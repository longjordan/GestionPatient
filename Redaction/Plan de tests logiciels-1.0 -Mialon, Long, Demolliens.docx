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890124" w14:textId="5DB5BF4D" w:rsidR="00511273" w:rsidRDefault="00B13945">
      <w:r>
        <w:rPr>
          <w:noProof/>
        </w:rPr>
        <w:drawing>
          <wp:inline distT="0" distB="0" distL="0" distR="0" wp14:anchorId="2078E2E9" wp14:editId="58A5DABC">
            <wp:extent cx="1817370" cy="642137"/>
            <wp:effectExtent l="0" t="0" r="0" b="5715"/>
            <wp:docPr id="4" name="Image 4" descr="logo-Polytech Ly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Polytech Ly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48764" cy="653230"/>
                    </a:xfrm>
                    <a:prstGeom prst="rect">
                      <a:avLst/>
                    </a:prstGeom>
                    <a:noFill/>
                    <a:ln>
                      <a:noFill/>
                    </a:ln>
                  </pic:spPr>
                </pic:pic>
              </a:graphicData>
            </a:graphic>
          </wp:inline>
        </w:drawing>
      </w:r>
    </w:p>
    <w:p w14:paraId="4DFD9792" w14:textId="77777777" w:rsidR="00511273" w:rsidRDefault="00511273"/>
    <w:p w14:paraId="14AC9F8C" w14:textId="77777777" w:rsidR="0030154E" w:rsidRDefault="0030154E"/>
    <w:p w14:paraId="3D7179BA" w14:textId="1538458D" w:rsidR="00511273" w:rsidRDefault="009768B3" w:rsidP="00511273">
      <w:pPr>
        <w:pStyle w:val="Titre"/>
        <w:jc w:val="right"/>
      </w:pPr>
      <w:r>
        <w:t>Plan de test</w:t>
      </w:r>
      <w:r w:rsidR="006A4D3D">
        <w:t>s logiciels</w:t>
      </w:r>
    </w:p>
    <w:p w14:paraId="4557B36E" w14:textId="1E5BA55B" w:rsidR="00511273" w:rsidRPr="00511273" w:rsidRDefault="008C0A33" w:rsidP="00511273">
      <w:pPr>
        <w:pStyle w:val="Sous-titre"/>
        <w:jc w:val="right"/>
      </w:pPr>
      <w:r>
        <w:t>Version 1.</w:t>
      </w:r>
      <w:r w:rsidR="00B13945">
        <w:t>0</w:t>
      </w:r>
    </w:p>
    <w:p w14:paraId="508B5B27" w14:textId="77777777" w:rsidR="00511273" w:rsidRDefault="00511273"/>
    <w:p w14:paraId="0D34B8FE" w14:textId="77777777" w:rsidR="00511273" w:rsidRDefault="00511273"/>
    <w:p w14:paraId="3AA9A93D" w14:textId="77777777" w:rsidR="00511273" w:rsidRDefault="00511273"/>
    <w:p w14:paraId="19CE4F25" w14:textId="77777777" w:rsidR="00511273" w:rsidRDefault="00511273"/>
    <w:p w14:paraId="1ABF0AF2" w14:textId="3228201A" w:rsidR="008C4B4D" w:rsidRDefault="008C4B4D" w:rsidP="00430303">
      <w:pPr>
        <w:jc w:val="center"/>
      </w:pPr>
    </w:p>
    <w:p w14:paraId="2E13AAD9" w14:textId="77777777" w:rsidR="00511273" w:rsidRDefault="00511273"/>
    <w:p w14:paraId="438E24DE" w14:textId="77777777" w:rsidR="00511273" w:rsidRDefault="00511273">
      <w:r>
        <w:br w:type="page"/>
      </w:r>
    </w:p>
    <w:p w14:paraId="3F2930EA" w14:textId="77777777" w:rsidR="00D55F3F" w:rsidRDefault="00D55F3F" w:rsidP="00D55F3F">
      <w:pPr>
        <w:jc w:val="center"/>
        <w:rPr>
          <w:b/>
          <w:sz w:val="24"/>
        </w:rPr>
      </w:pPr>
    </w:p>
    <w:p w14:paraId="10D9C4D5" w14:textId="77777777" w:rsidR="00F57D47" w:rsidRDefault="00D55F3F" w:rsidP="00F57D47">
      <w:pPr>
        <w:jc w:val="center"/>
        <w:rPr>
          <w:b/>
          <w:sz w:val="24"/>
        </w:rPr>
      </w:pPr>
      <w:r w:rsidRPr="00D55F3F">
        <w:rPr>
          <w:b/>
          <w:sz w:val="32"/>
        </w:rPr>
        <w:t>HISTORIQUE DES REVISIONS</w:t>
      </w:r>
      <w:r>
        <w:rPr>
          <w:b/>
          <w:sz w:val="24"/>
        </w:rPr>
        <w:br/>
      </w:r>
    </w:p>
    <w:tbl>
      <w:tblPr>
        <w:tblStyle w:val="Grilledutableau"/>
        <w:tblW w:w="10314" w:type="dxa"/>
        <w:jc w:val="center"/>
        <w:tblLook w:val="04A0" w:firstRow="1" w:lastRow="0" w:firstColumn="1" w:lastColumn="0" w:noHBand="0" w:noVBand="1"/>
      </w:tblPr>
      <w:tblGrid>
        <w:gridCol w:w="1034"/>
        <w:gridCol w:w="1278"/>
        <w:gridCol w:w="1444"/>
        <w:gridCol w:w="1836"/>
        <w:gridCol w:w="2136"/>
        <w:gridCol w:w="2586"/>
      </w:tblGrid>
      <w:tr w:rsidR="00F57D47" w14:paraId="7B883DA8" w14:textId="77777777" w:rsidTr="00132D9B">
        <w:trPr>
          <w:jc w:val="center"/>
        </w:trPr>
        <w:tc>
          <w:tcPr>
            <w:tcW w:w="1034"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0D60E930" w14:textId="77777777" w:rsidR="00F57D47" w:rsidRDefault="00F57D47">
            <w:pPr>
              <w:jc w:val="center"/>
              <w:rPr>
                <w:b/>
              </w:rPr>
            </w:pPr>
            <w:r>
              <w:rPr>
                <w:b/>
              </w:rPr>
              <w:t>VERSION</w:t>
            </w:r>
          </w:p>
        </w:tc>
        <w:tc>
          <w:tcPr>
            <w:tcW w:w="1278"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59DE86B1" w14:textId="77777777" w:rsidR="00F57D47" w:rsidRDefault="00F57D47">
            <w:pPr>
              <w:jc w:val="center"/>
              <w:rPr>
                <w:b/>
              </w:rPr>
            </w:pPr>
            <w:r>
              <w:rPr>
                <w:b/>
              </w:rPr>
              <w:t>DATE</w:t>
            </w:r>
          </w:p>
        </w:tc>
        <w:tc>
          <w:tcPr>
            <w:tcW w:w="1444"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48E20D3E" w14:textId="77777777" w:rsidR="00F57D47" w:rsidRDefault="00F57D47">
            <w:pPr>
              <w:jc w:val="center"/>
              <w:rPr>
                <w:b/>
              </w:rPr>
            </w:pPr>
            <w:r>
              <w:rPr>
                <w:b/>
              </w:rPr>
              <w:t>DESCRIPTION DES EVOLUTIONS</w:t>
            </w:r>
          </w:p>
        </w:tc>
        <w:tc>
          <w:tcPr>
            <w:tcW w:w="1836"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2322CE4E" w14:textId="77777777" w:rsidR="00F57D47" w:rsidRDefault="00F57D47">
            <w:pPr>
              <w:jc w:val="center"/>
              <w:rPr>
                <w:b/>
              </w:rPr>
            </w:pPr>
            <w:r>
              <w:rPr>
                <w:b/>
              </w:rPr>
              <w:t>REDACTION</w:t>
            </w:r>
          </w:p>
        </w:tc>
        <w:tc>
          <w:tcPr>
            <w:tcW w:w="2136"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09514475" w14:textId="77777777" w:rsidR="00F57D47" w:rsidRDefault="00F57D47">
            <w:pPr>
              <w:jc w:val="center"/>
              <w:rPr>
                <w:b/>
              </w:rPr>
            </w:pPr>
            <w:r>
              <w:rPr>
                <w:b/>
              </w:rPr>
              <w:t>VERIFICATION</w:t>
            </w:r>
          </w:p>
        </w:tc>
        <w:tc>
          <w:tcPr>
            <w:tcW w:w="2586"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0DBBDFE0" w14:textId="77777777" w:rsidR="00F57D47" w:rsidRDefault="00F57D47">
            <w:pPr>
              <w:jc w:val="center"/>
              <w:rPr>
                <w:b/>
              </w:rPr>
            </w:pPr>
            <w:r>
              <w:rPr>
                <w:b/>
              </w:rPr>
              <w:t>APPROBATION</w:t>
            </w:r>
          </w:p>
        </w:tc>
      </w:tr>
      <w:tr w:rsidR="00F57D47" w14:paraId="00F95056" w14:textId="77777777" w:rsidTr="00B13945">
        <w:trPr>
          <w:jc w:val="center"/>
        </w:trPr>
        <w:tc>
          <w:tcPr>
            <w:tcW w:w="1034" w:type="dxa"/>
            <w:tcBorders>
              <w:top w:val="single" w:sz="4" w:space="0" w:color="auto"/>
              <w:left w:val="single" w:sz="4" w:space="0" w:color="auto"/>
              <w:bottom w:val="single" w:sz="4" w:space="0" w:color="auto"/>
              <w:right w:val="single" w:sz="4" w:space="0" w:color="auto"/>
            </w:tcBorders>
            <w:vAlign w:val="center"/>
            <w:hideMark/>
          </w:tcPr>
          <w:p w14:paraId="34B25975" w14:textId="77777777" w:rsidR="00F57D47" w:rsidRDefault="00F57D47">
            <w:pPr>
              <w:jc w:val="center"/>
            </w:pPr>
            <w:r>
              <w:t>1.0</w:t>
            </w:r>
          </w:p>
        </w:tc>
        <w:tc>
          <w:tcPr>
            <w:tcW w:w="1278" w:type="dxa"/>
            <w:tcBorders>
              <w:top w:val="single" w:sz="4" w:space="0" w:color="auto"/>
              <w:left w:val="single" w:sz="4" w:space="0" w:color="auto"/>
              <w:bottom w:val="single" w:sz="4" w:space="0" w:color="auto"/>
              <w:right w:val="single" w:sz="4" w:space="0" w:color="auto"/>
            </w:tcBorders>
            <w:vAlign w:val="center"/>
            <w:hideMark/>
          </w:tcPr>
          <w:p w14:paraId="391EA80F" w14:textId="146D6B03" w:rsidR="00F57D47" w:rsidRDefault="004252B7">
            <w:pPr>
              <w:jc w:val="center"/>
            </w:pPr>
            <w:r>
              <w:t>04</w:t>
            </w:r>
            <w:r w:rsidR="00F57D47">
              <w:t>/</w:t>
            </w:r>
            <w:r>
              <w:t>02</w:t>
            </w:r>
            <w:r w:rsidR="006615C8">
              <w:t>/</w:t>
            </w:r>
            <w:r>
              <w:t>2019</w:t>
            </w:r>
          </w:p>
        </w:tc>
        <w:tc>
          <w:tcPr>
            <w:tcW w:w="1444" w:type="dxa"/>
            <w:tcBorders>
              <w:top w:val="single" w:sz="4" w:space="0" w:color="auto"/>
              <w:left w:val="single" w:sz="4" w:space="0" w:color="auto"/>
              <w:bottom w:val="single" w:sz="4" w:space="0" w:color="auto"/>
              <w:right w:val="single" w:sz="4" w:space="0" w:color="auto"/>
            </w:tcBorders>
            <w:vAlign w:val="center"/>
            <w:hideMark/>
          </w:tcPr>
          <w:p w14:paraId="68221705" w14:textId="77777777" w:rsidR="00F57D47" w:rsidRDefault="00F57D47">
            <w:pPr>
              <w:jc w:val="center"/>
            </w:pPr>
            <w:r>
              <w:t>Création du document</w:t>
            </w:r>
          </w:p>
        </w:tc>
        <w:tc>
          <w:tcPr>
            <w:tcW w:w="1836" w:type="dxa"/>
            <w:tcBorders>
              <w:top w:val="single" w:sz="4" w:space="0" w:color="auto"/>
              <w:left w:val="single" w:sz="4" w:space="0" w:color="auto"/>
              <w:bottom w:val="single" w:sz="4" w:space="0" w:color="auto"/>
              <w:right w:val="single" w:sz="4" w:space="0" w:color="auto"/>
            </w:tcBorders>
            <w:vAlign w:val="center"/>
          </w:tcPr>
          <w:p w14:paraId="7EDA1745" w14:textId="1E204035" w:rsidR="00F57D47" w:rsidRDefault="00F57D47">
            <w:pPr>
              <w:jc w:val="center"/>
            </w:pPr>
          </w:p>
        </w:tc>
        <w:tc>
          <w:tcPr>
            <w:tcW w:w="2136" w:type="dxa"/>
            <w:tcBorders>
              <w:top w:val="single" w:sz="4" w:space="0" w:color="auto"/>
              <w:left w:val="single" w:sz="4" w:space="0" w:color="auto"/>
              <w:bottom w:val="single" w:sz="4" w:space="0" w:color="auto"/>
              <w:right w:val="single" w:sz="4" w:space="0" w:color="auto"/>
            </w:tcBorders>
            <w:vAlign w:val="center"/>
          </w:tcPr>
          <w:p w14:paraId="0FBBA6F5" w14:textId="12ECB674" w:rsidR="00F57D47" w:rsidRDefault="00F57D47">
            <w:pPr>
              <w:jc w:val="center"/>
            </w:pPr>
          </w:p>
        </w:tc>
        <w:tc>
          <w:tcPr>
            <w:tcW w:w="2586" w:type="dxa"/>
            <w:tcBorders>
              <w:top w:val="single" w:sz="4" w:space="0" w:color="auto"/>
              <w:left w:val="single" w:sz="4" w:space="0" w:color="auto"/>
              <w:bottom w:val="single" w:sz="4" w:space="0" w:color="auto"/>
              <w:right w:val="single" w:sz="4" w:space="0" w:color="auto"/>
            </w:tcBorders>
          </w:tcPr>
          <w:p w14:paraId="11C30090" w14:textId="002E7FE2" w:rsidR="00F57D47" w:rsidRDefault="00F57D47">
            <w:pPr>
              <w:jc w:val="center"/>
            </w:pPr>
          </w:p>
        </w:tc>
      </w:tr>
      <w:tr w:rsidR="00F57D47" w14:paraId="6C53AB66" w14:textId="77777777" w:rsidTr="00132D9B">
        <w:trPr>
          <w:trHeight w:val="788"/>
          <w:jc w:val="center"/>
        </w:trPr>
        <w:tc>
          <w:tcPr>
            <w:tcW w:w="3756" w:type="dxa"/>
            <w:gridSpan w:val="3"/>
            <w:tcBorders>
              <w:top w:val="single" w:sz="4" w:space="0" w:color="auto"/>
              <w:left w:val="single" w:sz="4" w:space="0" w:color="auto"/>
              <w:bottom w:val="single" w:sz="4" w:space="0" w:color="auto"/>
              <w:right w:val="single" w:sz="4" w:space="0" w:color="auto"/>
            </w:tcBorders>
            <w:vAlign w:val="center"/>
            <w:hideMark/>
          </w:tcPr>
          <w:p w14:paraId="778B934F" w14:textId="77777777" w:rsidR="00F57D47" w:rsidRDefault="00F57D47">
            <w:pPr>
              <w:jc w:val="center"/>
            </w:pPr>
            <w:r>
              <w:t>Signature</w:t>
            </w:r>
          </w:p>
        </w:tc>
        <w:tc>
          <w:tcPr>
            <w:tcW w:w="1836" w:type="dxa"/>
            <w:tcBorders>
              <w:top w:val="single" w:sz="4" w:space="0" w:color="auto"/>
              <w:left w:val="single" w:sz="4" w:space="0" w:color="auto"/>
              <w:bottom w:val="single" w:sz="4" w:space="0" w:color="auto"/>
              <w:right w:val="single" w:sz="4" w:space="0" w:color="auto"/>
            </w:tcBorders>
            <w:hideMark/>
          </w:tcPr>
          <w:p w14:paraId="409F3403" w14:textId="67098A3C" w:rsidR="00F57D47" w:rsidRDefault="00F57D47">
            <w:pPr>
              <w:jc w:val="center"/>
            </w:pPr>
          </w:p>
        </w:tc>
        <w:tc>
          <w:tcPr>
            <w:tcW w:w="2136" w:type="dxa"/>
            <w:tcBorders>
              <w:top w:val="single" w:sz="4" w:space="0" w:color="auto"/>
              <w:left w:val="single" w:sz="4" w:space="0" w:color="auto"/>
              <w:bottom w:val="single" w:sz="4" w:space="0" w:color="auto"/>
              <w:right w:val="single" w:sz="4" w:space="0" w:color="auto"/>
            </w:tcBorders>
            <w:hideMark/>
          </w:tcPr>
          <w:p w14:paraId="369B3547" w14:textId="74090C4A" w:rsidR="00F57D47" w:rsidRDefault="00F57D47">
            <w:pPr>
              <w:jc w:val="center"/>
            </w:pPr>
          </w:p>
        </w:tc>
        <w:tc>
          <w:tcPr>
            <w:tcW w:w="2586" w:type="dxa"/>
            <w:tcBorders>
              <w:top w:val="single" w:sz="4" w:space="0" w:color="auto"/>
              <w:left w:val="single" w:sz="4" w:space="0" w:color="auto"/>
              <w:bottom w:val="single" w:sz="4" w:space="0" w:color="auto"/>
              <w:right w:val="single" w:sz="4" w:space="0" w:color="auto"/>
            </w:tcBorders>
            <w:hideMark/>
          </w:tcPr>
          <w:p w14:paraId="7B57A4A1" w14:textId="1A2973B0" w:rsidR="00F57D47" w:rsidRDefault="00F57D47">
            <w:pPr>
              <w:jc w:val="center"/>
            </w:pPr>
          </w:p>
        </w:tc>
      </w:tr>
    </w:tbl>
    <w:p w14:paraId="60E34C15" w14:textId="77777777" w:rsidR="00F57D47" w:rsidRDefault="00F57D47" w:rsidP="00F57D47">
      <w:pPr>
        <w:jc w:val="center"/>
      </w:pPr>
    </w:p>
    <w:p w14:paraId="169265F4" w14:textId="13550BDE" w:rsidR="007F44DB" w:rsidRDefault="007F44DB" w:rsidP="00F57D47">
      <w:pPr>
        <w:jc w:val="center"/>
      </w:pPr>
      <w:r>
        <w:br w:type="page"/>
      </w:r>
    </w:p>
    <w:p w14:paraId="095E1138" w14:textId="77777777" w:rsidR="00D55F3F" w:rsidRPr="00D55F3F" w:rsidRDefault="00D55F3F" w:rsidP="00D55F3F">
      <w:pPr>
        <w:jc w:val="center"/>
        <w:rPr>
          <w:b/>
          <w:sz w:val="32"/>
        </w:rPr>
      </w:pPr>
      <w:r w:rsidRPr="00D55F3F">
        <w:rPr>
          <w:b/>
          <w:sz w:val="32"/>
        </w:rPr>
        <w:lastRenderedPageBreak/>
        <w:t>SOMMAIRE</w:t>
      </w:r>
    </w:p>
    <w:sdt>
      <w:sdtPr>
        <w:id w:val="-580826483"/>
        <w:docPartObj>
          <w:docPartGallery w:val="Table of Contents"/>
          <w:docPartUnique/>
        </w:docPartObj>
      </w:sdtPr>
      <w:sdtEndPr>
        <w:rPr>
          <w:b/>
          <w:bCs/>
        </w:rPr>
      </w:sdtEndPr>
      <w:sdtContent>
        <w:p w14:paraId="78C74112" w14:textId="77777777" w:rsidR="00D55F3F" w:rsidRPr="00D55F3F" w:rsidRDefault="00D55F3F" w:rsidP="00D55F3F"/>
        <w:p w14:paraId="7F789111" w14:textId="4EF01DA3" w:rsidR="00B13945" w:rsidRDefault="00D55F3F">
          <w:pPr>
            <w:pStyle w:val="TM1"/>
            <w:tabs>
              <w:tab w:val="left" w:pos="440"/>
              <w:tab w:val="right" w:leader="dot" w:pos="9062"/>
            </w:tabs>
            <w:rPr>
              <w:rFonts w:eastAsiaTheme="minorEastAsia"/>
              <w:noProof/>
            </w:rPr>
          </w:pPr>
          <w:r>
            <w:fldChar w:fldCharType="begin"/>
          </w:r>
          <w:r>
            <w:instrText xml:space="preserve"> TOC \o "1-3" \h \z \u </w:instrText>
          </w:r>
          <w:r>
            <w:fldChar w:fldCharType="separate"/>
          </w:r>
          <w:hyperlink w:anchor="_Toc532117933" w:history="1">
            <w:r w:rsidR="00B13945" w:rsidRPr="008F7248">
              <w:rPr>
                <w:rStyle w:val="Lienhypertexte"/>
                <w:noProof/>
              </w:rPr>
              <w:t>1.</w:t>
            </w:r>
            <w:r w:rsidR="00B13945">
              <w:rPr>
                <w:rFonts w:eastAsiaTheme="minorEastAsia"/>
                <w:noProof/>
              </w:rPr>
              <w:tab/>
            </w:r>
            <w:r w:rsidR="00B13945" w:rsidRPr="008F7248">
              <w:rPr>
                <w:rStyle w:val="Lienhypertexte"/>
                <w:noProof/>
              </w:rPr>
              <w:t>INTRODUCTION</w:t>
            </w:r>
            <w:r w:rsidR="00B13945">
              <w:rPr>
                <w:noProof/>
                <w:webHidden/>
              </w:rPr>
              <w:tab/>
            </w:r>
            <w:r w:rsidR="00B13945">
              <w:rPr>
                <w:noProof/>
                <w:webHidden/>
              </w:rPr>
              <w:fldChar w:fldCharType="begin"/>
            </w:r>
            <w:r w:rsidR="00B13945">
              <w:rPr>
                <w:noProof/>
                <w:webHidden/>
              </w:rPr>
              <w:instrText xml:space="preserve"> PAGEREF _Toc532117933 \h </w:instrText>
            </w:r>
            <w:r w:rsidR="00B13945">
              <w:rPr>
                <w:noProof/>
                <w:webHidden/>
              </w:rPr>
            </w:r>
            <w:r w:rsidR="00B13945">
              <w:rPr>
                <w:noProof/>
                <w:webHidden/>
              </w:rPr>
              <w:fldChar w:fldCharType="separate"/>
            </w:r>
            <w:r w:rsidR="00B13945">
              <w:rPr>
                <w:noProof/>
                <w:webHidden/>
              </w:rPr>
              <w:t>4</w:t>
            </w:r>
            <w:r w:rsidR="00B13945">
              <w:rPr>
                <w:noProof/>
                <w:webHidden/>
              </w:rPr>
              <w:fldChar w:fldCharType="end"/>
            </w:r>
          </w:hyperlink>
        </w:p>
        <w:p w14:paraId="4F623B7A" w14:textId="1C0A7793" w:rsidR="00B13945" w:rsidRDefault="00B93CF9">
          <w:pPr>
            <w:pStyle w:val="TM2"/>
            <w:tabs>
              <w:tab w:val="left" w:pos="880"/>
              <w:tab w:val="right" w:leader="dot" w:pos="9062"/>
            </w:tabs>
            <w:rPr>
              <w:rFonts w:eastAsiaTheme="minorEastAsia"/>
              <w:noProof/>
            </w:rPr>
          </w:pPr>
          <w:hyperlink w:anchor="_Toc532117934" w:history="1">
            <w:r w:rsidR="00B13945" w:rsidRPr="008F7248">
              <w:rPr>
                <w:rStyle w:val="Lienhypertexte"/>
                <w:noProof/>
              </w:rPr>
              <w:t>1.1</w:t>
            </w:r>
            <w:r w:rsidR="00B13945">
              <w:rPr>
                <w:rFonts w:eastAsiaTheme="minorEastAsia"/>
                <w:noProof/>
              </w:rPr>
              <w:tab/>
            </w:r>
            <w:r w:rsidR="00B13945" w:rsidRPr="008F7248">
              <w:rPr>
                <w:rStyle w:val="Lienhypertexte"/>
                <w:noProof/>
              </w:rPr>
              <w:t>OBJECTIF</w:t>
            </w:r>
            <w:r w:rsidR="00B13945">
              <w:rPr>
                <w:noProof/>
                <w:webHidden/>
              </w:rPr>
              <w:tab/>
            </w:r>
            <w:r w:rsidR="00B13945">
              <w:rPr>
                <w:noProof/>
                <w:webHidden/>
              </w:rPr>
              <w:fldChar w:fldCharType="begin"/>
            </w:r>
            <w:r w:rsidR="00B13945">
              <w:rPr>
                <w:noProof/>
                <w:webHidden/>
              </w:rPr>
              <w:instrText xml:space="preserve"> PAGEREF _Toc532117934 \h </w:instrText>
            </w:r>
            <w:r w:rsidR="00B13945">
              <w:rPr>
                <w:noProof/>
                <w:webHidden/>
              </w:rPr>
            </w:r>
            <w:r w:rsidR="00B13945">
              <w:rPr>
                <w:noProof/>
                <w:webHidden/>
              </w:rPr>
              <w:fldChar w:fldCharType="separate"/>
            </w:r>
            <w:r w:rsidR="00B13945">
              <w:rPr>
                <w:noProof/>
                <w:webHidden/>
              </w:rPr>
              <w:t>4</w:t>
            </w:r>
            <w:r w:rsidR="00B13945">
              <w:rPr>
                <w:noProof/>
                <w:webHidden/>
              </w:rPr>
              <w:fldChar w:fldCharType="end"/>
            </w:r>
          </w:hyperlink>
        </w:p>
        <w:p w14:paraId="06908C5E" w14:textId="37E3ADA7" w:rsidR="00B13945" w:rsidRDefault="00B93CF9">
          <w:pPr>
            <w:pStyle w:val="TM2"/>
            <w:tabs>
              <w:tab w:val="left" w:pos="880"/>
              <w:tab w:val="right" w:leader="dot" w:pos="9062"/>
            </w:tabs>
            <w:rPr>
              <w:rFonts w:eastAsiaTheme="minorEastAsia"/>
              <w:noProof/>
            </w:rPr>
          </w:pPr>
          <w:hyperlink w:anchor="_Toc532117935" w:history="1">
            <w:r w:rsidR="00B13945" w:rsidRPr="008F7248">
              <w:rPr>
                <w:rStyle w:val="Lienhypertexte"/>
                <w:noProof/>
              </w:rPr>
              <w:t>1.2</w:t>
            </w:r>
            <w:r w:rsidR="00B13945">
              <w:rPr>
                <w:rFonts w:eastAsiaTheme="minorEastAsia"/>
                <w:noProof/>
              </w:rPr>
              <w:tab/>
            </w:r>
            <w:r w:rsidR="00B13945" w:rsidRPr="008F7248">
              <w:rPr>
                <w:rStyle w:val="Lienhypertexte"/>
                <w:noProof/>
              </w:rPr>
              <w:t>PORTEE</w:t>
            </w:r>
            <w:r w:rsidR="00B13945">
              <w:rPr>
                <w:noProof/>
                <w:webHidden/>
              </w:rPr>
              <w:tab/>
            </w:r>
            <w:r w:rsidR="00B13945">
              <w:rPr>
                <w:noProof/>
                <w:webHidden/>
              </w:rPr>
              <w:fldChar w:fldCharType="begin"/>
            </w:r>
            <w:r w:rsidR="00B13945">
              <w:rPr>
                <w:noProof/>
                <w:webHidden/>
              </w:rPr>
              <w:instrText xml:space="preserve"> PAGEREF _Toc532117935 \h </w:instrText>
            </w:r>
            <w:r w:rsidR="00B13945">
              <w:rPr>
                <w:noProof/>
                <w:webHidden/>
              </w:rPr>
            </w:r>
            <w:r w:rsidR="00B13945">
              <w:rPr>
                <w:noProof/>
                <w:webHidden/>
              </w:rPr>
              <w:fldChar w:fldCharType="separate"/>
            </w:r>
            <w:r w:rsidR="00B13945">
              <w:rPr>
                <w:noProof/>
                <w:webHidden/>
              </w:rPr>
              <w:t>4</w:t>
            </w:r>
            <w:r w:rsidR="00B13945">
              <w:rPr>
                <w:noProof/>
                <w:webHidden/>
              </w:rPr>
              <w:fldChar w:fldCharType="end"/>
            </w:r>
          </w:hyperlink>
        </w:p>
        <w:p w14:paraId="7265ABD7" w14:textId="32DC48AA" w:rsidR="00B13945" w:rsidRDefault="00B93CF9">
          <w:pPr>
            <w:pStyle w:val="TM2"/>
            <w:tabs>
              <w:tab w:val="left" w:pos="880"/>
              <w:tab w:val="right" w:leader="dot" w:pos="9062"/>
            </w:tabs>
            <w:rPr>
              <w:rFonts w:eastAsiaTheme="minorEastAsia"/>
              <w:noProof/>
            </w:rPr>
          </w:pPr>
          <w:hyperlink w:anchor="_Toc532117936" w:history="1">
            <w:r w:rsidR="00B13945" w:rsidRPr="008F7248">
              <w:rPr>
                <w:rStyle w:val="Lienhypertexte"/>
                <w:noProof/>
              </w:rPr>
              <w:t>1.3</w:t>
            </w:r>
            <w:r w:rsidR="00B13945">
              <w:rPr>
                <w:rFonts w:eastAsiaTheme="minorEastAsia"/>
                <w:noProof/>
              </w:rPr>
              <w:tab/>
            </w:r>
            <w:r w:rsidR="00B13945" w:rsidRPr="008F7248">
              <w:rPr>
                <w:rStyle w:val="Lienhypertexte"/>
                <w:noProof/>
              </w:rPr>
              <w:t>REFERENCES</w:t>
            </w:r>
            <w:r w:rsidR="00B13945">
              <w:rPr>
                <w:noProof/>
                <w:webHidden/>
              </w:rPr>
              <w:tab/>
            </w:r>
            <w:r w:rsidR="00B13945">
              <w:rPr>
                <w:noProof/>
                <w:webHidden/>
              </w:rPr>
              <w:fldChar w:fldCharType="begin"/>
            </w:r>
            <w:r w:rsidR="00B13945">
              <w:rPr>
                <w:noProof/>
                <w:webHidden/>
              </w:rPr>
              <w:instrText xml:space="preserve"> PAGEREF _Toc532117936 \h </w:instrText>
            </w:r>
            <w:r w:rsidR="00B13945">
              <w:rPr>
                <w:noProof/>
                <w:webHidden/>
              </w:rPr>
            </w:r>
            <w:r w:rsidR="00B13945">
              <w:rPr>
                <w:noProof/>
                <w:webHidden/>
              </w:rPr>
              <w:fldChar w:fldCharType="separate"/>
            </w:r>
            <w:r w:rsidR="00B13945">
              <w:rPr>
                <w:noProof/>
                <w:webHidden/>
              </w:rPr>
              <w:t>4</w:t>
            </w:r>
            <w:r w:rsidR="00B13945">
              <w:rPr>
                <w:noProof/>
                <w:webHidden/>
              </w:rPr>
              <w:fldChar w:fldCharType="end"/>
            </w:r>
          </w:hyperlink>
        </w:p>
        <w:p w14:paraId="417E5210" w14:textId="3199AA3D" w:rsidR="00B13945" w:rsidRDefault="00B93CF9">
          <w:pPr>
            <w:pStyle w:val="TM2"/>
            <w:tabs>
              <w:tab w:val="left" w:pos="880"/>
              <w:tab w:val="right" w:leader="dot" w:pos="9062"/>
            </w:tabs>
            <w:rPr>
              <w:rFonts w:eastAsiaTheme="minorEastAsia"/>
              <w:noProof/>
            </w:rPr>
          </w:pPr>
          <w:hyperlink w:anchor="_Toc532117937" w:history="1">
            <w:r w:rsidR="00B13945" w:rsidRPr="008F7248">
              <w:rPr>
                <w:rStyle w:val="Lienhypertexte"/>
                <w:noProof/>
              </w:rPr>
              <w:t>1.4</w:t>
            </w:r>
            <w:r w:rsidR="00B13945">
              <w:rPr>
                <w:rFonts w:eastAsiaTheme="minorEastAsia"/>
                <w:noProof/>
              </w:rPr>
              <w:tab/>
            </w:r>
            <w:r w:rsidR="00B13945" w:rsidRPr="008F7248">
              <w:rPr>
                <w:rStyle w:val="Lienhypertexte"/>
                <w:noProof/>
              </w:rPr>
              <w:t>CONVENTIONS</w:t>
            </w:r>
            <w:r w:rsidR="00B13945">
              <w:rPr>
                <w:noProof/>
                <w:webHidden/>
              </w:rPr>
              <w:tab/>
            </w:r>
            <w:r w:rsidR="00B13945">
              <w:rPr>
                <w:noProof/>
                <w:webHidden/>
              </w:rPr>
              <w:fldChar w:fldCharType="begin"/>
            </w:r>
            <w:r w:rsidR="00B13945">
              <w:rPr>
                <w:noProof/>
                <w:webHidden/>
              </w:rPr>
              <w:instrText xml:space="preserve"> PAGEREF _Toc532117937 \h </w:instrText>
            </w:r>
            <w:r w:rsidR="00B13945">
              <w:rPr>
                <w:noProof/>
                <w:webHidden/>
              </w:rPr>
            </w:r>
            <w:r w:rsidR="00B13945">
              <w:rPr>
                <w:noProof/>
                <w:webHidden/>
              </w:rPr>
              <w:fldChar w:fldCharType="separate"/>
            </w:r>
            <w:r w:rsidR="00B13945">
              <w:rPr>
                <w:noProof/>
                <w:webHidden/>
              </w:rPr>
              <w:t>5</w:t>
            </w:r>
            <w:r w:rsidR="00B13945">
              <w:rPr>
                <w:noProof/>
                <w:webHidden/>
              </w:rPr>
              <w:fldChar w:fldCharType="end"/>
            </w:r>
          </w:hyperlink>
        </w:p>
        <w:p w14:paraId="261F0C80" w14:textId="10349913" w:rsidR="00B13945" w:rsidRDefault="00B93CF9">
          <w:pPr>
            <w:pStyle w:val="TM2"/>
            <w:tabs>
              <w:tab w:val="left" w:pos="1100"/>
              <w:tab w:val="right" w:leader="dot" w:pos="9062"/>
            </w:tabs>
            <w:rPr>
              <w:rFonts w:eastAsiaTheme="minorEastAsia"/>
              <w:noProof/>
            </w:rPr>
          </w:pPr>
          <w:hyperlink w:anchor="_Toc532117938" w:history="1">
            <w:r w:rsidR="00B13945" w:rsidRPr="008F7248">
              <w:rPr>
                <w:rStyle w:val="Lienhypertexte"/>
                <w:noProof/>
              </w:rPr>
              <w:t>1.4.1</w:t>
            </w:r>
            <w:r w:rsidR="00B13945">
              <w:rPr>
                <w:rFonts w:eastAsiaTheme="minorEastAsia"/>
                <w:noProof/>
              </w:rPr>
              <w:tab/>
            </w:r>
            <w:r w:rsidR="00B13945" w:rsidRPr="008F7248">
              <w:rPr>
                <w:rStyle w:val="Lienhypertexte"/>
                <w:noProof/>
              </w:rPr>
              <w:t>TEST</w:t>
            </w:r>
            <w:r w:rsidR="00B13945">
              <w:rPr>
                <w:noProof/>
                <w:webHidden/>
              </w:rPr>
              <w:tab/>
            </w:r>
            <w:r w:rsidR="00B13945">
              <w:rPr>
                <w:noProof/>
                <w:webHidden/>
              </w:rPr>
              <w:fldChar w:fldCharType="begin"/>
            </w:r>
            <w:r w:rsidR="00B13945">
              <w:rPr>
                <w:noProof/>
                <w:webHidden/>
              </w:rPr>
              <w:instrText xml:space="preserve"> PAGEREF _Toc532117938 \h </w:instrText>
            </w:r>
            <w:r w:rsidR="00B13945">
              <w:rPr>
                <w:noProof/>
                <w:webHidden/>
              </w:rPr>
            </w:r>
            <w:r w:rsidR="00B13945">
              <w:rPr>
                <w:noProof/>
                <w:webHidden/>
              </w:rPr>
              <w:fldChar w:fldCharType="separate"/>
            </w:r>
            <w:r w:rsidR="00B13945">
              <w:rPr>
                <w:noProof/>
                <w:webHidden/>
              </w:rPr>
              <w:t>5</w:t>
            </w:r>
            <w:r w:rsidR="00B13945">
              <w:rPr>
                <w:noProof/>
                <w:webHidden/>
              </w:rPr>
              <w:fldChar w:fldCharType="end"/>
            </w:r>
          </w:hyperlink>
        </w:p>
        <w:p w14:paraId="102F586E" w14:textId="2B59D779" w:rsidR="00B13945" w:rsidRDefault="00B93CF9">
          <w:pPr>
            <w:pStyle w:val="TM1"/>
            <w:tabs>
              <w:tab w:val="left" w:pos="440"/>
              <w:tab w:val="right" w:leader="dot" w:pos="9062"/>
            </w:tabs>
            <w:rPr>
              <w:rFonts w:eastAsiaTheme="minorEastAsia"/>
              <w:noProof/>
            </w:rPr>
          </w:pPr>
          <w:hyperlink w:anchor="_Toc532117939" w:history="1">
            <w:r w:rsidR="00B13945" w:rsidRPr="008F7248">
              <w:rPr>
                <w:rStyle w:val="Lienhypertexte"/>
                <w:noProof/>
              </w:rPr>
              <w:t>2.</w:t>
            </w:r>
            <w:r w:rsidR="00B13945">
              <w:rPr>
                <w:rFonts w:eastAsiaTheme="minorEastAsia"/>
                <w:noProof/>
              </w:rPr>
              <w:tab/>
            </w:r>
            <w:r w:rsidR="00B13945" w:rsidRPr="008F7248">
              <w:rPr>
                <w:rStyle w:val="Lienhypertexte"/>
                <w:noProof/>
              </w:rPr>
              <w:t>VERIFICATION DU LOGICIEL</w:t>
            </w:r>
            <w:r w:rsidR="00B13945">
              <w:rPr>
                <w:noProof/>
                <w:webHidden/>
              </w:rPr>
              <w:tab/>
            </w:r>
            <w:r w:rsidR="00B13945">
              <w:rPr>
                <w:noProof/>
                <w:webHidden/>
              </w:rPr>
              <w:fldChar w:fldCharType="begin"/>
            </w:r>
            <w:r w:rsidR="00B13945">
              <w:rPr>
                <w:noProof/>
                <w:webHidden/>
              </w:rPr>
              <w:instrText xml:space="preserve"> PAGEREF _Toc532117939 \h </w:instrText>
            </w:r>
            <w:r w:rsidR="00B13945">
              <w:rPr>
                <w:noProof/>
                <w:webHidden/>
              </w:rPr>
            </w:r>
            <w:r w:rsidR="00B13945">
              <w:rPr>
                <w:noProof/>
                <w:webHidden/>
              </w:rPr>
              <w:fldChar w:fldCharType="separate"/>
            </w:r>
            <w:r w:rsidR="00B13945">
              <w:rPr>
                <w:noProof/>
                <w:webHidden/>
              </w:rPr>
              <w:t>6</w:t>
            </w:r>
            <w:r w:rsidR="00B13945">
              <w:rPr>
                <w:noProof/>
                <w:webHidden/>
              </w:rPr>
              <w:fldChar w:fldCharType="end"/>
            </w:r>
          </w:hyperlink>
        </w:p>
        <w:p w14:paraId="036023D8" w14:textId="29135004" w:rsidR="00B13945" w:rsidRDefault="00B93CF9">
          <w:pPr>
            <w:pStyle w:val="TM2"/>
            <w:tabs>
              <w:tab w:val="left" w:pos="880"/>
              <w:tab w:val="right" w:leader="dot" w:pos="9062"/>
            </w:tabs>
            <w:rPr>
              <w:rFonts w:eastAsiaTheme="minorEastAsia"/>
              <w:noProof/>
            </w:rPr>
          </w:pPr>
          <w:hyperlink w:anchor="_Toc532117940" w:history="1">
            <w:r w:rsidR="00B13945" w:rsidRPr="008F7248">
              <w:rPr>
                <w:rStyle w:val="Lienhypertexte"/>
                <w:noProof/>
              </w:rPr>
              <w:t>2.1</w:t>
            </w:r>
            <w:r w:rsidR="00B13945">
              <w:rPr>
                <w:rFonts w:eastAsiaTheme="minorEastAsia"/>
                <w:noProof/>
              </w:rPr>
              <w:tab/>
            </w:r>
            <w:r w:rsidR="00B13945" w:rsidRPr="008F7248">
              <w:rPr>
                <w:rStyle w:val="Lienhypertexte"/>
                <w:noProof/>
              </w:rPr>
              <w:t>PLAN DE TEST</w:t>
            </w:r>
            <w:r w:rsidR="00B13945">
              <w:rPr>
                <w:noProof/>
                <w:webHidden/>
              </w:rPr>
              <w:tab/>
            </w:r>
            <w:r w:rsidR="00B13945">
              <w:rPr>
                <w:noProof/>
                <w:webHidden/>
              </w:rPr>
              <w:fldChar w:fldCharType="begin"/>
            </w:r>
            <w:r w:rsidR="00B13945">
              <w:rPr>
                <w:noProof/>
                <w:webHidden/>
              </w:rPr>
              <w:instrText xml:space="preserve"> PAGEREF _Toc532117940 \h </w:instrText>
            </w:r>
            <w:r w:rsidR="00B13945">
              <w:rPr>
                <w:noProof/>
                <w:webHidden/>
              </w:rPr>
            </w:r>
            <w:r w:rsidR="00B13945">
              <w:rPr>
                <w:noProof/>
                <w:webHidden/>
              </w:rPr>
              <w:fldChar w:fldCharType="separate"/>
            </w:r>
            <w:r w:rsidR="00B13945">
              <w:rPr>
                <w:noProof/>
                <w:webHidden/>
              </w:rPr>
              <w:t>6</w:t>
            </w:r>
            <w:r w:rsidR="00B13945">
              <w:rPr>
                <w:noProof/>
                <w:webHidden/>
              </w:rPr>
              <w:fldChar w:fldCharType="end"/>
            </w:r>
          </w:hyperlink>
        </w:p>
        <w:p w14:paraId="1A4BCB92" w14:textId="382D30CD" w:rsidR="00B13945" w:rsidRDefault="00B93CF9">
          <w:pPr>
            <w:pStyle w:val="TM2"/>
            <w:tabs>
              <w:tab w:val="left" w:pos="1100"/>
              <w:tab w:val="right" w:leader="dot" w:pos="9062"/>
            </w:tabs>
            <w:rPr>
              <w:rFonts w:eastAsiaTheme="minorEastAsia"/>
              <w:noProof/>
            </w:rPr>
          </w:pPr>
          <w:hyperlink w:anchor="_Toc532117941" w:history="1">
            <w:r w:rsidR="00B13945" w:rsidRPr="008F7248">
              <w:rPr>
                <w:rStyle w:val="Lienhypertexte"/>
                <w:noProof/>
              </w:rPr>
              <w:t>2.1.1</w:t>
            </w:r>
            <w:r w:rsidR="00B13945">
              <w:rPr>
                <w:rFonts w:eastAsiaTheme="minorEastAsia"/>
                <w:noProof/>
              </w:rPr>
              <w:tab/>
            </w:r>
            <w:r w:rsidR="00B13945" w:rsidRPr="008F7248">
              <w:rPr>
                <w:rStyle w:val="Lienhypertexte"/>
                <w:noProof/>
              </w:rPr>
              <w:t>ENVIRONNEMENT DE TEST</w:t>
            </w:r>
            <w:r w:rsidR="00B13945">
              <w:rPr>
                <w:noProof/>
                <w:webHidden/>
              </w:rPr>
              <w:tab/>
            </w:r>
            <w:r w:rsidR="00B13945">
              <w:rPr>
                <w:noProof/>
                <w:webHidden/>
              </w:rPr>
              <w:fldChar w:fldCharType="begin"/>
            </w:r>
            <w:r w:rsidR="00B13945">
              <w:rPr>
                <w:noProof/>
                <w:webHidden/>
              </w:rPr>
              <w:instrText xml:space="preserve"> PAGEREF _Toc532117941 \h </w:instrText>
            </w:r>
            <w:r w:rsidR="00B13945">
              <w:rPr>
                <w:noProof/>
                <w:webHidden/>
              </w:rPr>
            </w:r>
            <w:r w:rsidR="00B13945">
              <w:rPr>
                <w:noProof/>
                <w:webHidden/>
              </w:rPr>
              <w:fldChar w:fldCharType="separate"/>
            </w:r>
            <w:r w:rsidR="00B13945">
              <w:rPr>
                <w:noProof/>
                <w:webHidden/>
              </w:rPr>
              <w:t>6</w:t>
            </w:r>
            <w:r w:rsidR="00B13945">
              <w:rPr>
                <w:noProof/>
                <w:webHidden/>
              </w:rPr>
              <w:fldChar w:fldCharType="end"/>
            </w:r>
          </w:hyperlink>
        </w:p>
        <w:p w14:paraId="68CD590F" w14:textId="7997C3F7" w:rsidR="00B13945" w:rsidRDefault="00B93CF9">
          <w:pPr>
            <w:pStyle w:val="TM2"/>
            <w:tabs>
              <w:tab w:val="left" w:pos="1100"/>
              <w:tab w:val="right" w:leader="dot" w:pos="9062"/>
            </w:tabs>
            <w:rPr>
              <w:rFonts w:eastAsiaTheme="minorEastAsia"/>
              <w:noProof/>
            </w:rPr>
          </w:pPr>
          <w:hyperlink w:anchor="_Toc532117942" w:history="1">
            <w:r w:rsidR="00B13945" w:rsidRPr="008F7248">
              <w:rPr>
                <w:rStyle w:val="Lienhypertexte"/>
                <w:noProof/>
              </w:rPr>
              <w:t>2.1.2</w:t>
            </w:r>
            <w:r w:rsidR="00B13945">
              <w:rPr>
                <w:rFonts w:eastAsiaTheme="minorEastAsia"/>
                <w:noProof/>
              </w:rPr>
              <w:tab/>
            </w:r>
            <w:r w:rsidR="00B13945" w:rsidRPr="008F7248">
              <w:rPr>
                <w:rStyle w:val="Lienhypertexte"/>
                <w:noProof/>
              </w:rPr>
              <w:t>INSTALLATION, MISE EN PLACE ET MAINTENANCE</w:t>
            </w:r>
            <w:r w:rsidR="00B13945">
              <w:rPr>
                <w:noProof/>
                <w:webHidden/>
              </w:rPr>
              <w:tab/>
            </w:r>
            <w:r w:rsidR="00B13945">
              <w:rPr>
                <w:noProof/>
                <w:webHidden/>
              </w:rPr>
              <w:fldChar w:fldCharType="begin"/>
            </w:r>
            <w:r w:rsidR="00B13945">
              <w:rPr>
                <w:noProof/>
                <w:webHidden/>
              </w:rPr>
              <w:instrText xml:space="preserve"> PAGEREF _Toc532117942 \h </w:instrText>
            </w:r>
            <w:r w:rsidR="00B13945">
              <w:rPr>
                <w:noProof/>
                <w:webHidden/>
              </w:rPr>
            </w:r>
            <w:r w:rsidR="00B13945">
              <w:rPr>
                <w:noProof/>
                <w:webHidden/>
              </w:rPr>
              <w:fldChar w:fldCharType="separate"/>
            </w:r>
            <w:r w:rsidR="00B13945">
              <w:rPr>
                <w:noProof/>
                <w:webHidden/>
              </w:rPr>
              <w:t>6</w:t>
            </w:r>
            <w:r w:rsidR="00B13945">
              <w:rPr>
                <w:noProof/>
                <w:webHidden/>
              </w:rPr>
              <w:fldChar w:fldCharType="end"/>
            </w:r>
          </w:hyperlink>
        </w:p>
        <w:p w14:paraId="28DE770E" w14:textId="2566EEB7" w:rsidR="00B13945" w:rsidRDefault="00B93CF9">
          <w:pPr>
            <w:pStyle w:val="TM2"/>
            <w:tabs>
              <w:tab w:val="left" w:pos="1100"/>
              <w:tab w:val="right" w:leader="dot" w:pos="9062"/>
            </w:tabs>
            <w:rPr>
              <w:rFonts w:eastAsiaTheme="minorEastAsia"/>
              <w:noProof/>
            </w:rPr>
          </w:pPr>
          <w:hyperlink w:anchor="_Toc532117943" w:history="1">
            <w:r w:rsidR="00B13945" w:rsidRPr="008F7248">
              <w:rPr>
                <w:rStyle w:val="Lienhypertexte"/>
                <w:noProof/>
              </w:rPr>
              <w:t>2.1.3</w:t>
            </w:r>
            <w:r w:rsidR="00B13945">
              <w:rPr>
                <w:rFonts w:eastAsiaTheme="minorEastAsia"/>
                <w:noProof/>
              </w:rPr>
              <w:tab/>
            </w:r>
            <w:r w:rsidR="00B13945" w:rsidRPr="008F7248">
              <w:rPr>
                <w:rStyle w:val="Lienhypertexte"/>
                <w:noProof/>
              </w:rPr>
              <w:t>SUIVI DES BUGS</w:t>
            </w:r>
            <w:r w:rsidR="00B13945">
              <w:rPr>
                <w:noProof/>
                <w:webHidden/>
              </w:rPr>
              <w:tab/>
            </w:r>
            <w:r w:rsidR="00B13945">
              <w:rPr>
                <w:noProof/>
                <w:webHidden/>
              </w:rPr>
              <w:fldChar w:fldCharType="begin"/>
            </w:r>
            <w:r w:rsidR="00B13945">
              <w:rPr>
                <w:noProof/>
                <w:webHidden/>
              </w:rPr>
              <w:instrText xml:space="preserve"> PAGEREF _Toc532117943 \h </w:instrText>
            </w:r>
            <w:r w:rsidR="00B13945">
              <w:rPr>
                <w:noProof/>
                <w:webHidden/>
              </w:rPr>
            </w:r>
            <w:r w:rsidR="00B13945">
              <w:rPr>
                <w:noProof/>
                <w:webHidden/>
              </w:rPr>
              <w:fldChar w:fldCharType="separate"/>
            </w:r>
            <w:r w:rsidR="00B13945">
              <w:rPr>
                <w:noProof/>
                <w:webHidden/>
              </w:rPr>
              <w:t>6</w:t>
            </w:r>
            <w:r w:rsidR="00B13945">
              <w:rPr>
                <w:noProof/>
                <w:webHidden/>
              </w:rPr>
              <w:fldChar w:fldCharType="end"/>
            </w:r>
          </w:hyperlink>
        </w:p>
        <w:p w14:paraId="798A2F6C" w14:textId="31B00614" w:rsidR="00B13945" w:rsidRDefault="00B93CF9">
          <w:pPr>
            <w:pStyle w:val="TM2"/>
            <w:tabs>
              <w:tab w:val="left" w:pos="1100"/>
              <w:tab w:val="right" w:leader="dot" w:pos="9062"/>
            </w:tabs>
            <w:rPr>
              <w:rFonts w:eastAsiaTheme="minorEastAsia"/>
              <w:noProof/>
            </w:rPr>
          </w:pPr>
          <w:hyperlink w:anchor="_Toc532117944" w:history="1">
            <w:r w:rsidR="00B13945" w:rsidRPr="008F7248">
              <w:rPr>
                <w:rStyle w:val="Lienhypertexte"/>
                <w:noProof/>
              </w:rPr>
              <w:t>2.1.4</w:t>
            </w:r>
            <w:r w:rsidR="00B13945">
              <w:rPr>
                <w:rFonts w:eastAsiaTheme="minorEastAsia"/>
                <w:noProof/>
              </w:rPr>
              <w:tab/>
            </w:r>
            <w:r w:rsidR="00B13945" w:rsidRPr="008F7248">
              <w:rPr>
                <w:rStyle w:val="Lienhypertexte"/>
                <w:noProof/>
              </w:rPr>
              <w:t>PERSONNEL</w:t>
            </w:r>
            <w:r w:rsidR="00B13945">
              <w:rPr>
                <w:noProof/>
                <w:webHidden/>
              </w:rPr>
              <w:tab/>
            </w:r>
            <w:r w:rsidR="00B13945">
              <w:rPr>
                <w:noProof/>
                <w:webHidden/>
              </w:rPr>
              <w:fldChar w:fldCharType="begin"/>
            </w:r>
            <w:r w:rsidR="00B13945">
              <w:rPr>
                <w:noProof/>
                <w:webHidden/>
              </w:rPr>
              <w:instrText xml:space="preserve"> PAGEREF _Toc532117944 \h </w:instrText>
            </w:r>
            <w:r w:rsidR="00B13945">
              <w:rPr>
                <w:noProof/>
                <w:webHidden/>
              </w:rPr>
            </w:r>
            <w:r w:rsidR="00B13945">
              <w:rPr>
                <w:noProof/>
                <w:webHidden/>
              </w:rPr>
              <w:fldChar w:fldCharType="separate"/>
            </w:r>
            <w:r w:rsidR="00B13945">
              <w:rPr>
                <w:noProof/>
                <w:webHidden/>
              </w:rPr>
              <w:t>6</w:t>
            </w:r>
            <w:r w:rsidR="00B13945">
              <w:rPr>
                <w:noProof/>
                <w:webHidden/>
              </w:rPr>
              <w:fldChar w:fldCharType="end"/>
            </w:r>
          </w:hyperlink>
        </w:p>
        <w:p w14:paraId="454A2C2F" w14:textId="2F2A6DE8" w:rsidR="00B13945" w:rsidRDefault="00B93CF9">
          <w:pPr>
            <w:pStyle w:val="TM2"/>
            <w:tabs>
              <w:tab w:val="left" w:pos="1100"/>
              <w:tab w:val="right" w:leader="dot" w:pos="9062"/>
            </w:tabs>
            <w:rPr>
              <w:rFonts w:eastAsiaTheme="minorEastAsia"/>
              <w:noProof/>
            </w:rPr>
          </w:pPr>
          <w:hyperlink w:anchor="_Toc532117945" w:history="1">
            <w:r w:rsidR="00B13945" w:rsidRPr="008F7248">
              <w:rPr>
                <w:rStyle w:val="Lienhypertexte"/>
                <w:noProof/>
              </w:rPr>
              <w:t>2.1.5</w:t>
            </w:r>
            <w:r w:rsidR="00B13945">
              <w:rPr>
                <w:rFonts w:eastAsiaTheme="minorEastAsia"/>
                <w:noProof/>
              </w:rPr>
              <w:tab/>
            </w:r>
            <w:r w:rsidR="00B13945" w:rsidRPr="008F7248">
              <w:rPr>
                <w:rStyle w:val="Lienhypertexte"/>
                <w:noProof/>
              </w:rPr>
              <w:t>METHODES DE VERIFICATION</w:t>
            </w:r>
            <w:r w:rsidR="00B13945">
              <w:rPr>
                <w:noProof/>
                <w:webHidden/>
              </w:rPr>
              <w:tab/>
            </w:r>
            <w:r w:rsidR="00B13945">
              <w:rPr>
                <w:noProof/>
                <w:webHidden/>
              </w:rPr>
              <w:fldChar w:fldCharType="begin"/>
            </w:r>
            <w:r w:rsidR="00B13945">
              <w:rPr>
                <w:noProof/>
                <w:webHidden/>
              </w:rPr>
              <w:instrText xml:space="preserve"> PAGEREF _Toc532117945 \h </w:instrText>
            </w:r>
            <w:r w:rsidR="00B13945">
              <w:rPr>
                <w:noProof/>
                <w:webHidden/>
              </w:rPr>
            </w:r>
            <w:r w:rsidR="00B13945">
              <w:rPr>
                <w:noProof/>
                <w:webHidden/>
              </w:rPr>
              <w:fldChar w:fldCharType="separate"/>
            </w:r>
            <w:r w:rsidR="00B13945">
              <w:rPr>
                <w:noProof/>
                <w:webHidden/>
              </w:rPr>
              <w:t>6</w:t>
            </w:r>
            <w:r w:rsidR="00B13945">
              <w:rPr>
                <w:noProof/>
                <w:webHidden/>
              </w:rPr>
              <w:fldChar w:fldCharType="end"/>
            </w:r>
          </w:hyperlink>
        </w:p>
        <w:p w14:paraId="498DDAEB" w14:textId="4487A6C3" w:rsidR="00B13945" w:rsidRDefault="00B93CF9">
          <w:pPr>
            <w:pStyle w:val="TM2"/>
            <w:tabs>
              <w:tab w:val="left" w:pos="880"/>
              <w:tab w:val="right" w:leader="dot" w:pos="9062"/>
            </w:tabs>
            <w:rPr>
              <w:rFonts w:eastAsiaTheme="minorEastAsia"/>
              <w:noProof/>
            </w:rPr>
          </w:pPr>
          <w:hyperlink w:anchor="_Toc532117946" w:history="1">
            <w:r w:rsidR="00B13945" w:rsidRPr="008F7248">
              <w:rPr>
                <w:rStyle w:val="Lienhypertexte"/>
                <w:noProof/>
              </w:rPr>
              <w:t>2.2</w:t>
            </w:r>
            <w:r w:rsidR="00B13945">
              <w:rPr>
                <w:rFonts w:eastAsiaTheme="minorEastAsia"/>
                <w:noProof/>
              </w:rPr>
              <w:tab/>
            </w:r>
            <w:r w:rsidR="00B13945" w:rsidRPr="008F7248">
              <w:rPr>
                <w:rStyle w:val="Lienhypertexte"/>
                <w:noProof/>
              </w:rPr>
              <w:t>DESCRIPTION DES TESTS</w:t>
            </w:r>
            <w:r w:rsidR="00B13945">
              <w:rPr>
                <w:noProof/>
                <w:webHidden/>
              </w:rPr>
              <w:tab/>
            </w:r>
            <w:r w:rsidR="00B13945">
              <w:rPr>
                <w:noProof/>
                <w:webHidden/>
              </w:rPr>
              <w:fldChar w:fldCharType="begin"/>
            </w:r>
            <w:r w:rsidR="00B13945">
              <w:rPr>
                <w:noProof/>
                <w:webHidden/>
              </w:rPr>
              <w:instrText xml:space="preserve"> PAGEREF _Toc532117946 \h </w:instrText>
            </w:r>
            <w:r w:rsidR="00B13945">
              <w:rPr>
                <w:noProof/>
                <w:webHidden/>
              </w:rPr>
            </w:r>
            <w:r w:rsidR="00B13945">
              <w:rPr>
                <w:noProof/>
                <w:webHidden/>
              </w:rPr>
              <w:fldChar w:fldCharType="separate"/>
            </w:r>
            <w:r w:rsidR="00B13945">
              <w:rPr>
                <w:noProof/>
                <w:webHidden/>
              </w:rPr>
              <w:t>7</w:t>
            </w:r>
            <w:r w:rsidR="00B13945">
              <w:rPr>
                <w:noProof/>
                <w:webHidden/>
              </w:rPr>
              <w:fldChar w:fldCharType="end"/>
            </w:r>
          </w:hyperlink>
        </w:p>
        <w:p w14:paraId="62144D06" w14:textId="4275A92F" w:rsidR="00B13945" w:rsidRDefault="00B93CF9">
          <w:pPr>
            <w:pStyle w:val="TM2"/>
            <w:tabs>
              <w:tab w:val="left" w:pos="1100"/>
              <w:tab w:val="right" w:leader="dot" w:pos="9062"/>
            </w:tabs>
            <w:rPr>
              <w:rFonts w:eastAsiaTheme="minorEastAsia"/>
              <w:noProof/>
            </w:rPr>
          </w:pPr>
          <w:hyperlink w:anchor="_Toc532117947" w:history="1">
            <w:r w:rsidR="00B13945" w:rsidRPr="008F7248">
              <w:rPr>
                <w:rStyle w:val="Lienhypertexte"/>
                <w:noProof/>
              </w:rPr>
              <w:t>2.2.1</w:t>
            </w:r>
            <w:r w:rsidR="00B13945">
              <w:rPr>
                <w:rFonts w:eastAsiaTheme="minorEastAsia"/>
                <w:noProof/>
              </w:rPr>
              <w:tab/>
            </w:r>
            <w:r w:rsidR="00B13945" w:rsidRPr="008F7248">
              <w:rPr>
                <w:rStyle w:val="Lienhypertexte"/>
                <w:noProof/>
              </w:rPr>
              <w:t>CATEGORIES DE TEST</w:t>
            </w:r>
            <w:r w:rsidR="00B13945">
              <w:rPr>
                <w:noProof/>
                <w:webHidden/>
              </w:rPr>
              <w:tab/>
            </w:r>
            <w:r w:rsidR="00B13945">
              <w:rPr>
                <w:noProof/>
                <w:webHidden/>
              </w:rPr>
              <w:fldChar w:fldCharType="begin"/>
            </w:r>
            <w:r w:rsidR="00B13945">
              <w:rPr>
                <w:noProof/>
                <w:webHidden/>
              </w:rPr>
              <w:instrText xml:space="preserve"> PAGEREF _Toc532117947 \h </w:instrText>
            </w:r>
            <w:r w:rsidR="00B13945">
              <w:rPr>
                <w:noProof/>
                <w:webHidden/>
              </w:rPr>
            </w:r>
            <w:r w:rsidR="00B13945">
              <w:rPr>
                <w:noProof/>
                <w:webHidden/>
              </w:rPr>
              <w:fldChar w:fldCharType="separate"/>
            </w:r>
            <w:r w:rsidR="00B13945">
              <w:rPr>
                <w:noProof/>
                <w:webHidden/>
              </w:rPr>
              <w:t>7</w:t>
            </w:r>
            <w:r w:rsidR="00B13945">
              <w:rPr>
                <w:noProof/>
                <w:webHidden/>
              </w:rPr>
              <w:fldChar w:fldCharType="end"/>
            </w:r>
          </w:hyperlink>
        </w:p>
        <w:p w14:paraId="3FDBCF59" w14:textId="48CBCC3E" w:rsidR="00B13945" w:rsidRDefault="00B93CF9">
          <w:pPr>
            <w:pStyle w:val="TM2"/>
            <w:tabs>
              <w:tab w:val="left" w:pos="1100"/>
              <w:tab w:val="right" w:leader="dot" w:pos="9062"/>
            </w:tabs>
            <w:rPr>
              <w:rFonts w:eastAsiaTheme="minorEastAsia"/>
              <w:noProof/>
            </w:rPr>
          </w:pPr>
          <w:hyperlink w:anchor="_Toc532117948" w:history="1">
            <w:r w:rsidR="00B13945" w:rsidRPr="008F7248">
              <w:rPr>
                <w:rStyle w:val="Lienhypertexte"/>
                <w:noProof/>
              </w:rPr>
              <w:t>2.2.2</w:t>
            </w:r>
            <w:r w:rsidR="00B13945">
              <w:rPr>
                <w:rFonts w:eastAsiaTheme="minorEastAsia"/>
                <w:noProof/>
              </w:rPr>
              <w:tab/>
            </w:r>
            <w:r w:rsidR="00B13945" w:rsidRPr="008F7248">
              <w:rPr>
                <w:rStyle w:val="Lienhypertexte"/>
                <w:noProof/>
              </w:rPr>
              <w:t>PROGRESSION DES TESTS</w:t>
            </w:r>
            <w:r w:rsidR="00B13945">
              <w:rPr>
                <w:noProof/>
                <w:webHidden/>
              </w:rPr>
              <w:tab/>
            </w:r>
            <w:r w:rsidR="00B13945">
              <w:rPr>
                <w:noProof/>
                <w:webHidden/>
              </w:rPr>
              <w:fldChar w:fldCharType="begin"/>
            </w:r>
            <w:r w:rsidR="00B13945">
              <w:rPr>
                <w:noProof/>
                <w:webHidden/>
              </w:rPr>
              <w:instrText xml:space="preserve"> PAGEREF _Toc532117948 \h </w:instrText>
            </w:r>
            <w:r w:rsidR="00B13945">
              <w:rPr>
                <w:noProof/>
                <w:webHidden/>
              </w:rPr>
            </w:r>
            <w:r w:rsidR="00B13945">
              <w:rPr>
                <w:noProof/>
                <w:webHidden/>
              </w:rPr>
              <w:fldChar w:fldCharType="separate"/>
            </w:r>
            <w:r w:rsidR="00B13945">
              <w:rPr>
                <w:noProof/>
                <w:webHidden/>
              </w:rPr>
              <w:t>8</w:t>
            </w:r>
            <w:r w:rsidR="00B13945">
              <w:rPr>
                <w:noProof/>
                <w:webHidden/>
              </w:rPr>
              <w:fldChar w:fldCharType="end"/>
            </w:r>
          </w:hyperlink>
        </w:p>
        <w:p w14:paraId="6EAE5FF2" w14:textId="79CCB807" w:rsidR="00B13945" w:rsidRDefault="00B93CF9">
          <w:pPr>
            <w:pStyle w:val="TM2"/>
            <w:tabs>
              <w:tab w:val="left" w:pos="1100"/>
              <w:tab w:val="right" w:leader="dot" w:pos="9062"/>
            </w:tabs>
            <w:rPr>
              <w:rFonts w:eastAsiaTheme="minorEastAsia"/>
              <w:noProof/>
            </w:rPr>
          </w:pPr>
          <w:hyperlink w:anchor="_Toc532117949" w:history="1">
            <w:r w:rsidR="00B13945" w:rsidRPr="008F7248">
              <w:rPr>
                <w:rStyle w:val="Lienhypertexte"/>
                <w:noProof/>
              </w:rPr>
              <w:t>2.2.3</w:t>
            </w:r>
            <w:r w:rsidR="00B13945">
              <w:rPr>
                <w:rFonts w:eastAsiaTheme="minorEastAsia"/>
                <w:noProof/>
              </w:rPr>
              <w:tab/>
            </w:r>
            <w:r w:rsidR="00B13945" w:rsidRPr="008F7248">
              <w:rPr>
                <w:rStyle w:val="Lienhypertexte"/>
                <w:noProof/>
              </w:rPr>
              <w:t>COUVERTURE DES TESTS</w:t>
            </w:r>
            <w:r w:rsidR="00B13945">
              <w:rPr>
                <w:noProof/>
                <w:webHidden/>
              </w:rPr>
              <w:tab/>
            </w:r>
            <w:r w:rsidR="00B13945">
              <w:rPr>
                <w:noProof/>
                <w:webHidden/>
              </w:rPr>
              <w:fldChar w:fldCharType="begin"/>
            </w:r>
            <w:r w:rsidR="00B13945">
              <w:rPr>
                <w:noProof/>
                <w:webHidden/>
              </w:rPr>
              <w:instrText xml:space="preserve"> PAGEREF _Toc532117949 \h </w:instrText>
            </w:r>
            <w:r w:rsidR="00B13945">
              <w:rPr>
                <w:noProof/>
                <w:webHidden/>
              </w:rPr>
            </w:r>
            <w:r w:rsidR="00B13945">
              <w:rPr>
                <w:noProof/>
                <w:webHidden/>
              </w:rPr>
              <w:fldChar w:fldCharType="separate"/>
            </w:r>
            <w:r w:rsidR="00B13945">
              <w:rPr>
                <w:noProof/>
                <w:webHidden/>
              </w:rPr>
              <w:t>8</w:t>
            </w:r>
            <w:r w:rsidR="00B13945">
              <w:rPr>
                <w:noProof/>
                <w:webHidden/>
              </w:rPr>
              <w:fldChar w:fldCharType="end"/>
            </w:r>
          </w:hyperlink>
        </w:p>
        <w:p w14:paraId="32A3C638" w14:textId="1706E2D5" w:rsidR="00B13945" w:rsidRDefault="00B93CF9">
          <w:pPr>
            <w:pStyle w:val="TM2"/>
            <w:tabs>
              <w:tab w:val="left" w:pos="1100"/>
              <w:tab w:val="right" w:leader="dot" w:pos="9062"/>
            </w:tabs>
            <w:rPr>
              <w:rFonts w:eastAsiaTheme="minorEastAsia"/>
              <w:noProof/>
            </w:rPr>
          </w:pPr>
          <w:hyperlink w:anchor="_Toc532117950" w:history="1">
            <w:r w:rsidR="00B13945" w:rsidRPr="008F7248">
              <w:rPr>
                <w:rStyle w:val="Lienhypertexte"/>
                <w:noProof/>
              </w:rPr>
              <w:t>2.2.4</w:t>
            </w:r>
            <w:r w:rsidR="00B13945">
              <w:rPr>
                <w:rFonts w:eastAsiaTheme="minorEastAsia"/>
                <w:noProof/>
              </w:rPr>
              <w:tab/>
            </w:r>
            <w:r w:rsidR="00B13945" w:rsidRPr="008F7248">
              <w:rPr>
                <w:rStyle w:val="Lienhypertexte"/>
                <w:noProof/>
              </w:rPr>
              <w:t>IDENTIFICATION DU TEST</w:t>
            </w:r>
            <w:r w:rsidR="00B13945">
              <w:rPr>
                <w:noProof/>
                <w:webHidden/>
              </w:rPr>
              <w:tab/>
            </w:r>
            <w:r w:rsidR="00B13945">
              <w:rPr>
                <w:noProof/>
                <w:webHidden/>
              </w:rPr>
              <w:fldChar w:fldCharType="begin"/>
            </w:r>
            <w:r w:rsidR="00B13945">
              <w:rPr>
                <w:noProof/>
                <w:webHidden/>
              </w:rPr>
              <w:instrText xml:space="preserve"> PAGEREF _Toc532117950 \h </w:instrText>
            </w:r>
            <w:r w:rsidR="00B13945">
              <w:rPr>
                <w:noProof/>
                <w:webHidden/>
              </w:rPr>
            </w:r>
            <w:r w:rsidR="00B13945">
              <w:rPr>
                <w:noProof/>
                <w:webHidden/>
              </w:rPr>
              <w:fldChar w:fldCharType="separate"/>
            </w:r>
            <w:r w:rsidR="00B13945">
              <w:rPr>
                <w:noProof/>
                <w:webHidden/>
              </w:rPr>
              <w:t>9</w:t>
            </w:r>
            <w:r w:rsidR="00B13945">
              <w:rPr>
                <w:noProof/>
                <w:webHidden/>
              </w:rPr>
              <w:fldChar w:fldCharType="end"/>
            </w:r>
          </w:hyperlink>
        </w:p>
        <w:p w14:paraId="4FF81D32" w14:textId="1EA93F74" w:rsidR="00B13945" w:rsidRDefault="00B93CF9">
          <w:pPr>
            <w:pStyle w:val="TM2"/>
            <w:tabs>
              <w:tab w:val="left" w:pos="1100"/>
              <w:tab w:val="right" w:leader="dot" w:pos="9062"/>
            </w:tabs>
            <w:rPr>
              <w:rFonts w:eastAsiaTheme="minorEastAsia"/>
              <w:noProof/>
            </w:rPr>
          </w:pPr>
          <w:hyperlink w:anchor="_Toc532117951" w:history="1">
            <w:r w:rsidR="00B13945" w:rsidRPr="008F7248">
              <w:rPr>
                <w:rStyle w:val="Lienhypertexte"/>
                <w:noProof/>
              </w:rPr>
              <w:t>2.2.5</w:t>
            </w:r>
            <w:r w:rsidR="00B13945">
              <w:rPr>
                <w:rFonts w:eastAsiaTheme="minorEastAsia"/>
                <w:noProof/>
              </w:rPr>
              <w:tab/>
            </w:r>
            <w:r w:rsidR="00B13945" w:rsidRPr="008F7248">
              <w:rPr>
                <w:rStyle w:val="Lienhypertexte"/>
                <w:noProof/>
              </w:rPr>
              <w:t>CONTENU DES TESTS</w:t>
            </w:r>
            <w:r w:rsidR="00B13945">
              <w:rPr>
                <w:noProof/>
                <w:webHidden/>
              </w:rPr>
              <w:tab/>
            </w:r>
            <w:r w:rsidR="00B13945">
              <w:rPr>
                <w:noProof/>
                <w:webHidden/>
              </w:rPr>
              <w:fldChar w:fldCharType="begin"/>
            </w:r>
            <w:r w:rsidR="00B13945">
              <w:rPr>
                <w:noProof/>
                <w:webHidden/>
              </w:rPr>
              <w:instrText xml:space="preserve"> PAGEREF _Toc532117951 \h </w:instrText>
            </w:r>
            <w:r w:rsidR="00B13945">
              <w:rPr>
                <w:noProof/>
                <w:webHidden/>
              </w:rPr>
            </w:r>
            <w:r w:rsidR="00B13945">
              <w:rPr>
                <w:noProof/>
                <w:webHidden/>
              </w:rPr>
              <w:fldChar w:fldCharType="separate"/>
            </w:r>
            <w:r w:rsidR="00B13945">
              <w:rPr>
                <w:noProof/>
                <w:webHidden/>
              </w:rPr>
              <w:t>10</w:t>
            </w:r>
            <w:r w:rsidR="00B13945">
              <w:rPr>
                <w:noProof/>
                <w:webHidden/>
              </w:rPr>
              <w:fldChar w:fldCharType="end"/>
            </w:r>
          </w:hyperlink>
        </w:p>
        <w:p w14:paraId="7C84F29C" w14:textId="3D4471CA" w:rsidR="00B13945" w:rsidRDefault="00B93CF9">
          <w:pPr>
            <w:pStyle w:val="TM2"/>
            <w:tabs>
              <w:tab w:val="left" w:pos="880"/>
              <w:tab w:val="right" w:leader="dot" w:pos="9062"/>
            </w:tabs>
            <w:rPr>
              <w:rFonts w:eastAsiaTheme="minorEastAsia"/>
              <w:noProof/>
            </w:rPr>
          </w:pPr>
          <w:hyperlink w:anchor="_Toc532117952" w:history="1">
            <w:r w:rsidR="00B13945" w:rsidRPr="008F7248">
              <w:rPr>
                <w:rStyle w:val="Lienhypertexte"/>
                <w:noProof/>
              </w:rPr>
              <w:t>2.3</w:t>
            </w:r>
            <w:r w:rsidR="00B13945">
              <w:rPr>
                <w:rFonts w:eastAsiaTheme="minorEastAsia"/>
                <w:noProof/>
              </w:rPr>
              <w:tab/>
            </w:r>
            <w:r w:rsidR="00B13945" w:rsidRPr="008F7248">
              <w:rPr>
                <w:rStyle w:val="Lienhypertexte"/>
                <w:noProof/>
              </w:rPr>
              <w:t>PLANIFICATION DES TESTS</w:t>
            </w:r>
            <w:r w:rsidR="00B13945">
              <w:rPr>
                <w:noProof/>
                <w:webHidden/>
              </w:rPr>
              <w:tab/>
            </w:r>
            <w:r w:rsidR="00B13945">
              <w:rPr>
                <w:noProof/>
                <w:webHidden/>
              </w:rPr>
              <w:fldChar w:fldCharType="begin"/>
            </w:r>
            <w:r w:rsidR="00B13945">
              <w:rPr>
                <w:noProof/>
                <w:webHidden/>
              </w:rPr>
              <w:instrText xml:space="preserve"> PAGEREF _Toc532117952 \h </w:instrText>
            </w:r>
            <w:r w:rsidR="00B13945">
              <w:rPr>
                <w:noProof/>
                <w:webHidden/>
              </w:rPr>
            </w:r>
            <w:r w:rsidR="00B13945">
              <w:rPr>
                <w:noProof/>
                <w:webHidden/>
              </w:rPr>
              <w:fldChar w:fldCharType="separate"/>
            </w:r>
            <w:r w:rsidR="00B13945">
              <w:rPr>
                <w:noProof/>
                <w:webHidden/>
              </w:rPr>
              <w:t>10</w:t>
            </w:r>
            <w:r w:rsidR="00B13945">
              <w:rPr>
                <w:noProof/>
                <w:webHidden/>
              </w:rPr>
              <w:fldChar w:fldCharType="end"/>
            </w:r>
          </w:hyperlink>
        </w:p>
        <w:p w14:paraId="135C36A6" w14:textId="23891E6A" w:rsidR="00B13945" w:rsidRDefault="00B93CF9">
          <w:pPr>
            <w:pStyle w:val="TM2"/>
            <w:tabs>
              <w:tab w:val="left" w:pos="1100"/>
              <w:tab w:val="right" w:leader="dot" w:pos="9062"/>
            </w:tabs>
            <w:rPr>
              <w:rFonts w:eastAsiaTheme="minorEastAsia"/>
              <w:noProof/>
            </w:rPr>
          </w:pPr>
          <w:hyperlink w:anchor="_Toc532117953" w:history="1">
            <w:r w:rsidR="00B13945" w:rsidRPr="008F7248">
              <w:rPr>
                <w:rStyle w:val="Lienhypertexte"/>
                <w:noProof/>
              </w:rPr>
              <w:t>2.3.1</w:t>
            </w:r>
            <w:r w:rsidR="00B13945">
              <w:rPr>
                <w:rFonts w:eastAsiaTheme="minorEastAsia"/>
                <w:noProof/>
              </w:rPr>
              <w:tab/>
            </w:r>
            <w:r w:rsidR="00B13945" w:rsidRPr="008F7248">
              <w:rPr>
                <w:rStyle w:val="Lienhypertexte"/>
                <w:noProof/>
              </w:rPr>
              <w:t>PHASE DE TEST 1</w:t>
            </w:r>
            <w:r w:rsidR="00B13945">
              <w:rPr>
                <w:noProof/>
                <w:webHidden/>
              </w:rPr>
              <w:tab/>
            </w:r>
            <w:r w:rsidR="00B13945">
              <w:rPr>
                <w:noProof/>
                <w:webHidden/>
              </w:rPr>
              <w:fldChar w:fldCharType="begin"/>
            </w:r>
            <w:r w:rsidR="00B13945">
              <w:rPr>
                <w:noProof/>
                <w:webHidden/>
              </w:rPr>
              <w:instrText xml:space="preserve"> PAGEREF _Toc532117953 \h </w:instrText>
            </w:r>
            <w:r w:rsidR="00B13945">
              <w:rPr>
                <w:noProof/>
                <w:webHidden/>
              </w:rPr>
            </w:r>
            <w:r w:rsidR="00B13945">
              <w:rPr>
                <w:noProof/>
                <w:webHidden/>
              </w:rPr>
              <w:fldChar w:fldCharType="separate"/>
            </w:r>
            <w:r w:rsidR="00B13945">
              <w:rPr>
                <w:noProof/>
                <w:webHidden/>
              </w:rPr>
              <w:t>10</w:t>
            </w:r>
            <w:r w:rsidR="00B13945">
              <w:rPr>
                <w:noProof/>
                <w:webHidden/>
              </w:rPr>
              <w:fldChar w:fldCharType="end"/>
            </w:r>
          </w:hyperlink>
        </w:p>
        <w:p w14:paraId="53A9280A" w14:textId="59E6AB5C" w:rsidR="00B13945" w:rsidRDefault="00B93CF9">
          <w:pPr>
            <w:pStyle w:val="TM2"/>
            <w:tabs>
              <w:tab w:val="left" w:pos="1100"/>
              <w:tab w:val="right" w:leader="dot" w:pos="9062"/>
            </w:tabs>
            <w:rPr>
              <w:rFonts w:eastAsiaTheme="minorEastAsia"/>
              <w:noProof/>
            </w:rPr>
          </w:pPr>
          <w:hyperlink w:anchor="_Toc532117954" w:history="1">
            <w:r w:rsidR="00B13945" w:rsidRPr="008F7248">
              <w:rPr>
                <w:rStyle w:val="Lienhypertexte"/>
                <w:noProof/>
              </w:rPr>
              <w:t>2.3.1.1</w:t>
            </w:r>
            <w:r w:rsidR="00B13945">
              <w:rPr>
                <w:rFonts w:eastAsiaTheme="minorEastAsia"/>
                <w:noProof/>
              </w:rPr>
              <w:tab/>
            </w:r>
            <w:r w:rsidR="00B13945" w:rsidRPr="008F7248">
              <w:rPr>
                <w:rStyle w:val="Lienhypertexte"/>
                <w:noProof/>
              </w:rPr>
              <w:t>Couverture du test</w:t>
            </w:r>
            <w:r w:rsidR="00B13945">
              <w:rPr>
                <w:noProof/>
                <w:webHidden/>
              </w:rPr>
              <w:tab/>
            </w:r>
            <w:r w:rsidR="00B13945">
              <w:rPr>
                <w:noProof/>
                <w:webHidden/>
              </w:rPr>
              <w:fldChar w:fldCharType="begin"/>
            </w:r>
            <w:r w:rsidR="00B13945">
              <w:rPr>
                <w:noProof/>
                <w:webHidden/>
              </w:rPr>
              <w:instrText xml:space="preserve"> PAGEREF _Toc532117954 \h </w:instrText>
            </w:r>
            <w:r w:rsidR="00B13945">
              <w:rPr>
                <w:noProof/>
                <w:webHidden/>
              </w:rPr>
            </w:r>
            <w:r w:rsidR="00B13945">
              <w:rPr>
                <w:noProof/>
                <w:webHidden/>
              </w:rPr>
              <w:fldChar w:fldCharType="separate"/>
            </w:r>
            <w:r w:rsidR="00B13945">
              <w:rPr>
                <w:noProof/>
                <w:webHidden/>
              </w:rPr>
              <w:t>10</w:t>
            </w:r>
            <w:r w:rsidR="00B13945">
              <w:rPr>
                <w:noProof/>
                <w:webHidden/>
              </w:rPr>
              <w:fldChar w:fldCharType="end"/>
            </w:r>
          </w:hyperlink>
        </w:p>
        <w:p w14:paraId="1B71E825" w14:textId="3D4FC983" w:rsidR="00B13945" w:rsidRDefault="00B93CF9">
          <w:pPr>
            <w:pStyle w:val="TM2"/>
            <w:tabs>
              <w:tab w:val="left" w:pos="1100"/>
              <w:tab w:val="right" w:leader="dot" w:pos="9062"/>
            </w:tabs>
            <w:rPr>
              <w:rFonts w:eastAsiaTheme="minorEastAsia"/>
              <w:noProof/>
            </w:rPr>
          </w:pPr>
          <w:hyperlink w:anchor="_Toc532117955" w:history="1">
            <w:r w:rsidR="00B13945" w:rsidRPr="008F7248">
              <w:rPr>
                <w:rStyle w:val="Lienhypertexte"/>
                <w:noProof/>
              </w:rPr>
              <w:t>2.3.1.2</w:t>
            </w:r>
            <w:r w:rsidR="00B13945">
              <w:rPr>
                <w:rFonts w:eastAsiaTheme="minorEastAsia"/>
                <w:noProof/>
              </w:rPr>
              <w:tab/>
            </w:r>
            <w:r w:rsidR="00B13945" w:rsidRPr="008F7248">
              <w:rPr>
                <w:rStyle w:val="Lienhypertexte"/>
                <w:noProof/>
              </w:rPr>
              <w:t>Planification des tests</w:t>
            </w:r>
            <w:r w:rsidR="00B13945">
              <w:rPr>
                <w:noProof/>
                <w:webHidden/>
              </w:rPr>
              <w:tab/>
            </w:r>
            <w:r w:rsidR="00B13945">
              <w:rPr>
                <w:noProof/>
                <w:webHidden/>
              </w:rPr>
              <w:fldChar w:fldCharType="begin"/>
            </w:r>
            <w:r w:rsidR="00B13945">
              <w:rPr>
                <w:noProof/>
                <w:webHidden/>
              </w:rPr>
              <w:instrText xml:space="preserve"> PAGEREF _Toc532117955 \h </w:instrText>
            </w:r>
            <w:r w:rsidR="00B13945">
              <w:rPr>
                <w:noProof/>
                <w:webHidden/>
              </w:rPr>
            </w:r>
            <w:r w:rsidR="00B13945">
              <w:rPr>
                <w:noProof/>
                <w:webHidden/>
              </w:rPr>
              <w:fldChar w:fldCharType="separate"/>
            </w:r>
            <w:r w:rsidR="00B13945">
              <w:rPr>
                <w:noProof/>
                <w:webHidden/>
              </w:rPr>
              <w:t>10</w:t>
            </w:r>
            <w:r w:rsidR="00B13945">
              <w:rPr>
                <w:noProof/>
                <w:webHidden/>
              </w:rPr>
              <w:fldChar w:fldCharType="end"/>
            </w:r>
          </w:hyperlink>
        </w:p>
        <w:p w14:paraId="7BE3851E" w14:textId="0960AE91" w:rsidR="00B13945" w:rsidRDefault="00B93CF9">
          <w:pPr>
            <w:pStyle w:val="TM2"/>
            <w:tabs>
              <w:tab w:val="left" w:pos="1100"/>
              <w:tab w:val="right" w:leader="dot" w:pos="9062"/>
            </w:tabs>
            <w:rPr>
              <w:rFonts w:eastAsiaTheme="minorEastAsia"/>
              <w:noProof/>
            </w:rPr>
          </w:pPr>
          <w:hyperlink w:anchor="_Toc532117956" w:history="1">
            <w:r w:rsidR="00B13945" w:rsidRPr="008F7248">
              <w:rPr>
                <w:rStyle w:val="Lienhypertexte"/>
                <w:noProof/>
              </w:rPr>
              <w:t>2.3.2</w:t>
            </w:r>
            <w:r w:rsidR="00B13945">
              <w:rPr>
                <w:rFonts w:eastAsiaTheme="minorEastAsia"/>
                <w:noProof/>
              </w:rPr>
              <w:tab/>
            </w:r>
            <w:r w:rsidR="00B13945" w:rsidRPr="008F7248">
              <w:rPr>
                <w:rStyle w:val="Lienhypertexte"/>
                <w:noProof/>
              </w:rPr>
              <w:t>PHASE DE TEST 2</w:t>
            </w:r>
            <w:r w:rsidR="00B13945">
              <w:rPr>
                <w:noProof/>
                <w:webHidden/>
              </w:rPr>
              <w:tab/>
            </w:r>
            <w:r w:rsidR="00B13945">
              <w:rPr>
                <w:noProof/>
                <w:webHidden/>
              </w:rPr>
              <w:fldChar w:fldCharType="begin"/>
            </w:r>
            <w:r w:rsidR="00B13945">
              <w:rPr>
                <w:noProof/>
                <w:webHidden/>
              </w:rPr>
              <w:instrText xml:space="preserve"> PAGEREF _Toc532117956 \h </w:instrText>
            </w:r>
            <w:r w:rsidR="00B13945">
              <w:rPr>
                <w:noProof/>
                <w:webHidden/>
              </w:rPr>
            </w:r>
            <w:r w:rsidR="00B13945">
              <w:rPr>
                <w:noProof/>
                <w:webHidden/>
              </w:rPr>
              <w:fldChar w:fldCharType="separate"/>
            </w:r>
            <w:r w:rsidR="00B13945">
              <w:rPr>
                <w:noProof/>
                <w:webHidden/>
              </w:rPr>
              <w:t>11</w:t>
            </w:r>
            <w:r w:rsidR="00B13945">
              <w:rPr>
                <w:noProof/>
                <w:webHidden/>
              </w:rPr>
              <w:fldChar w:fldCharType="end"/>
            </w:r>
          </w:hyperlink>
        </w:p>
        <w:p w14:paraId="6276BA25" w14:textId="62C6AEDA" w:rsidR="00B13945" w:rsidRDefault="00B93CF9">
          <w:pPr>
            <w:pStyle w:val="TM2"/>
            <w:tabs>
              <w:tab w:val="left" w:pos="1100"/>
              <w:tab w:val="right" w:leader="dot" w:pos="9062"/>
            </w:tabs>
            <w:rPr>
              <w:rFonts w:eastAsiaTheme="minorEastAsia"/>
              <w:noProof/>
            </w:rPr>
          </w:pPr>
          <w:hyperlink w:anchor="_Toc532117957" w:history="1">
            <w:r w:rsidR="00B13945" w:rsidRPr="008F7248">
              <w:rPr>
                <w:rStyle w:val="Lienhypertexte"/>
                <w:noProof/>
              </w:rPr>
              <w:t>2.3.2.1</w:t>
            </w:r>
            <w:r w:rsidR="00B13945">
              <w:rPr>
                <w:rFonts w:eastAsiaTheme="minorEastAsia"/>
                <w:noProof/>
              </w:rPr>
              <w:tab/>
            </w:r>
            <w:r w:rsidR="00B13945" w:rsidRPr="008F7248">
              <w:rPr>
                <w:rStyle w:val="Lienhypertexte"/>
                <w:noProof/>
              </w:rPr>
              <w:t>Couverture du test</w:t>
            </w:r>
            <w:r w:rsidR="00B13945">
              <w:rPr>
                <w:noProof/>
                <w:webHidden/>
              </w:rPr>
              <w:tab/>
            </w:r>
            <w:r w:rsidR="00B13945">
              <w:rPr>
                <w:noProof/>
                <w:webHidden/>
              </w:rPr>
              <w:fldChar w:fldCharType="begin"/>
            </w:r>
            <w:r w:rsidR="00B13945">
              <w:rPr>
                <w:noProof/>
                <w:webHidden/>
              </w:rPr>
              <w:instrText xml:space="preserve"> PAGEREF _Toc532117957 \h </w:instrText>
            </w:r>
            <w:r w:rsidR="00B13945">
              <w:rPr>
                <w:noProof/>
                <w:webHidden/>
              </w:rPr>
            </w:r>
            <w:r w:rsidR="00B13945">
              <w:rPr>
                <w:noProof/>
                <w:webHidden/>
              </w:rPr>
              <w:fldChar w:fldCharType="separate"/>
            </w:r>
            <w:r w:rsidR="00B13945">
              <w:rPr>
                <w:noProof/>
                <w:webHidden/>
              </w:rPr>
              <w:t>11</w:t>
            </w:r>
            <w:r w:rsidR="00B13945">
              <w:rPr>
                <w:noProof/>
                <w:webHidden/>
              </w:rPr>
              <w:fldChar w:fldCharType="end"/>
            </w:r>
          </w:hyperlink>
        </w:p>
        <w:p w14:paraId="7FD00D28" w14:textId="22F6BA67" w:rsidR="00B13945" w:rsidRDefault="00B93CF9">
          <w:pPr>
            <w:pStyle w:val="TM2"/>
            <w:tabs>
              <w:tab w:val="left" w:pos="1100"/>
              <w:tab w:val="right" w:leader="dot" w:pos="9062"/>
            </w:tabs>
            <w:rPr>
              <w:rFonts w:eastAsiaTheme="minorEastAsia"/>
              <w:noProof/>
            </w:rPr>
          </w:pPr>
          <w:hyperlink w:anchor="_Toc532117958" w:history="1">
            <w:r w:rsidR="00B13945" w:rsidRPr="008F7248">
              <w:rPr>
                <w:rStyle w:val="Lienhypertexte"/>
                <w:noProof/>
              </w:rPr>
              <w:t>2.3.2.2</w:t>
            </w:r>
            <w:r w:rsidR="00B13945">
              <w:rPr>
                <w:rFonts w:eastAsiaTheme="minorEastAsia"/>
                <w:noProof/>
              </w:rPr>
              <w:tab/>
            </w:r>
            <w:r w:rsidR="00B13945" w:rsidRPr="008F7248">
              <w:rPr>
                <w:rStyle w:val="Lienhypertexte"/>
                <w:noProof/>
              </w:rPr>
              <w:t>Planification des tests</w:t>
            </w:r>
            <w:r w:rsidR="00B13945">
              <w:rPr>
                <w:noProof/>
                <w:webHidden/>
              </w:rPr>
              <w:tab/>
            </w:r>
            <w:r w:rsidR="00B13945">
              <w:rPr>
                <w:noProof/>
                <w:webHidden/>
              </w:rPr>
              <w:fldChar w:fldCharType="begin"/>
            </w:r>
            <w:r w:rsidR="00B13945">
              <w:rPr>
                <w:noProof/>
                <w:webHidden/>
              </w:rPr>
              <w:instrText xml:space="preserve"> PAGEREF _Toc532117958 \h </w:instrText>
            </w:r>
            <w:r w:rsidR="00B13945">
              <w:rPr>
                <w:noProof/>
                <w:webHidden/>
              </w:rPr>
            </w:r>
            <w:r w:rsidR="00B13945">
              <w:rPr>
                <w:noProof/>
                <w:webHidden/>
              </w:rPr>
              <w:fldChar w:fldCharType="separate"/>
            </w:r>
            <w:r w:rsidR="00B13945">
              <w:rPr>
                <w:noProof/>
                <w:webHidden/>
              </w:rPr>
              <w:t>11</w:t>
            </w:r>
            <w:r w:rsidR="00B13945">
              <w:rPr>
                <w:noProof/>
                <w:webHidden/>
              </w:rPr>
              <w:fldChar w:fldCharType="end"/>
            </w:r>
          </w:hyperlink>
        </w:p>
        <w:p w14:paraId="53157C3D" w14:textId="7267496B" w:rsidR="00D55F3F" w:rsidRDefault="00D55F3F" w:rsidP="00D55F3F">
          <w:pPr>
            <w:rPr>
              <w:b/>
              <w:bCs/>
            </w:rPr>
          </w:pPr>
          <w:r>
            <w:rPr>
              <w:b/>
              <w:bCs/>
            </w:rPr>
            <w:fldChar w:fldCharType="end"/>
          </w:r>
        </w:p>
      </w:sdtContent>
    </w:sdt>
    <w:p w14:paraId="7A4C0F64" w14:textId="77777777" w:rsidR="00E01BE7" w:rsidRDefault="00E01BE7" w:rsidP="00D55F3F">
      <w:pPr>
        <w:rPr>
          <w:b/>
          <w:bCs/>
        </w:rPr>
      </w:pPr>
    </w:p>
    <w:p w14:paraId="52F76A5C" w14:textId="77777777" w:rsidR="00ED7D27" w:rsidRDefault="00ED7D27" w:rsidP="00D55F3F">
      <w:pPr>
        <w:rPr>
          <w:b/>
          <w:bCs/>
        </w:rPr>
      </w:pPr>
    </w:p>
    <w:p w14:paraId="78B82F26" w14:textId="77777777" w:rsidR="001107F7" w:rsidRDefault="001107F7" w:rsidP="00D55F3F">
      <w:pPr>
        <w:rPr>
          <w:b/>
          <w:bCs/>
        </w:rPr>
      </w:pPr>
    </w:p>
    <w:p w14:paraId="4CF5BBF1" w14:textId="77777777" w:rsidR="008B41CF" w:rsidRPr="008B41CF" w:rsidRDefault="00D55F3F" w:rsidP="008F6905">
      <w:pPr>
        <w:pStyle w:val="Titre1"/>
        <w:numPr>
          <w:ilvl w:val="0"/>
          <w:numId w:val="1"/>
        </w:numPr>
        <w:pBdr>
          <w:bottom w:val="single" w:sz="6" w:space="1" w:color="auto"/>
        </w:pBdr>
        <w:rPr>
          <w:color w:val="auto"/>
        </w:rPr>
      </w:pPr>
      <w:bookmarkStart w:id="0" w:name="_Toc532117933"/>
      <w:r w:rsidRPr="008B41CF">
        <w:rPr>
          <w:color w:val="auto"/>
        </w:rPr>
        <w:lastRenderedPageBreak/>
        <w:t>INTRODUCTION</w:t>
      </w:r>
      <w:bookmarkEnd w:id="0"/>
    </w:p>
    <w:p w14:paraId="0A37DF33" w14:textId="77777777" w:rsidR="00320CF0" w:rsidRPr="008B41CF" w:rsidRDefault="00320CF0" w:rsidP="008B41CF"/>
    <w:p w14:paraId="1C7A686B" w14:textId="77777777" w:rsidR="00D55F3F" w:rsidRDefault="00D55F3F" w:rsidP="008F6905">
      <w:pPr>
        <w:pStyle w:val="Titre2"/>
        <w:numPr>
          <w:ilvl w:val="1"/>
          <w:numId w:val="1"/>
        </w:numPr>
        <w:rPr>
          <w:color w:val="auto"/>
        </w:rPr>
      </w:pPr>
      <w:bookmarkStart w:id="1" w:name="_Toc532117934"/>
      <w:r w:rsidRPr="008B41CF">
        <w:rPr>
          <w:color w:val="auto"/>
        </w:rPr>
        <w:t>OBJECTIF</w:t>
      </w:r>
      <w:bookmarkEnd w:id="1"/>
    </w:p>
    <w:p w14:paraId="1F048FE3" w14:textId="77777777" w:rsidR="008B41CF" w:rsidRPr="008B41CF" w:rsidRDefault="008B41CF" w:rsidP="008B41CF"/>
    <w:p w14:paraId="0D10C817" w14:textId="4AA908F6" w:rsidR="007922F5" w:rsidRPr="004252B7" w:rsidRDefault="00442927" w:rsidP="008B41CF">
      <w:pPr>
        <w:ind w:firstLine="360"/>
        <w:jc w:val="both"/>
        <w:rPr>
          <w:b/>
        </w:rPr>
      </w:pPr>
      <w:r>
        <w:t xml:space="preserve">Ce document a pour but de présenter l’ensemble des informations nécessaires aux tests du sous-système logiciel </w:t>
      </w:r>
      <w:r w:rsidR="004252B7">
        <w:rPr>
          <w:b/>
        </w:rPr>
        <w:t>GP 1.0</w:t>
      </w:r>
    </w:p>
    <w:p w14:paraId="35EC9891" w14:textId="77777777" w:rsidR="008B41CF" w:rsidRPr="008B41CF" w:rsidRDefault="008B41CF" w:rsidP="008B41CF">
      <w:pPr>
        <w:ind w:firstLine="360"/>
        <w:jc w:val="both"/>
      </w:pPr>
    </w:p>
    <w:p w14:paraId="50A5B92F" w14:textId="77777777" w:rsidR="00D55F3F" w:rsidRDefault="00D55F3F" w:rsidP="008F6905">
      <w:pPr>
        <w:pStyle w:val="Titre2"/>
        <w:numPr>
          <w:ilvl w:val="1"/>
          <w:numId w:val="1"/>
        </w:numPr>
        <w:rPr>
          <w:color w:val="auto"/>
        </w:rPr>
      </w:pPr>
      <w:bookmarkStart w:id="2" w:name="_Toc532117935"/>
      <w:r w:rsidRPr="008B41CF">
        <w:rPr>
          <w:color w:val="auto"/>
        </w:rPr>
        <w:t>PORTEE</w:t>
      </w:r>
      <w:bookmarkEnd w:id="2"/>
    </w:p>
    <w:p w14:paraId="00BE16FF" w14:textId="77777777" w:rsidR="008B41CF" w:rsidRDefault="008B41CF" w:rsidP="008B41CF"/>
    <w:p w14:paraId="1784DCBA" w14:textId="77777777" w:rsidR="008B41CF" w:rsidRDefault="008B41CF" w:rsidP="008B41CF">
      <w:pPr>
        <w:ind w:firstLine="360"/>
        <w:jc w:val="both"/>
      </w:pPr>
      <w:r>
        <w:t>Ce document sera utilisé par l’équipe du projet et sera disponible pour le maître d’ouvrage si celui-ci désire l’étudier et faire des remarques.</w:t>
      </w:r>
    </w:p>
    <w:p w14:paraId="5F1485DD" w14:textId="77777777" w:rsidR="008B41CF" w:rsidRPr="008B41CF" w:rsidRDefault="008B41CF" w:rsidP="008B41CF"/>
    <w:p w14:paraId="316060C4" w14:textId="77777777" w:rsidR="00D55F3F" w:rsidRDefault="00D55F3F" w:rsidP="008F6905">
      <w:pPr>
        <w:pStyle w:val="Titre2"/>
        <w:numPr>
          <w:ilvl w:val="1"/>
          <w:numId w:val="1"/>
        </w:numPr>
        <w:rPr>
          <w:color w:val="auto"/>
        </w:rPr>
      </w:pPr>
      <w:bookmarkStart w:id="3" w:name="_Toc532117936"/>
      <w:r w:rsidRPr="008B41CF">
        <w:rPr>
          <w:color w:val="auto"/>
        </w:rPr>
        <w:t>REFERENCES</w:t>
      </w:r>
      <w:bookmarkEnd w:id="3"/>
    </w:p>
    <w:p w14:paraId="596D0988" w14:textId="77777777" w:rsidR="00971ECE" w:rsidRPr="00971ECE" w:rsidRDefault="00971ECE" w:rsidP="00971ECE"/>
    <w:p w14:paraId="47138770" w14:textId="77777777" w:rsidR="00E737DF" w:rsidRDefault="00BC0FFB" w:rsidP="008F6905">
      <w:pPr>
        <w:pStyle w:val="Paragraphedeliste"/>
        <w:numPr>
          <w:ilvl w:val="2"/>
          <w:numId w:val="1"/>
        </w:numPr>
      </w:pPr>
      <w:r>
        <w:t>NORMES ET REGLEMENTATIONS</w:t>
      </w:r>
    </w:p>
    <w:tbl>
      <w:tblPr>
        <w:tblStyle w:val="Grilledutableau"/>
        <w:tblW w:w="9067" w:type="dxa"/>
        <w:tblLook w:val="04A0" w:firstRow="1" w:lastRow="0" w:firstColumn="1" w:lastColumn="0" w:noHBand="0" w:noVBand="1"/>
      </w:tblPr>
      <w:tblGrid>
        <w:gridCol w:w="3539"/>
        <w:gridCol w:w="5528"/>
      </w:tblGrid>
      <w:tr w:rsidR="001828D8" w14:paraId="5A4B084B" w14:textId="77777777" w:rsidTr="001828D8">
        <w:tc>
          <w:tcPr>
            <w:tcW w:w="3539" w:type="dxa"/>
            <w:shd w:val="clear" w:color="auto" w:fill="F2F2F2" w:themeFill="background1" w:themeFillShade="F2"/>
          </w:tcPr>
          <w:p w14:paraId="533FB624" w14:textId="77777777" w:rsidR="001828D8" w:rsidRPr="001828D8" w:rsidRDefault="001B27FC" w:rsidP="001828D8">
            <w:pPr>
              <w:jc w:val="center"/>
              <w:rPr>
                <w:b/>
              </w:rPr>
            </w:pPr>
            <w:r>
              <w:rPr>
                <w:b/>
              </w:rPr>
              <w:t>TITRE</w:t>
            </w:r>
          </w:p>
        </w:tc>
        <w:tc>
          <w:tcPr>
            <w:tcW w:w="5528" w:type="dxa"/>
            <w:shd w:val="clear" w:color="auto" w:fill="F2F2F2" w:themeFill="background1" w:themeFillShade="F2"/>
          </w:tcPr>
          <w:p w14:paraId="4E3B76D7" w14:textId="77777777" w:rsidR="001828D8" w:rsidRPr="001828D8" w:rsidRDefault="001B27FC" w:rsidP="001828D8">
            <w:pPr>
              <w:jc w:val="center"/>
              <w:rPr>
                <w:b/>
              </w:rPr>
            </w:pPr>
            <w:r>
              <w:rPr>
                <w:b/>
              </w:rPr>
              <w:t>NOM DU DOCUMENT</w:t>
            </w:r>
          </w:p>
        </w:tc>
      </w:tr>
      <w:tr w:rsidR="001828D8" w14:paraId="7170CD39" w14:textId="77777777" w:rsidTr="001828D8">
        <w:tc>
          <w:tcPr>
            <w:tcW w:w="3539" w:type="dxa"/>
          </w:tcPr>
          <w:p w14:paraId="0B8A1E8F" w14:textId="77777777" w:rsidR="001828D8" w:rsidRDefault="007D73AE" w:rsidP="008B41CF">
            <w:r>
              <w:t>IEC</w:t>
            </w:r>
            <w:r w:rsidR="00BB3CC5">
              <w:t xml:space="preserve"> </w:t>
            </w:r>
            <w:proofErr w:type="gramStart"/>
            <w:r>
              <w:t>62304:</w:t>
            </w:r>
            <w:proofErr w:type="gramEnd"/>
            <w:r>
              <w:t>2006</w:t>
            </w:r>
            <w:r w:rsidR="00BB3CC5">
              <w:t>/</w:t>
            </w:r>
            <w:proofErr w:type="spellStart"/>
            <w:r w:rsidR="00BB3CC5">
              <w:t>Amd</w:t>
            </w:r>
            <w:proofErr w:type="spellEnd"/>
            <w:r w:rsidR="009E0265">
              <w:t xml:space="preserve"> 1:2015</w:t>
            </w:r>
          </w:p>
        </w:tc>
        <w:tc>
          <w:tcPr>
            <w:tcW w:w="5528" w:type="dxa"/>
          </w:tcPr>
          <w:p w14:paraId="4CC30A59" w14:textId="77777777" w:rsidR="001828D8" w:rsidRDefault="000C4405" w:rsidP="008B41CF">
            <w:r w:rsidRPr="000C4405">
              <w:t>Processus du cycle de vie du logiciel</w:t>
            </w:r>
          </w:p>
        </w:tc>
      </w:tr>
      <w:tr w:rsidR="000233A9" w14:paraId="222B0914" w14:textId="77777777" w:rsidTr="001828D8">
        <w:tc>
          <w:tcPr>
            <w:tcW w:w="3539" w:type="dxa"/>
          </w:tcPr>
          <w:p w14:paraId="0F7DFC32" w14:textId="77777777" w:rsidR="000233A9" w:rsidRDefault="000233A9" w:rsidP="008B41CF">
            <w:r>
              <w:t xml:space="preserve">ISO </w:t>
            </w:r>
            <w:proofErr w:type="gramStart"/>
            <w:r>
              <w:t>13485</w:t>
            </w:r>
            <w:r w:rsidR="00C97434">
              <w:t>:</w:t>
            </w:r>
            <w:proofErr w:type="gramEnd"/>
            <w:r w:rsidR="00C97434">
              <w:t>2016</w:t>
            </w:r>
          </w:p>
        </w:tc>
        <w:tc>
          <w:tcPr>
            <w:tcW w:w="5528" w:type="dxa"/>
          </w:tcPr>
          <w:p w14:paraId="6F40C0A2" w14:textId="77777777" w:rsidR="000233A9" w:rsidRDefault="00317060" w:rsidP="008B41CF">
            <w:r w:rsidRPr="00317060">
              <w:t>Systèmes de management de la qualité -- Exigences à des fins réglementaires</w:t>
            </w:r>
          </w:p>
        </w:tc>
      </w:tr>
      <w:tr w:rsidR="00320CF0" w14:paraId="4CAA9821" w14:textId="77777777" w:rsidTr="001828D8">
        <w:tc>
          <w:tcPr>
            <w:tcW w:w="3539" w:type="dxa"/>
          </w:tcPr>
          <w:p w14:paraId="6808126A" w14:textId="77777777" w:rsidR="00320CF0" w:rsidRDefault="00320CF0" w:rsidP="008B41CF">
            <w:r>
              <w:t xml:space="preserve">ISO </w:t>
            </w:r>
            <w:proofErr w:type="gramStart"/>
            <w:r>
              <w:t>149</w:t>
            </w:r>
            <w:r w:rsidR="001B771E">
              <w:t>7</w:t>
            </w:r>
            <w:r>
              <w:t>1</w:t>
            </w:r>
            <w:r w:rsidR="00CB0FA1">
              <w:t>:</w:t>
            </w:r>
            <w:proofErr w:type="gramEnd"/>
            <w:r w:rsidR="00CB0FA1">
              <w:t>200</w:t>
            </w:r>
            <w:r w:rsidR="003739E6">
              <w:t>7</w:t>
            </w:r>
          </w:p>
        </w:tc>
        <w:tc>
          <w:tcPr>
            <w:tcW w:w="5528" w:type="dxa"/>
          </w:tcPr>
          <w:p w14:paraId="18B757A8" w14:textId="77777777" w:rsidR="00320CF0" w:rsidRDefault="00CB0FA1" w:rsidP="008B41CF">
            <w:r w:rsidRPr="00CB0FA1">
              <w:t>Application de la gestion des risques aux dispositifs médicaux</w:t>
            </w:r>
          </w:p>
        </w:tc>
      </w:tr>
      <w:tr w:rsidR="00320CF0" w14:paraId="5604E298" w14:textId="77777777" w:rsidTr="001828D8">
        <w:tc>
          <w:tcPr>
            <w:tcW w:w="3539" w:type="dxa"/>
          </w:tcPr>
          <w:p w14:paraId="479B0A7F" w14:textId="77777777" w:rsidR="00320CF0" w:rsidRDefault="00320CF0" w:rsidP="008B41CF">
            <w:r>
              <w:t>I</w:t>
            </w:r>
            <w:r w:rsidR="001B771E">
              <w:t>EC</w:t>
            </w:r>
            <w:r>
              <w:t xml:space="preserve"> 62366</w:t>
            </w:r>
            <w:r w:rsidR="001B771E">
              <w:t>-</w:t>
            </w:r>
            <w:proofErr w:type="gramStart"/>
            <w:r w:rsidR="001B771E">
              <w:t>1:</w:t>
            </w:r>
            <w:proofErr w:type="gramEnd"/>
            <w:r w:rsidR="001B771E">
              <w:t>2015</w:t>
            </w:r>
          </w:p>
        </w:tc>
        <w:tc>
          <w:tcPr>
            <w:tcW w:w="5528" w:type="dxa"/>
          </w:tcPr>
          <w:p w14:paraId="21EE822E" w14:textId="77777777" w:rsidR="00320CF0" w:rsidRDefault="001B771E" w:rsidP="008B41CF">
            <w:r w:rsidRPr="001B771E">
              <w:t xml:space="preserve">Partie </w:t>
            </w:r>
            <w:r w:rsidR="0081220B">
              <w:t xml:space="preserve">1 </w:t>
            </w:r>
            <w:r w:rsidRPr="001B771E">
              <w:t>: Application de l'ingénierie de l'aptitude à l'utilisation aux dispositifs médicaux</w:t>
            </w:r>
          </w:p>
        </w:tc>
      </w:tr>
    </w:tbl>
    <w:p w14:paraId="1475D0CA" w14:textId="77777777" w:rsidR="001828D8" w:rsidRDefault="001828D8" w:rsidP="008B41CF">
      <w:pPr>
        <w:rPr>
          <w:color w:val="FF0000"/>
        </w:rPr>
      </w:pPr>
    </w:p>
    <w:p w14:paraId="06D79A9F" w14:textId="77777777" w:rsidR="00CE75E3" w:rsidRDefault="00BC0FFB" w:rsidP="008F6905">
      <w:pPr>
        <w:pStyle w:val="Paragraphedeliste"/>
        <w:numPr>
          <w:ilvl w:val="2"/>
          <w:numId w:val="1"/>
        </w:numPr>
      </w:pPr>
      <w:r>
        <w:t>PROJET</w:t>
      </w:r>
    </w:p>
    <w:tbl>
      <w:tblPr>
        <w:tblStyle w:val="Grilledutableau"/>
        <w:tblW w:w="9067" w:type="dxa"/>
        <w:tblLook w:val="04A0" w:firstRow="1" w:lastRow="0" w:firstColumn="1" w:lastColumn="0" w:noHBand="0" w:noVBand="1"/>
      </w:tblPr>
      <w:tblGrid>
        <w:gridCol w:w="5240"/>
        <w:gridCol w:w="3827"/>
      </w:tblGrid>
      <w:tr w:rsidR="00CE75E3" w14:paraId="064907F5" w14:textId="77777777" w:rsidTr="00D01FBD">
        <w:tc>
          <w:tcPr>
            <w:tcW w:w="5240" w:type="dxa"/>
            <w:shd w:val="clear" w:color="auto" w:fill="F2F2F2" w:themeFill="background1" w:themeFillShade="F2"/>
          </w:tcPr>
          <w:p w14:paraId="185372F2" w14:textId="77777777" w:rsidR="00CE75E3" w:rsidRPr="001828D8" w:rsidRDefault="001B27FC" w:rsidP="00CE75E3">
            <w:pPr>
              <w:jc w:val="center"/>
              <w:rPr>
                <w:b/>
              </w:rPr>
            </w:pPr>
            <w:r>
              <w:rPr>
                <w:b/>
              </w:rPr>
              <w:t>TITRE</w:t>
            </w:r>
          </w:p>
        </w:tc>
        <w:tc>
          <w:tcPr>
            <w:tcW w:w="3827" w:type="dxa"/>
            <w:shd w:val="clear" w:color="auto" w:fill="F2F2F2" w:themeFill="background1" w:themeFillShade="F2"/>
          </w:tcPr>
          <w:p w14:paraId="546D75B2" w14:textId="77777777" w:rsidR="00CE75E3" w:rsidRPr="001828D8" w:rsidRDefault="001B27FC" w:rsidP="00CE75E3">
            <w:pPr>
              <w:jc w:val="center"/>
              <w:rPr>
                <w:b/>
              </w:rPr>
            </w:pPr>
            <w:r>
              <w:rPr>
                <w:b/>
              </w:rPr>
              <w:t>NOM DU DOCUMENT</w:t>
            </w:r>
          </w:p>
        </w:tc>
      </w:tr>
      <w:tr w:rsidR="006E2AE3" w14:paraId="338F14C5" w14:textId="77777777" w:rsidTr="00D01FBD">
        <w:tc>
          <w:tcPr>
            <w:tcW w:w="5240" w:type="dxa"/>
          </w:tcPr>
          <w:p w14:paraId="145D623B" w14:textId="26822419" w:rsidR="006E2AE3" w:rsidRPr="006E2AE3" w:rsidRDefault="001D2763" w:rsidP="00CE75E3">
            <w:pPr>
              <w:rPr>
                <w:highlight w:val="yellow"/>
              </w:rPr>
            </w:pPr>
            <w:r w:rsidRPr="001D2763">
              <w:t>Plan de développement du logiciel-1.</w:t>
            </w:r>
            <w:r w:rsidR="00B13945">
              <w:t>0</w:t>
            </w:r>
            <w:r w:rsidR="002B5437">
              <w:t xml:space="preserve"> – Mialon, Long, Demolliens</w:t>
            </w:r>
          </w:p>
        </w:tc>
        <w:tc>
          <w:tcPr>
            <w:tcW w:w="3827" w:type="dxa"/>
          </w:tcPr>
          <w:p w14:paraId="5D8E34DE" w14:textId="4172C152" w:rsidR="006E2AE3" w:rsidRPr="003B5821" w:rsidRDefault="00E00AA8" w:rsidP="00CE75E3">
            <w:pPr>
              <w:rPr>
                <w:rFonts w:cstheme="minorHAnsi"/>
              </w:rPr>
            </w:pPr>
            <w:r>
              <w:rPr>
                <w:rFonts w:cstheme="minorHAnsi"/>
              </w:rPr>
              <w:t>Plan de développement du logiciel</w:t>
            </w:r>
          </w:p>
        </w:tc>
      </w:tr>
      <w:tr w:rsidR="001D2763" w14:paraId="1A811387" w14:textId="77777777" w:rsidTr="00D01FBD">
        <w:tc>
          <w:tcPr>
            <w:tcW w:w="5240" w:type="dxa"/>
          </w:tcPr>
          <w:p w14:paraId="600793E3" w14:textId="3FB3B37C" w:rsidR="001D2763" w:rsidRPr="001D2763" w:rsidRDefault="001D2763" w:rsidP="001D2763">
            <w:r w:rsidRPr="00D01FBD">
              <w:t>Rapport de tests logiciels-1.</w:t>
            </w:r>
            <w:r w:rsidR="00B13945">
              <w:t>0</w:t>
            </w:r>
            <w:r w:rsidR="002B5437">
              <w:t xml:space="preserve"> – Mialon, Long, Demolliens</w:t>
            </w:r>
          </w:p>
        </w:tc>
        <w:tc>
          <w:tcPr>
            <w:tcW w:w="3827" w:type="dxa"/>
          </w:tcPr>
          <w:p w14:paraId="1DC14502" w14:textId="2A8C1120" w:rsidR="001D2763" w:rsidRDefault="001D2763" w:rsidP="001D2763">
            <w:pPr>
              <w:rPr>
                <w:rFonts w:cstheme="minorHAnsi"/>
              </w:rPr>
            </w:pPr>
            <w:r>
              <w:rPr>
                <w:rFonts w:cstheme="minorHAnsi"/>
              </w:rPr>
              <w:t>Rapport de tests logiciels</w:t>
            </w:r>
          </w:p>
        </w:tc>
      </w:tr>
    </w:tbl>
    <w:p w14:paraId="131CA788" w14:textId="77777777" w:rsidR="00CE75E3" w:rsidRDefault="00CE75E3" w:rsidP="008B41CF">
      <w:pPr>
        <w:rPr>
          <w:color w:val="FF0000"/>
        </w:rPr>
      </w:pPr>
    </w:p>
    <w:p w14:paraId="1FAD6185" w14:textId="36B0F7A1" w:rsidR="00E737DF" w:rsidRDefault="00E737DF" w:rsidP="00E737DF"/>
    <w:p w14:paraId="3E18A930" w14:textId="531F7E23" w:rsidR="00442927" w:rsidRDefault="00442927" w:rsidP="00E737DF"/>
    <w:p w14:paraId="7A36ED89" w14:textId="77777777" w:rsidR="00442927" w:rsidRPr="00E737DF" w:rsidRDefault="00442927" w:rsidP="00E737DF"/>
    <w:p w14:paraId="5982E7C8" w14:textId="77777777" w:rsidR="001E2DDE" w:rsidRDefault="001E2DDE" w:rsidP="001F74A7">
      <w:pPr>
        <w:jc w:val="both"/>
      </w:pPr>
    </w:p>
    <w:p w14:paraId="0E02D3E7" w14:textId="77777777" w:rsidR="008E4765" w:rsidRDefault="008E4765" w:rsidP="001F74A7">
      <w:pPr>
        <w:jc w:val="both"/>
      </w:pPr>
    </w:p>
    <w:p w14:paraId="04E0C5E7" w14:textId="77777777" w:rsidR="00320CF0" w:rsidRDefault="00320CF0" w:rsidP="008F6905">
      <w:pPr>
        <w:pStyle w:val="Titre2"/>
        <w:numPr>
          <w:ilvl w:val="1"/>
          <w:numId w:val="1"/>
        </w:numPr>
        <w:rPr>
          <w:color w:val="auto"/>
        </w:rPr>
      </w:pPr>
      <w:bookmarkStart w:id="4" w:name="_Toc532117937"/>
      <w:r>
        <w:rPr>
          <w:color w:val="auto"/>
        </w:rPr>
        <w:lastRenderedPageBreak/>
        <w:t>CONVENTIONS</w:t>
      </w:r>
      <w:bookmarkEnd w:id="4"/>
    </w:p>
    <w:p w14:paraId="3E14D3B5" w14:textId="77777777" w:rsidR="001E2DDE" w:rsidRPr="001E2DDE" w:rsidRDefault="001E2DDE" w:rsidP="001E2DDE"/>
    <w:p w14:paraId="400AA7B6" w14:textId="77777777" w:rsidR="00011197" w:rsidRDefault="00011197" w:rsidP="008F6905">
      <w:pPr>
        <w:pStyle w:val="Titre2"/>
        <w:numPr>
          <w:ilvl w:val="2"/>
          <w:numId w:val="1"/>
        </w:numPr>
        <w:rPr>
          <w:color w:val="auto"/>
        </w:rPr>
      </w:pPr>
      <w:bookmarkStart w:id="5" w:name="_Toc532117938"/>
      <w:r>
        <w:rPr>
          <w:color w:val="auto"/>
        </w:rPr>
        <w:t>TEST</w:t>
      </w:r>
      <w:bookmarkEnd w:id="5"/>
    </w:p>
    <w:p w14:paraId="73D0CC9A" w14:textId="77777777" w:rsidR="001E2DDE" w:rsidRPr="001E2DDE" w:rsidRDefault="001E2DDE" w:rsidP="001E2DDE"/>
    <w:tbl>
      <w:tblPr>
        <w:tblStyle w:val="Grilledutableau"/>
        <w:tblW w:w="0" w:type="auto"/>
        <w:tblLook w:val="04A0" w:firstRow="1" w:lastRow="0" w:firstColumn="1" w:lastColumn="0" w:noHBand="0" w:noVBand="1"/>
      </w:tblPr>
      <w:tblGrid>
        <w:gridCol w:w="2405"/>
        <w:gridCol w:w="3326"/>
        <w:gridCol w:w="3331"/>
      </w:tblGrid>
      <w:tr w:rsidR="00F9383A" w14:paraId="444E7ED9" w14:textId="77777777" w:rsidTr="00FE0D9E">
        <w:tc>
          <w:tcPr>
            <w:tcW w:w="2405" w:type="dxa"/>
          </w:tcPr>
          <w:p w14:paraId="2C4627D5" w14:textId="77777777" w:rsidR="00F9383A" w:rsidRPr="005E37B8" w:rsidRDefault="00F9383A" w:rsidP="00FE0D9E">
            <w:pPr>
              <w:rPr>
                <w:b/>
              </w:rPr>
            </w:pPr>
            <w:r>
              <w:rPr>
                <w:b/>
              </w:rPr>
              <w:t>Identifiant du test</w:t>
            </w:r>
          </w:p>
        </w:tc>
        <w:tc>
          <w:tcPr>
            <w:tcW w:w="6657" w:type="dxa"/>
            <w:gridSpan w:val="2"/>
          </w:tcPr>
          <w:p w14:paraId="1A72E1D6" w14:textId="77777777" w:rsidR="00F9383A" w:rsidRPr="005E37B8" w:rsidRDefault="00F9383A" w:rsidP="00FE0D9E">
            <w:pPr>
              <w:rPr>
                <w:b/>
              </w:rPr>
            </w:pPr>
            <w:r>
              <w:rPr>
                <w:b/>
              </w:rPr>
              <w:t>T</w:t>
            </w:r>
            <w:r w:rsidRPr="005E37B8">
              <w:rPr>
                <w:b/>
              </w:rPr>
              <w:t>-XXX-000</w:t>
            </w:r>
          </w:p>
        </w:tc>
      </w:tr>
      <w:tr w:rsidR="001E2DDE" w14:paraId="738B4ACF" w14:textId="77777777" w:rsidTr="001E2DDE">
        <w:tc>
          <w:tcPr>
            <w:tcW w:w="2405" w:type="dxa"/>
          </w:tcPr>
          <w:p w14:paraId="126515D7" w14:textId="77777777" w:rsidR="001E2DDE" w:rsidRDefault="001E2DDE" w:rsidP="00FE0D9E">
            <w:r>
              <w:t>Description</w:t>
            </w:r>
          </w:p>
        </w:tc>
        <w:tc>
          <w:tcPr>
            <w:tcW w:w="3326" w:type="dxa"/>
          </w:tcPr>
          <w:p w14:paraId="4B0385C3" w14:textId="77777777" w:rsidR="001E2DDE" w:rsidRPr="001E2DDE" w:rsidRDefault="001E2DDE" w:rsidP="00FE0D9E">
            <w:r w:rsidRPr="001E2DDE">
              <w:t>Description du test T-XXX-000</w:t>
            </w:r>
          </w:p>
        </w:tc>
        <w:tc>
          <w:tcPr>
            <w:tcW w:w="3331" w:type="dxa"/>
          </w:tcPr>
          <w:p w14:paraId="612F6D91" w14:textId="77777777" w:rsidR="001E2DDE" w:rsidRPr="005E37B8" w:rsidRDefault="001E2DDE" w:rsidP="00FE0D9E">
            <w:pPr>
              <w:rPr>
                <w:i/>
              </w:rPr>
            </w:pPr>
          </w:p>
        </w:tc>
      </w:tr>
      <w:tr w:rsidR="001E2DDE" w14:paraId="54B3EEA1" w14:textId="77777777" w:rsidTr="001E2DDE">
        <w:tc>
          <w:tcPr>
            <w:tcW w:w="2405" w:type="dxa"/>
          </w:tcPr>
          <w:p w14:paraId="41C1E00F" w14:textId="77777777" w:rsidR="001E2DDE" w:rsidRDefault="001E2DDE" w:rsidP="00FE0D9E">
            <w:r>
              <w:t>Exigence vérifiée</w:t>
            </w:r>
          </w:p>
        </w:tc>
        <w:tc>
          <w:tcPr>
            <w:tcW w:w="3326" w:type="dxa"/>
          </w:tcPr>
          <w:p w14:paraId="45BD78D7" w14:textId="77777777" w:rsidR="001E2DDE" w:rsidRPr="001E2DDE" w:rsidRDefault="001E2DDE" w:rsidP="00FE0D9E">
            <w:r>
              <w:t>XXX-000</w:t>
            </w:r>
          </w:p>
        </w:tc>
        <w:tc>
          <w:tcPr>
            <w:tcW w:w="3331" w:type="dxa"/>
          </w:tcPr>
          <w:p w14:paraId="10D19E55" w14:textId="77777777" w:rsidR="001E2DDE" w:rsidRPr="001E2DDE" w:rsidRDefault="001E2DDE" w:rsidP="00FE0D9E">
            <w:r w:rsidRPr="001E2DDE">
              <w:t>Méthode de vérification (I, A, D, T)</w:t>
            </w:r>
          </w:p>
        </w:tc>
      </w:tr>
      <w:tr w:rsidR="001E2DDE" w14:paraId="06D57F8D" w14:textId="77777777" w:rsidTr="001E2DDE">
        <w:tc>
          <w:tcPr>
            <w:tcW w:w="2405" w:type="dxa"/>
          </w:tcPr>
          <w:p w14:paraId="15D688D5" w14:textId="77777777" w:rsidR="001E2DDE" w:rsidRDefault="001E2DDE" w:rsidP="00FE0D9E">
            <w:r>
              <w:t>Conditions initiales</w:t>
            </w:r>
          </w:p>
        </w:tc>
        <w:tc>
          <w:tcPr>
            <w:tcW w:w="3326" w:type="dxa"/>
          </w:tcPr>
          <w:p w14:paraId="624C0DE5" w14:textId="77777777" w:rsidR="001E2DDE" w:rsidRDefault="001E2DDE" w:rsidP="00FE0D9E">
            <w:r>
              <w:t>Etat du système avant le test</w:t>
            </w:r>
          </w:p>
        </w:tc>
        <w:tc>
          <w:tcPr>
            <w:tcW w:w="3331" w:type="dxa"/>
          </w:tcPr>
          <w:p w14:paraId="1ABE0514" w14:textId="77777777" w:rsidR="001E2DDE" w:rsidRDefault="001E2DDE" w:rsidP="00FE0D9E">
            <w:r>
              <w:t>Procédure ou résultat d’un test précédent</w:t>
            </w:r>
          </w:p>
        </w:tc>
      </w:tr>
      <w:tr w:rsidR="001E2DDE" w14:paraId="50373227" w14:textId="77777777" w:rsidTr="001E2DDE">
        <w:tc>
          <w:tcPr>
            <w:tcW w:w="2405" w:type="dxa"/>
          </w:tcPr>
          <w:p w14:paraId="478AE8F0" w14:textId="77777777" w:rsidR="001E2DDE" w:rsidRDefault="001E2DDE" w:rsidP="00FE0D9E">
            <w:r>
              <w:t>Entrées</w:t>
            </w:r>
          </w:p>
        </w:tc>
        <w:tc>
          <w:tcPr>
            <w:tcW w:w="3326" w:type="dxa"/>
          </w:tcPr>
          <w:p w14:paraId="3717192D" w14:textId="77777777" w:rsidR="001E2DDE" w:rsidRDefault="001E2DDE" w:rsidP="00FE0D9E">
            <w:r>
              <w:t>Données d’entrée</w:t>
            </w:r>
          </w:p>
        </w:tc>
        <w:tc>
          <w:tcPr>
            <w:tcW w:w="3331" w:type="dxa"/>
          </w:tcPr>
          <w:p w14:paraId="0C2DB2F6" w14:textId="77777777" w:rsidR="001E2DDE" w:rsidRDefault="001E2DDE" w:rsidP="00FE0D9E">
            <w:r>
              <w:t xml:space="preserve">Procédure </w:t>
            </w:r>
          </w:p>
        </w:tc>
      </w:tr>
      <w:tr w:rsidR="001E2DDE" w14:paraId="5C398A1B" w14:textId="77777777" w:rsidTr="001E2DDE">
        <w:tc>
          <w:tcPr>
            <w:tcW w:w="2405" w:type="dxa"/>
          </w:tcPr>
          <w:p w14:paraId="708BD124" w14:textId="77777777" w:rsidR="001E2DDE" w:rsidRDefault="00F9383A" w:rsidP="00FE0D9E">
            <w:r>
              <w:t>Actions sur les données collectées</w:t>
            </w:r>
          </w:p>
        </w:tc>
        <w:tc>
          <w:tcPr>
            <w:tcW w:w="3326" w:type="dxa"/>
          </w:tcPr>
          <w:p w14:paraId="3EE33D27" w14:textId="77777777" w:rsidR="001E2DDE" w:rsidRDefault="00F9383A" w:rsidP="00FE0D9E">
            <w:r>
              <w:t>Enregistrement et post-traitement des données de sortie</w:t>
            </w:r>
          </w:p>
        </w:tc>
        <w:tc>
          <w:tcPr>
            <w:tcW w:w="3331" w:type="dxa"/>
          </w:tcPr>
          <w:p w14:paraId="2EADCA60" w14:textId="77777777" w:rsidR="001E2DDE" w:rsidRDefault="00F9383A" w:rsidP="00FE0D9E">
            <w:r>
              <w:t>Procédure</w:t>
            </w:r>
          </w:p>
        </w:tc>
      </w:tr>
      <w:tr w:rsidR="00F9383A" w14:paraId="55D328A0" w14:textId="77777777" w:rsidTr="001E2DDE">
        <w:tc>
          <w:tcPr>
            <w:tcW w:w="2405" w:type="dxa"/>
          </w:tcPr>
          <w:p w14:paraId="267427B8" w14:textId="77777777" w:rsidR="00F9383A" w:rsidRDefault="00F9383A" w:rsidP="00FE0D9E">
            <w:r>
              <w:t>Sorties</w:t>
            </w:r>
          </w:p>
        </w:tc>
        <w:tc>
          <w:tcPr>
            <w:tcW w:w="3326" w:type="dxa"/>
          </w:tcPr>
          <w:p w14:paraId="512485A0" w14:textId="77777777" w:rsidR="00F9383A" w:rsidRDefault="00F9383A" w:rsidP="00FE0D9E">
            <w:r>
              <w:t>Journaux, nom de fichier des données de sortie</w:t>
            </w:r>
          </w:p>
        </w:tc>
        <w:tc>
          <w:tcPr>
            <w:tcW w:w="3331" w:type="dxa"/>
          </w:tcPr>
          <w:p w14:paraId="0127256B" w14:textId="77777777" w:rsidR="00F9383A" w:rsidRDefault="00F9383A" w:rsidP="00FE0D9E">
            <w:r>
              <w:t>Nom du fichier ou de la fiche de test</w:t>
            </w:r>
          </w:p>
        </w:tc>
      </w:tr>
      <w:tr w:rsidR="00F9383A" w14:paraId="1F1B6C63" w14:textId="77777777" w:rsidTr="001E2DDE">
        <w:tc>
          <w:tcPr>
            <w:tcW w:w="2405" w:type="dxa"/>
          </w:tcPr>
          <w:p w14:paraId="20CA6928" w14:textId="77777777" w:rsidR="00F9383A" w:rsidRDefault="00F9383A" w:rsidP="00FE0D9E">
            <w:r>
              <w:t>Hypothèses et contraintes</w:t>
            </w:r>
          </w:p>
        </w:tc>
        <w:tc>
          <w:tcPr>
            <w:tcW w:w="3326" w:type="dxa"/>
          </w:tcPr>
          <w:p w14:paraId="1030D91C" w14:textId="77777777" w:rsidR="00F9383A" w:rsidRDefault="00F9383A" w:rsidP="00FE0D9E">
            <w:r>
              <w:t>Si elles existent, accès limité à un outil, licence, …</w:t>
            </w:r>
          </w:p>
        </w:tc>
        <w:tc>
          <w:tcPr>
            <w:tcW w:w="3331" w:type="dxa"/>
          </w:tcPr>
          <w:p w14:paraId="3D05B5C7" w14:textId="77777777" w:rsidR="00F9383A" w:rsidRDefault="00F9383A" w:rsidP="00FE0D9E"/>
        </w:tc>
      </w:tr>
      <w:tr w:rsidR="00F9383A" w14:paraId="319B8BA3" w14:textId="77777777" w:rsidTr="001E2DDE">
        <w:tc>
          <w:tcPr>
            <w:tcW w:w="2405" w:type="dxa"/>
          </w:tcPr>
          <w:p w14:paraId="7A19C450" w14:textId="77777777" w:rsidR="00F9383A" w:rsidRDefault="00F9383A" w:rsidP="00FE0D9E">
            <w:r>
              <w:t>Résultats attendus et critères</w:t>
            </w:r>
          </w:p>
        </w:tc>
        <w:tc>
          <w:tcPr>
            <w:tcW w:w="3326" w:type="dxa"/>
          </w:tcPr>
          <w:p w14:paraId="498D33AA" w14:textId="77777777" w:rsidR="00F9383A" w:rsidRDefault="00F9383A" w:rsidP="00FE0D9E">
            <w:r>
              <w:t>Liste des résultats du test</w:t>
            </w:r>
          </w:p>
        </w:tc>
        <w:tc>
          <w:tcPr>
            <w:tcW w:w="3331" w:type="dxa"/>
          </w:tcPr>
          <w:p w14:paraId="4903CB50" w14:textId="77777777" w:rsidR="00F9383A" w:rsidRDefault="00F9383A" w:rsidP="00FE0D9E">
            <w:r>
              <w:t>Critère d’évaluation du résultat du test</w:t>
            </w:r>
          </w:p>
        </w:tc>
      </w:tr>
      <w:tr w:rsidR="00F9383A" w14:paraId="78E1B554" w14:textId="77777777" w:rsidTr="00FE0D9E">
        <w:tc>
          <w:tcPr>
            <w:tcW w:w="2405" w:type="dxa"/>
          </w:tcPr>
          <w:p w14:paraId="3748C24F" w14:textId="77777777" w:rsidR="00F9383A" w:rsidRPr="00F9383A" w:rsidRDefault="00F9383A" w:rsidP="00FE0D9E">
            <w:pPr>
              <w:rPr>
                <w:b/>
              </w:rPr>
            </w:pPr>
            <w:r w:rsidRPr="00F9383A">
              <w:rPr>
                <w:b/>
              </w:rPr>
              <w:t>Procédure de test</w:t>
            </w:r>
          </w:p>
        </w:tc>
        <w:tc>
          <w:tcPr>
            <w:tcW w:w="6657" w:type="dxa"/>
            <w:gridSpan w:val="2"/>
          </w:tcPr>
          <w:p w14:paraId="7D531F38" w14:textId="77777777" w:rsidR="00F9383A" w:rsidRDefault="00F9383A" w:rsidP="00FE0D9E"/>
        </w:tc>
      </w:tr>
      <w:tr w:rsidR="00F9383A" w14:paraId="27A4F1FC" w14:textId="77777777" w:rsidTr="001E2DDE">
        <w:tc>
          <w:tcPr>
            <w:tcW w:w="2405" w:type="dxa"/>
          </w:tcPr>
          <w:p w14:paraId="05F65FD0" w14:textId="77777777" w:rsidR="00F9383A" w:rsidRPr="00F9383A" w:rsidRDefault="00F9383A" w:rsidP="00FE0D9E">
            <w:pPr>
              <w:rPr>
                <w:b/>
              </w:rPr>
            </w:pPr>
            <w:r w:rsidRPr="00F9383A">
              <w:rPr>
                <w:b/>
              </w:rPr>
              <w:t>Numéro d’étape</w:t>
            </w:r>
          </w:p>
        </w:tc>
        <w:tc>
          <w:tcPr>
            <w:tcW w:w="3326" w:type="dxa"/>
          </w:tcPr>
          <w:p w14:paraId="57C6719F" w14:textId="77777777" w:rsidR="00F9383A" w:rsidRPr="00F9383A" w:rsidRDefault="00F9383A" w:rsidP="00FE0D9E">
            <w:pPr>
              <w:rPr>
                <w:b/>
              </w:rPr>
            </w:pPr>
            <w:r w:rsidRPr="00F9383A">
              <w:rPr>
                <w:b/>
              </w:rPr>
              <w:t>Action de l’opérateur</w:t>
            </w:r>
          </w:p>
        </w:tc>
        <w:tc>
          <w:tcPr>
            <w:tcW w:w="3331" w:type="dxa"/>
          </w:tcPr>
          <w:p w14:paraId="7301D067" w14:textId="77777777" w:rsidR="00F9383A" w:rsidRPr="00F9383A" w:rsidRDefault="00F9383A" w:rsidP="00FE0D9E">
            <w:pPr>
              <w:rPr>
                <w:b/>
              </w:rPr>
            </w:pPr>
            <w:r w:rsidRPr="00F9383A">
              <w:rPr>
                <w:b/>
              </w:rPr>
              <w:t>Résultat attendu et critère d’évaluation</w:t>
            </w:r>
          </w:p>
        </w:tc>
      </w:tr>
      <w:tr w:rsidR="00F9383A" w14:paraId="59352B8D" w14:textId="77777777" w:rsidTr="001E2DDE">
        <w:tc>
          <w:tcPr>
            <w:tcW w:w="2405" w:type="dxa"/>
          </w:tcPr>
          <w:p w14:paraId="7DE4200B" w14:textId="77777777" w:rsidR="00F9383A" w:rsidRDefault="00F9383A" w:rsidP="00FE0D9E">
            <w:r>
              <w:t>1</w:t>
            </w:r>
          </w:p>
        </w:tc>
        <w:tc>
          <w:tcPr>
            <w:tcW w:w="3326" w:type="dxa"/>
          </w:tcPr>
          <w:p w14:paraId="33AE3B7C" w14:textId="77777777" w:rsidR="00F9383A" w:rsidRDefault="00F9383A" w:rsidP="00FE0D9E">
            <w:r>
              <w:t xml:space="preserve">Début de </w:t>
            </w:r>
            <w:proofErr w:type="spellStart"/>
            <w:r>
              <w:t>foo</w:t>
            </w:r>
            <w:proofErr w:type="spellEnd"/>
          </w:p>
        </w:tc>
        <w:tc>
          <w:tcPr>
            <w:tcW w:w="3331" w:type="dxa"/>
          </w:tcPr>
          <w:p w14:paraId="3E2CD6B1" w14:textId="77777777" w:rsidR="00F9383A" w:rsidRDefault="00F9383A" w:rsidP="00FE0D9E">
            <w:r>
              <w:t>Foo a débuté</w:t>
            </w:r>
          </w:p>
        </w:tc>
      </w:tr>
    </w:tbl>
    <w:p w14:paraId="67D4A599" w14:textId="77777777" w:rsidR="00E01BE7" w:rsidRDefault="00E01BE7" w:rsidP="004D53D7"/>
    <w:p w14:paraId="63E1D591" w14:textId="77777777" w:rsidR="00320CF0" w:rsidRDefault="00320CF0" w:rsidP="004D53D7"/>
    <w:p w14:paraId="69CB0699" w14:textId="77777777" w:rsidR="00F9383A" w:rsidRDefault="00F9383A" w:rsidP="004D53D7"/>
    <w:p w14:paraId="2CC8FD24" w14:textId="77777777" w:rsidR="00F9383A" w:rsidRDefault="00F9383A" w:rsidP="004D53D7"/>
    <w:p w14:paraId="35A41496" w14:textId="77777777" w:rsidR="00F9383A" w:rsidRDefault="00F9383A" w:rsidP="004D53D7"/>
    <w:p w14:paraId="72B69568" w14:textId="77777777" w:rsidR="00F9383A" w:rsidRDefault="00F9383A" w:rsidP="004D53D7"/>
    <w:p w14:paraId="618EAB98" w14:textId="77777777" w:rsidR="00F9383A" w:rsidRDefault="00F9383A" w:rsidP="004D53D7"/>
    <w:p w14:paraId="3959C6F4" w14:textId="77777777" w:rsidR="00F9383A" w:rsidRDefault="00F9383A" w:rsidP="004D53D7"/>
    <w:p w14:paraId="44324539" w14:textId="77777777" w:rsidR="00546639" w:rsidRDefault="00546639" w:rsidP="004D53D7"/>
    <w:p w14:paraId="57967997" w14:textId="77777777" w:rsidR="00546639" w:rsidRDefault="00546639" w:rsidP="004D53D7"/>
    <w:p w14:paraId="42C3868C" w14:textId="77777777" w:rsidR="00546639" w:rsidRDefault="00546639" w:rsidP="004D53D7"/>
    <w:p w14:paraId="620D89E4" w14:textId="77777777" w:rsidR="00546639" w:rsidRDefault="00546639" w:rsidP="004D53D7"/>
    <w:p w14:paraId="3C6FD249" w14:textId="77777777" w:rsidR="00546639" w:rsidRDefault="00546639" w:rsidP="004D53D7"/>
    <w:p w14:paraId="28E307EC" w14:textId="77777777" w:rsidR="00F9383A" w:rsidRDefault="00F9383A" w:rsidP="004D53D7"/>
    <w:p w14:paraId="28B3B490" w14:textId="77777777" w:rsidR="00E9320A" w:rsidRDefault="00E9320A" w:rsidP="00E9320A"/>
    <w:p w14:paraId="1122CB43" w14:textId="77777777" w:rsidR="00E9320A" w:rsidRDefault="00E9320A" w:rsidP="00E9320A">
      <w:pPr>
        <w:pStyle w:val="Titre1"/>
        <w:numPr>
          <w:ilvl w:val="0"/>
          <w:numId w:val="1"/>
        </w:numPr>
        <w:pBdr>
          <w:bottom w:val="single" w:sz="6" w:space="1" w:color="auto"/>
        </w:pBdr>
        <w:rPr>
          <w:color w:val="auto"/>
        </w:rPr>
      </w:pPr>
      <w:bookmarkStart w:id="6" w:name="_Toc532117939"/>
      <w:r>
        <w:rPr>
          <w:color w:val="auto"/>
        </w:rPr>
        <w:lastRenderedPageBreak/>
        <w:t>VERIFICATION DU LOGICIEL</w:t>
      </w:r>
      <w:bookmarkEnd w:id="6"/>
    </w:p>
    <w:p w14:paraId="7EDC7FBC" w14:textId="77777777" w:rsidR="00E9320A" w:rsidRDefault="00E9320A" w:rsidP="00E9320A"/>
    <w:p w14:paraId="6C1D4A8D" w14:textId="77777777" w:rsidR="00E9320A" w:rsidRDefault="00E9320A" w:rsidP="00E9320A">
      <w:pPr>
        <w:pStyle w:val="Titre2"/>
        <w:numPr>
          <w:ilvl w:val="1"/>
          <w:numId w:val="1"/>
        </w:numPr>
        <w:rPr>
          <w:color w:val="auto"/>
        </w:rPr>
      </w:pPr>
      <w:bookmarkStart w:id="7" w:name="_Toc532117940"/>
      <w:r>
        <w:rPr>
          <w:color w:val="auto"/>
        </w:rPr>
        <w:t>PLAN DE TEST</w:t>
      </w:r>
      <w:bookmarkEnd w:id="7"/>
    </w:p>
    <w:p w14:paraId="3AC1FBC8" w14:textId="77777777" w:rsidR="00E9320A" w:rsidRDefault="00E9320A" w:rsidP="00E9320A"/>
    <w:p w14:paraId="3EE50B89" w14:textId="77777777" w:rsidR="00E9320A" w:rsidRDefault="00E9320A" w:rsidP="00E9320A">
      <w:pPr>
        <w:pStyle w:val="Titre2"/>
        <w:numPr>
          <w:ilvl w:val="2"/>
          <w:numId w:val="1"/>
        </w:numPr>
        <w:rPr>
          <w:color w:val="auto"/>
          <w:sz w:val="24"/>
        </w:rPr>
      </w:pPr>
      <w:bookmarkStart w:id="8" w:name="_Toc532117941"/>
      <w:r>
        <w:rPr>
          <w:color w:val="auto"/>
          <w:sz w:val="24"/>
        </w:rPr>
        <w:t>ENVIRONNEMENT DE TEST</w:t>
      </w:r>
      <w:bookmarkEnd w:id="8"/>
    </w:p>
    <w:p w14:paraId="73F8657A" w14:textId="77777777" w:rsidR="00E9320A" w:rsidRDefault="00E9320A" w:rsidP="00E9320A"/>
    <w:p w14:paraId="1B59E9F1" w14:textId="53C4FC8F" w:rsidR="00E9320A" w:rsidRDefault="00E9320A" w:rsidP="00E9320A">
      <w:pPr>
        <w:ind w:left="360"/>
      </w:pPr>
      <w:r>
        <w:t>L</w:t>
      </w:r>
      <w:r w:rsidR="00E05974">
        <w:t>es tests du projet se ferons au sein de l’université.</w:t>
      </w:r>
    </w:p>
    <w:p w14:paraId="01D1A2DA" w14:textId="39C30F9A" w:rsidR="009467BA" w:rsidRDefault="009467BA" w:rsidP="009467BA">
      <w:pPr>
        <w:ind w:left="360"/>
      </w:pPr>
      <w:bookmarkStart w:id="9" w:name="_Hlk528239237"/>
      <w:r>
        <w:t>Le matériel de test est le suivant :</w:t>
      </w:r>
    </w:p>
    <w:p w14:paraId="0B3A69DB" w14:textId="3DC69CF8" w:rsidR="007D025A" w:rsidRDefault="007D025A" w:rsidP="007D025A">
      <w:pPr>
        <w:pStyle w:val="Paragraphedeliste"/>
        <w:numPr>
          <w:ilvl w:val="0"/>
          <w:numId w:val="37"/>
        </w:numPr>
      </w:pPr>
      <w:r>
        <w:t xml:space="preserve">Ordinateur avec Windows 8 min. </w:t>
      </w:r>
    </w:p>
    <w:p w14:paraId="019A83BF" w14:textId="507C1250" w:rsidR="00E9320A" w:rsidRPr="0049038B" w:rsidRDefault="009467BA" w:rsidP="00B13945">
      <w:pPr>
        <w:ind w:left="360"/>
      </w:pPr>
      <w:commentRangeStart w:id="10"/>
      <w:r w:rsidRPr="0049038B">
        <w:t>Les logiciels de test sont les suivants :</w:t>
      </w:r>
      <w:bookmarkEnd w:id="9"/>
    </w:p>
    <w:commentRangeEnd w:id="10"/>
    <w:p w14:paraId="42D774D5" w14:textId="424C9477" w:rsidR="00B13945" w:rsidRPr="0049038B" w:rsidRDefault="0049038B" w:rsidP="00E05974">
      <w:pPr>
        <w:pStyle w:val="Paragraphedeliste"/>
        <w:numPr>
          <w:ilvl w:val="0"/>
          <w:numId w:val="36"/>
        </w:numPr>
      </w:pPr>
      <w:r>
        <w:rPr>
          <w:rStyle w:val="Marquedecommentaire"/>
        </w:rPr>
        <w:commentReference w:id="10"/>
      </w:r>
      <w:r w:rsidR="007D025A" w:rsidRPr="007D025A">
        <w:t xml:space="preserve"> </w:t>
      </w:r>
      <w:r w:rsidR="007D025A">
        <w:t xml:space="preserve">Serveur </w:t>
      </w:r>
      <w:proofErr w:type="spellStart"/>
      <w:r w:rsidR="007D025A">
        <w:t>Easy</w:t>
      </w:r>
      <w:proofErr w:type="spellEnd"/>
      <w:r w:rsidR="007D025A">
        <w:t xml:space="preserve"> PHP</w:t>
      </w:r>
    </w:p>
    <w:p w14:paraId="0FE4FD02" w14:textId="36949C2F" w:rsidR="00E9320A" w:rsidRPr="0049038B" w:rsidRDefault="00E9320A" w:rsidP="00E9320A">
      <w:pPr>
        <w:pStyle w:val="Titre2"/>
        <w:numPr>
          <w:ilvl w:val="2"/>
          <w:numId w:val="1"/>
        </w:numPr>
        <w:rPr>
          <w:color w:val="auto"/>
          <w:sz w:val="24"/>
        </w:rPr>
      </w:pPr>
      <w:bookmarkStart w:id="11" w:name="_Toc532117942"/>
      <w:r w:rsidRPr="0049038B">
        <w:rPr>
          <w:color w:val="auto"/>
          <w:sz w:val="24"/>
        </w:rPr>
        <w:t>INSTALLATION, MISE EN PLACE ET MAINTENANCE</w:t>
      </w:r>
      <w:bookmarkEnd w:id="11"/>
    </w:p>
    <w:p w14:paraId="5294E285" w14:textId="34C2F6C3" w:rsidR="007910FF" w:rsidRDefault="007910FF" w:rsidP="00E9320A">
      <w:pPr>
        <w:ind w:left="360"/>
      </w:pPr>
      <w:bookmarkStart w:id="12" w:name="_Hlk514062670"/>
    </w:p>
    <w:p w14:paraId="368166A4" w14:textId="3F229ECD" w:rsidR="007910FF" w:rsidRPr="0049038B" w:rsidRDefault="007910FF" w:rsidP="00E9320A">
      <w:pPr>
        <w:ind w:left="360"/>
      </w:pPr>
      <w:r>
        <w:t xml:space="preserve">La mise en place et l’installation sera l’affaire du client. Il sera </w:t>
      </w:r>
      <w:proofErr w:type="gramStart"/>
      <w:r>
        <w:t>fournis</w:t>
      </w:r>
      <w:proofErr w:type="gramEnd"/>
      <w:r>
        <w:t xml:space="preserve"> par la société, une explication écrite précise sur la procédure à suivre pour mener à bien l’installation ainsi que l’utilisation du logiciel. </w:t>
      </w:r>
    </w:p>
    <w:p w14:paraId="3B25D769" w14:textId="77777777" w:rsidR="00E9320A" w:rsidRPr="0049038B" w:rsidRDefault="00E9320A" w:rsidP="00E9320A">
      <w:pPr>
        <w:pStyle w:val="Titre2"/>
        <w:numPr>
          <w:ilvl w:val="2"/>
          <w:numId w:val="1"/>
        </w:numPr>
        <w:rPr>
          <w:color w:val="auto"/>
          <w:sz w:val="24"/>
        </w:rPr>
      </w:pPr>
      <w:bookmarkStart w:id="13" w:name="_Toc532117944"/>
      <w:bookmarkEnd w:id="12"/>
      <w:r w:rsidRPr="0049038B">
        <w:rPr>
          <w:color w:val="auto"/>
          <w:sz w:val="24"/>
        </w:rPr>
        <w:t>PERSONNEL</w:t>
      </w:r>
      <w:bookmarkEnd w:id="13"/>
    </w:p>
    <w:p w14:paraId="35C5ABE4" w14:textId="77777777" w:rsidR="00E9320A" w:rsidRPr="0049038B" w:rsidRDefault="00E9320A" w:rsidP="00E9320A">
      <w:pPr>
        <w:ind w:left="360"/>
      </w:pPr>
    </w:p>
    <w:p w14:paraId="7B600E02" w14:textId="77777777" w:rsidR="00E9320A" w:rsidRPr="0049038B" w:rsidRDefault="00E9320A" w:rsidP="00E9320A">
      <w:pPr>
        <w:ind w:left="360"/>
      </w:pPr>
      <w:r w:rsidRPr="0049038B">
        <w:t>Le personnel habilité à effectuer les tests est le suivant :</w:t>
      </w:r>
    </w:p>
    <w:p w14:paraId="2F066E2B" w14:textId="1BCFC50E" w:rsidR="00E9320A" w:rsidRPr="0049038B" w:rsidRDefault="00E9320A" w:rsidP="00E9320A">
      <w:pPr>
        <w:pStyle w:val="Paragraphedeliste"/>
        <w:numPr>
          <w:ilvl w:val="0"/>
          <w:numId w:val="18"/>
        </w:numPr>
      </w:pPr>
      <w:r w:rsidRPr="0049038B">
        <w:t xml:space="preserve">Responsable </w:t>
      </w:r>
      <w:r w:rsidR="003044E1" w:rsidRPr="0049038B">
        <w:t xml:space="preserve">du </w:t>
      </w:r>
      <w:r w:rsidRPr="0049038B">
        <w:t>service</w:t>
      </w:r>
      <w:r w:rsidR="003044E1" w:rsidRPr="0049038B">
        <w:t xml:space="preserve"> de</w:t>
      </w:r>
      <w:r w:rsidRPr="0049038B">
        <w:t xml:space="preserve"> recherche &amp; développement</w:t>
      </w:r>
      <w:r w:rsidR="0049038B">
        <w:t> : Jordan Long</w:t>
      </w:r>
    </w:p>
    <w:p w14:paraId="24BD42D0" w14:textId="62EE8CB5" w:rsidR="00E9320A" w:rsidRPr="0049038B" w:rsidRDefault="00E9320A" w:rsidP="00E9320A">
      <w:pPr>
        <w:pStyle w:val="Paragraphedeliste"/>
        <w:numPr>
          <w:ilvl w:val="0"/>
          <w:numId w:val="18"/>
        </w:numPr>
      </w:pPr>
      <w:r w:rsidRPr="0049038B">
        <w:t>Chef de projet</w:t>
      </w:r>
      <w:r w:rsidR="0049038B">
        <w:t> : Pierre Demolliens</w:t>
      </w:r>
    </w:p>
    <w:p w14:paraId="0BB8DB37" w14:textId="1B131F46" w:rsidR="00E9320A" w:rsidRPr="0049038B" w:rsidRDefault="00E9320A" w:rsidP="00E9320A">
      <w:pPr>
        <w:pStyle w:val="Paragraphedeliste"/>
        <w:numPr>
          <w:ilvl w:val="0"/>
          <w:numId w:val="18"/>
        </w:numPr>
      </w:pPr>
      <w:r w:rsidRPr="0049038B">
        <w:t>Ingénieur du service de recherche &amp; développement</w:t>
      </w:r>
      <w:r w:rsidR="0049038B">
        <w:t> : Jérôme Mialon</w:t>
      </w:r>
    </w:p>
    <w:p w14:paraId="4DBE828E" w14:textId="77777777" w:rsidR="00E9320A" w:rsidRDefault="00E9320A" w:rsidP="00E9320A"/>
    <w:p w14:paraId="20A3568F" w14:textId="77777777" w:rsidR="00E9320A" w:rsidRDefault="00E9320A" w:rsidP="00E9320A">
      <w:pPr>
        <w:pStyle w:val="Titre2"/>
        <w:numPr>
          <w:ilvl w:val="2"/>
          <w:numId w:val="1"/>
        </w:numPr>
        <w:rPr>
          <w:color w:val="auto"/>
          <w:sz w:val="24"/>
        </w:rPr>
      </w:pPr>
      <w:bookmarkStart w:id="14" w:name="_Toc532117945"/>
      <w:r>
        <w:rPr>
          <w:color w:val="auto"/>
          <w:sz w:val="24"/>
        </w:rPr>
        <w:t>METHODES DE VERIFICATION</w:t>
      </w:r>
      <w:bookmarkEnd w:id="14"/>
    </w:p>
    <w:p w14:paraId="353C5EAD" w14:textId="77777777" w:rsidR="00E9320A" w:rsidRDefault="00E9320A" w:rsidP="00E9320A"/>
    <w:p w14:paraId="6808EB90" w14:textId="77777777" w:rsidR="00E9320A" w:rsidRDefault="00E9320A" w:rsidP="00E9320A">
      <w:pPr>
        <w:ind w:left="360"/>
      </w:pPr>
      <w:r>
        <w:t>Les méthodes de vérification des exigences sont définies ci-dessous :</w:t>
      </w:r>
    </w:p>
    <w:p w14:paraId="3941CF8D" w14:textId="77777777" w:rsidR="00E9320A" w:rsidRDefault="00E9320A" w:rsidP="00E9320A">
      <w:pPr>
        <w:pStyle w:val="Paragraphedeliste"/>
        <w:numPr>
          <w:ilvl w:val="0"/>
          <w:numId w:val="10"/>
        </w:numPr>
      </w:pPr>
      <w:r>
        <w:t>Inspection (I) : contrôle ou vérification visuelle</w:t>
      </w:r>
    </w:p>
    <w:p w14:paraId="2CC41EB4" w14:textId="77777777" w:rsidR="00E9320A" w:rsidRDefault="00E9320A" w:rsidP="00E9320A">
      <w:pPr>
        <w:pStyle w:val="Paragraphedeliste"/>
        <w:numPr>
          <w:ilvl w:val="1"/>
          <w:numId w:val="10"/>
        </w:numPr>
      </w:pPr>
      <w:r>
        <w:t>Contrôle de l’implémentation physique ou de l’installation du composant. Ce contrôle vérifie que l’implémentation ou l’installation du composant est en accord avec les exigences.</w:t>
      </w:r>
    </w:p>
    <w:p w14:paraId="7ADAA7FE" w14:textId="77777777" w:rsidR="00E9320A" w:rsidRDefault="00E9320A" w:rsidP="00E9320A">
      <w:pPr>
        <w:pStyle w:val="Paragraphedeliste"/>
        <w:numPr>
          <w:ilvl w:val="1"/>
          <w:numId w:val="10"/>
        </w:numPr>
      </w:pPr>
      <w:r>
        <w:t>Contrôle de la documentation décrivant les composants. Ce contrôle vérifie que la documentation est en accord avec les exigences.</w:t>
      </w:r>
    </w:p>
    <w:p w14:paraId="316BBBDA" w14:textId="77777777" w:rsidR="00E9320A" w:rsidRDefault="00E9320A" w:rsidP="00E9320A">
      <w:pPr>
        <w:pStyle w:val="Paragraphedeliste"/>
        <w:numPr>
          <w:ilvl w:val="0"/>
          <w:numId w:val="10"/>
        </w:numPr>
      </w:pPr>
      <w:r>
        <w:t>Analyse (A) : vérification basée sur des preuves analytiques</w:t>
      </w:r>
    </w:p>
    <w:p w14:paraId="0D126859" w14:textId="77777777" w:rsidR="00E9320A" w:rsidRDefault="00E9320A" w:rsidP="00E9320A">
      <w:pPr>
        <w:pStyle w:val="Paragraphedeliste"/>
        <w:numPr>
          <w:ilvl w:val="1"/>
          <w:numId w:val="10"/>
        </w:numPr>
      </w:pPr>
      <w:r>
        <w:t>Vérification d’une fonctionnalité, des performances ou de la solution technique d’un composant par l’analyse des données collectées lors des tests en conditions réelles, par la simulation de conditions réelles ou par l’analyse d’un rapport.</w:t>
      </w:r>
    </w:p>
    <w:p w14:paraId="1639E31E" w14:textId="77777777" w:rsidR="00E9320A" w:rsidRDefault="00E9320A" w:rsidP="00E9320A">
      <w:pPr>
        <w:pStyle w:val="Paragraphedeliste"/>
        <w:numPr>
          <w:ilvl w:val="1"/>
          <w:numId w:val="10"/>
        </w:numPr>
      </w:pPr>
      <w:r>
        <w:t>L’analyse des données de test est utilisée pour vérifier les exigences.</w:t>
      </w:r>
    </w:p>
    <w:p w14:paraId="45CAC5FF" w14:textId="77777777" w:rsidR="00E9320A" w:rsidRDefault="00E9320A" w:rsidP="00E9320A">
      <w:pPr>
        <w:pStyle w:val="Paragraphedeliste"/>
        <w:numPr>
          <w:ilvl w:val="1"/>
          <w:numId w:val="10"/>
        </w:numPr>
      </w:pPr>
      <w:r>
        <w:lastRenderedPageBreak/>
        <w:t>La vérification est basée sur les preuves analytiques obtenues par calculs tel que la modélisation, la simulation et la prévision.</w:t>
      </w:r>
    </w:p>
    <w:p w14:paraId="0F1AA826" w14:textId="77777777" w:rsidR="00E9320A" w:rsidRDefault="00E9320A" w:rsidP="00E9320A">
      <w:pPr>
        <w:pStyle w:val="Paragraphedeliste"/>
        <w:numPr>
          <w:ilvl w:val="1"/>
          <w:numId w:val="10"/>
        </w:numPr>
      </w:pPr>
      <w:r>
        <w:t>Les analyses sont utilisées quand un niveau de confiance acceptable ne peut pas être établi par d’autres méthodes ou si l’analyse est la solution la moins coûteuse.</w:t>
      </w:r>
    </w:p>
    <w:p w14:paraId="0CB16B7C" w14:textId="77777777" w:rsidR="00E9320A" w:rsidRDefault="00E9320A" w:rsidP="00E9320A">
      <w:pPr>
        <w:pStyle w:val="Paragraphedeliste"/>
        <w:numPr>
          <w:ilvl w:val="0"/>
          <w:numId w:val="10"/>
        </w:numPr>
      </w:pPr>
      <w:r>
        <w:t>Démonstration (D) : vérification des caractéristiques opérationnelles sans mesure quantitative.</w:t>
      </w:r>
    </w:p>
    <w:p w14:paraId="0D7537EF" w14:textId="77777777" w:rsidR="00E9320A" w:rsidRDefault="00E9320A" w:rsidP="00E9320A">
      <w:pPr>
        <w:pStyle w:val="Paragraphedeliste"/>
        <w:numPr>
          <w:ilvl w:val="1"/>
          <w:numId w:val="10"/>
        </w:numPr>
      </w:pPr>
      <w:r>
        <w:t>Vérifier une exigence par démonstration implique que, la fonctionnalité requise spécifiée par une exigence, est complète.</w:t>
      </w:r>
    </w:p>
    <w:p w14:paraId="64EF9507" w14:textId="77777777" w:rsidR="00E9320A" w:rsidRDefault="00E9320A" w:rsidP="00E9320A">
      <w:pPr>
        <w:pStyle w:val="Paragraphedeliste"/>
        <w:numPr>
          <w:ilvl w:val="1"/>
          <w:numId w:val="10"/>
        </w:numPr>
      </w:pPr>
      <w:r>
        <w:t>La vérification d’une exigence par démonstration est utilisée quand la mesure quantitative n’est pas requise dans la vérification de cette exigence.</w:t>
      </w:r>
    </w:p>
    <w:p w14:paraId="4E124D9F" w14:textId="2EF676FF" w:rsidR="00733F5A" w:rsidRDefault="00E9320A" w:rsidP="00733F5A">
      <w:pPr>
        <w:pStyle w:val="Paragraphedeliste"/>
        <w:numPr>
          <w:ilvl w:val="1"/>
          <w:numId w:val="10"/>
        </w:numPr>
      </w:pPr>
      <w:r>
        <w:t>La vérification d’une exigence par démonstration inclue le contrôle des solutions techniques spécifiées par les exigences non fonctionnelles.</w:t>
      </w:r>
    </w:p>
    <w:p w14:paraId="2F38BAE8" w14:textId="77777777" w:rsidR="00E9320A" w:rsidRDefault="00E9320A" w:rsidP="00E9320A">
      <w:pPr>
        <w:pStyle w:val="Paragraphedeliste"/>
        <w:numPr>
          <w:ilvl w:val="0"/>
          <w:numId w:val="10"/>
        </w:numPr>
      </w:pPr>
      <w:r>
        <w:t>Test (T) : vérification des caractéristiques quantitatives par des mesures quantitatives</w:t>
      </w:r>
    </w:p>
    <w:p w14:paraId="2E673092" w14:textId="77777777" w:rsidR="00E9320A" w:rsidRDefault="00E9320A" w:rsidP="00E9320A">
      <w:pPr>
        <w:pStyle w:val="Paragraphedeliste"/>
        <w:numPr>
          <w:ilvl w:val="1"/>
          <w:numId w:val="10"/>
        </w:numPr>
      </w:pPr>
      <w:r w:rsidRPr="008C75AE">
        <w:t>Vérification d’une fonctionnalité, des performances ou de la solution technique d’un composant</w:t>
      </w:r>
      <w:r>
        <w:t xml:space="preserve"> par l’exécution de scénarios de test dans des conditions prédéfinies, contrôlées et tracées.</w:t>
      </w:r>
    </w:p>
    <w:p w14:paraId="47BF2628" w14:textId="77777777" w:rsidR="00E9320A" w:rsidRDefault="00E9320A" w:rsidP="00E9320A">
      <w:pPr>
        <w:pStyle w:val="Paragraphedeliste"/>
        <w:numPr>
          <w:ilvl w:val="1"/>
          <w:numId w:val="10"/>
        </w:numPr>
      </w:pPr>
      <w:r>
        <w:t>Les tests nécessitent l’utilisation d’équipements spéciaux, d’instruments, de techniques de simulation ou l’application de procédures et principes établies.</w:t>
      </w:r>
    </w:p>
    <w:p w14:paraId="0B27B390" w14:textId="77777777" w:rsidR="00E9320A" w:rsidRDefault="00E9320A" w:rsidP="00E9320A">
      <w:pPr>
        <w:pStyle w:val="Paragraphedeliste"/>
        <w:numPr>
          <w:ilvl w:val="1"/>
          <w:numId w:val="10"/>
        </w:numPr>
      </w:pPr>
      <w:r>
        <w:t>Les données produites lors des tests sont utilisées pour évaluer les résultats quantitatifs et les comparer avec les exigences.</w:t>
      </w:r>
    </w:p>
    <w:p w14:paraId="0D20456D" w14:textId="77777777" w:rsidR="00E9320A" w:rsidRDefault="00E9320A" w:rsidP="00E9320A">
      <w:pPr>
        <w:ind w:left="708"/>
      </w:pPr>
      <w:r>
        <w:t xml:space="preserve">Pour chaque exigence logicielle, une méthode de vérification est définie. </w:t>
      </w:r>
    </w:p>
    <w:p w14:paraId="2A141D39" w14:textId="77777777" w:rsidR="00733F5A" w:rsidRDefault="00733F5A" w:rsidP="00E9320A">
      <w:pPr>
        <w:ind w:left="708"/>
      </w:pPr>
    </w:p>
    <w:p w14:paraId="60B1D724" w14:textId="77777777" w:rsidR="00E9320A" w:rsidRDefault="00E9320A" w:rsidP="00E9320A">
      <w:pPr>
        <w:pStyle w:val="Titre2"/>
        <w:numPr>
          <w:ilvl w:val="1"/>
          <w:numId w:val="1"/>
        </w:numPr>
        <w:rPr>
          <w:color w:val="auto"/>
        </w:rPr>
      </w:pPr>
      <w:bookmarkStart w:id="15" w:name="_Toc532117946"/>
      <w:bookmarkStart w:id="16" w:name="_Hlk501466764"/>
      <w:r>
        <w:rPr>
          <w:color w:val="auto"/>
        </w:rPr>
        <w:t>DESCRIPTION DES TESTS</w:t>
      </w:r>
      <w:bookmarkEnd w:id="15"/>
    </w:p>
    <w:p w14:paraId="21976C34" w14:textId="77777777" w:rsidR="00E9320A" w:rsidRDefault="00E9320A" w:rsidP="00E9320A"/>
    <w:p w14:paraId="491EBE7D" w14:textId="7B276B5F" w:rsidR="00E9320A" w:rsidRDefault="00E9320A" w:rsidP="00E9320A">
      <w:pPr>
        <w:ind w:left="360"/>
      </w:pPr>
      <w:r>
        <w:t xml:space="preserve">Ce plan de test décrit tous les tests permettant de vérifier les exigences du sous-système logiciel </w:t>
      </w:r>
      <w:r w:rsidR="0049038B">
        <w:rPr>
          <w:b/>
        </w:rPr>
        <w:t>GP 1.0</w:t>
      </w:r>
      <w:r w:rsidR="00B13945">
        <w:t xml:space="preserve"> </w:t>
      </w:r>
      <w:r>
        <w:t>grâce aux phases successives suivantes :</w:t>
      </w:r>
    </w:p>
    <w:p w14:paraId="3B7E92B5" w14:textId="5B73E39B" w:rsidR="00E9320A" w:rsidDel="00947295" w:rsidRDefault="00E9320A" w:rsidP="00E9320A">
      <w:pPr>
        <w:pStyle w:val="Paragraphedeliste"/>
        <w:numPr>
          <w:ilvl w:val="0"/>
          <w:numId w:val="19"/>
        </w:numPr>
        <w:rPr>
          <w:del w:id="17" w:author="Pierre Demolliens" w:date="2019-02-05T13:58:00Z"/>
        </w:rPr>
      </w:pPr>
      <w:del w:id="18" w:author="Pierre Demolliens" w:date="2019-02-05T13:58:00Z">
        <w:r w:rsidDel="00947295">
          <w:delText>Tests d’intégrations</w:delText>
        </w:r>
      </w:del>
    </w:p>
    <w:p w14:paraId="01CF06AB" w14:textId="77777777" w:rsidR="00E9320A" w:rsidRDefault="00E9320A" w:rsidP="00E9320A">
      <w:pPr>
        <w:pStyle w:val="Paragraphedeliste"/>
        <w:numPr>
          <w:ilvl w:val="0"/>
          <w:numId w:val="19"/>
        </w:numPr>
      </w:pPr>
      <w:r>
        <w:t>Tests logiciels</w:t>
      </w:r>
    </w:p>
    <w:p w14:paraId="7E3F8A96" w14:textId="77777777" w:rsidR="00E9320A" w:rsidRDefault="00E9320A" w:rsidP="00E9320A">
      <w:pPr>
        <w:pStyle w:val="Paragraphedeliste"/>
        <w:ind w:left="1080"/>
      </w:pPr>
    </w:p>
    <w:p w14:paraId="10CD9D65" w14:textId="4A75D5E8" w:rsidR="00442927" w:rsidRPr="00B4376D" w:rsidRDefault="00442927" w:rsidP="00442927">
      <w:pPr>
        <w:ind w:left="360"/>
        <w:rPr>
          <w:rStyle w:val="Lienhypertexte"/>
          <w:i/>
          <w:color w:val="auto"/>
          <w:u w:val="none"/>
        </w:rPr>
      </w:pPr>
      <w:r>
        <w:t xml:space="preserve">Les exigences logicielles sont définies dans le </w:t>
      </w:r>
      <w:r w:rsidR="00B13945">
        <w:t xml:space="preserve">document </w:t>
      </w:r>
      <w:r w:rsidR="00B13945" w:rsidRPr="00B13945">
        <w:rPr>
          <w:i/>
        </w:rPr>
        <w:t>Exigences logicielles</w:t>
      </w:r>
    </w:p>
    <w:p w14:paraId="3787FCF6" w14:textId="77777777" w:rsidR="00E9320A" w:rsidRPr="003A18C8" w:rsidRDefault="00E9320A" w:rsidP="00E9320A">
      <w:pPr>
        <w:ind w:left="360"/>
      </w:pPr>
    </w:p>
    <w:p w14:paraId="77003C16" w14:textId="77777777" w:rsidR="00E9320A" w:rsidDel="00127FB9" w:rsidRDefault="00E9320A" w:rsidP="00E9320A">
      <w:pPr>
        <w:pStyle w:val="Titre2"/>
        <w:numPr>
          <w:ilvl w:val="2"/>
          <w:numId w:val="1"/>
        </w:numPr>
        <w:rPr>
          <w:del w:id="19" w:author="Pierre Demolliens" w:date="2019-02-05T15:43:00Z"/>
          <w:color w:val="auto"/>
          <w:sz w:val="24"/>
        </w:rPr>
      </w:pPr>
      <w:bookmarkStart w:id="20" w:name="_Toc532117947"/>
      <w:bookmarkEnd w:id="16"/>
      <w:r>
        <w:rPr>
          <w:color w:val="auto"/>
          <w:sz w:val="24"/>
        </w:rPr>
        <w:t>CATEGORIES DE TEST</w:t>
      </w:r>
      <w:bookmarkStart w:id="21" w:name="_GoBack"/>
      <w:bookmarkEnd w:id="20"/>
      <w:bookmarkEnd w:id="21"/>
    </w:p>
    <w:p w14:paraId="5F0E0636" w14:textId="77777777" w:rsidR="00E9320A" w:rsidRDefault="00E9320A" w:rsidP="00E9320A">
      <w:pPr>
        <w:pStyle w:val="Titre2"/>
        <w:numPr>
          <w:ilvl w:val="2"/>
          <w:numId w:val="1"/>
        </w:numPr>
        <w:pPrChange w:id="22" w:author="Pierre Demolliens" w:date="2019-02-05T15:43:00Z">
          <w:pPr/>
        </w:pPrChange>
      </w:pPr>
    </w:p>
    <w:p w14:paraId="381126F3" w14:textId="1B6DF3FE" w:rsidR="00E9320A" w:rsidDel="007A7674" w:rsidRDefault="00E9320A" w:rsidP="00E9320A">
      <w:pPr>
        <w:pStyle w:val="Paragraphedeliste"/>
        <w:numPr>
          <w:ilvl w:val="0"/>
          <w:numId w:val="20"/>
        </w:numPr>
        <w:rPr>
          <w:del w:id="23" w:author="Pierre Demolliens" w:date="2019-02-05T15:42:00Z"/>
        </w:rPr>
      </w:pPr>
      <w:del w:id="24" w:author="Pierre Demolliens" w:date="2019-02-05T15:42:00Z">
        <w:r w:rsidDel="007A7674">
          <w:delText>Analyse de la maîtrise des risques</w:delText>
        </w:r>
      </w:del>
    </w:p>
    <w:p w14:paraId="0510103F" w14:textId="0B1E78B5" w:rsidR="00E9320A" w:rsidDel="007A7674" w:rsidRDefault="00E9320A" w:rsidP="00E9320A">
      <w:pPr>
        <w:pStyle w:val="Paragraphedeliste"/>
        <w:numPr>
          <w:ilvl w:val="0"/>
          <w:numId w:val="20"/>
        </w:numPr>
        <w:rPr>
          <w:del w:id="25" w:author="Pierre Demolliens" w:date="2019-02-05T15:42:00Z"/>
        </w:rPr>
      </w:pPr>
      <w:del w:id="26" w:author="Pierre Demolliens" w:date="2019-02-05T15:42:00Z">
        <w:r w:rsidDel="007A7674">
          <w:delText>Ingénierie d’aptitude à l’utilisation</w:delText>
        </w:r>
      </w:del>
    </w:p>
    <w:p w14:paraId="544BFDCD" w14:textId="2CEA58A6" w:rsidR="00E9320A" w:rsidDel="007A7674" w:rsidRDefault="00E9320A" w:rsidP="00BA6ED8">
      <w:pPr>
        <w:pStyle w:val="Paragraphedeliste"/>
        <w:numPr>
          <w:ilvl w:val="0"/>
          <w:numId w:val="20"/>
        </w:numPr>
        <w:rPr>
          <w:del w:id="27" w:author="Pierre Demolliens" w:date="2019-02-05T15:42:00Z"/>
        </w:rPr>
      </w:pPr>
      <w:r>
        <w:t>Fonctions principales</w:t>
      </w:r>
    </w:p>
    <w:p w14:paraId="0254952B" w14:textId="77777777" w:rsidR="00E9320A" w:rsidRDefault="00E9320A" w:rsidP="00BA6ED8">
      <w:pPr>
        <w:pStyle w:val="Paragraphedeliste"/>
        <w:numPr>
          <w:ilvl w:val="0"/>
          <w:numId w:val="20"/>
        </w:numPr>
        <w:pPrChange w:id="28" w:author="Pierre Demolliens" w:date="2019-02-05T15:42:00Z">
          <w:pPr/>
        </w:pPrChange>
      </w:pPr>
    </w:p>
    <w:p w14:paraId="01EB311F" w14:textId="77777777" w:rsidR="00E9320A" w:rsidRDefault="00E9320A" w:rsidP="00E9320A">
      <w:pPr>
        <w:pStyle w:val="Titre2"/>
        <w:numPr>
          <w:ilvl w:val="2"/>
          <w:numId w:val="1"/>
        </w:numPr>
        <w:rPr>
          <w:color w:val="auto"/>
          <w:sz w:val="24"/>
        </w:rPr>
      </w:pPr>
      <w:bookmarkStart w:id="29" w:name="_Toc532117948"/>
      <w:r>
        <w:rPr>
          <w:color w:val="auto"/>
          <w:sz w:val="24"/>
        </w:rPr>
        <w:t>PROGRESSION DES TESTS</w:t>
      </w:r>
      <w:bookmarkEnd w:id="29"/>
    </w:p>
    <w:p w14:paraId="36C822F8" w14:textId="77777777" w:rsidR="00E9320A" w:rsidRDefault="00E9320A" w:rsidP="00E9320A"/>
    <w:p w14:paraId="79DD14A0" w14:textId="77777777" w:rsidR="00E9320A" w:rsidRDefault="00E9320A" w:rsidP="00E9320A">
      <w:pPr>
        <w:pStyle w:val="Paragraphedeliste"/>
        <w:numPr>
          <w:ilvl w:val="0"/>
          <w:numId w:val="21"/>
        </w:numPr>
      </w:pPr>
      <w:r>
        <w:t>Tests logiciels : les tests sont effectués selon la justification suivante :</w:t>
      </w:r>
    </w:p>
    <w:p w14:paraId="316D3DBB" w14:textId="77777777" w:rsidR="00E9320A" w:rsidRDefault="00E9320A" w:rsidP="00E9320A">
      <w:pPr>
        <w:pStyle w:val="Paragraphedeliste"/>
        <w:numPr>
          <w:ilvl w:val="1"/>
          <w:numId w:val="21"/>
        </w:numPr>
      </w:pPr>
      <w:r>
        <w:t xml:space="preserve">Les tests appartenant à la catégorie « fonctions principales » sont effectués en </w:t>
      </w:r>
      <w:r w:rsidR="00E05B7E">
        <w:t>premier.</w:t>
      </w:r>
    </w:p>
    <w:p w14:paraId="46E5EF4C" w14:textId="77777777" w:rsidR="00E9320A" w:rsidRDefault="00E9320A" w:rsidP="00F77E4B">
      <w:pPr>
        <w:pStyle w:val="Paragraphedeliste"/>
        <w:numPr>
          <w:ilvl w:val="1"/>
          <w:numId w:val="21"/>
        </w:numPr>
      </w:pPr>
      <w:r>
        <w:t>Les tests appartenant à la catégorie « ingénierie d’aptitude à l’utilisation » sont effectués ensuite.</w:t>
      </w:r>
    </w:p>
    <w:p w14:paraId="7E1A1192" w14:textId="77777777" w:rsidR="00E05B7E" w:rsidRDefault="00E05B7E" w:rsidP="00E05B7E">
      <w:pPr>
        <w:pStyle w:val="Paragraphedeliste"/>
        <w:numPr>
          <w:ilvl w:val="1"/>
          <w:numId w:val="21"/>
        </w:numPr>
      </w:pPr>
      <w:r>
        <w:lastRenderedPageBreak/>
        <w:t>Les tests appartenant à la catégorie « analyse de la maîtrise des risques » sont effectués ensuite.</w:t>
      </w:r>
    </w:p>
    <w:p w14:paraId="4920FB82" w14:textId="77777777" w:rsidR="00F77E4B" w:rsidRDefault="00F77E4B" w:rsidP="00F77E4B"/>
    <w:p w14:paraId="115D929B" w14:textId="77777777" w:rsidR="00E9320A" w:rsidRDefault="00E9320A" w:rsidP="00E9320A">
      <w:pPr>
        <w:pStyle w:val="Titre2"/>
        <w:numPr>
          <w:ilvl w:val="2"/>
          <w:numId w:val="1"/>
        </w:numPr>
        <w:rPr>
          <w:color w:val="auto"/>
          <w:sz w:val="24"/>
        </w:rPr>
      </w:pPr>
      <w:bookmarkStart w:id="30" w:name="_Toc532117949"/>
      <w:r>
        <w:rPr>
          <w:color w:val="auto"/>
          <w:sz w:val="24"/>
        </w:rPr>
        <w:t>COUVERTURE DES TESTS</w:t>
      </w:r>
      <w:bookmarkEnd w:id="30"/>
    </w:p>
    <w:p w14:paraId="4DCDF8C2" w14:textId="77777777" w:rsidR="00E9320A" w:rsidRDefault="00E9320A" w:rsidP="00E9320A">
      <w:pPr>
        <w:ind w:left="360"/>
      </w:pPr>
    </w:p>
    <w:p w14:paraId="71CD0A02" w14:textId="77777777" w:rsidR="00E9320A" w:rsidRDefault="00E9320A" w:rsidP="00E9320A">
      <w:pPr>
        <w:ind w:left="360"/>
      </w:pPr>
      <w:commentRangeStart w:id="31"/>
      <w:r>
        <w:t>La couverture des tests dépend des phases de test suivantes :</w:t>
      </w:r>
    </w:p>
    <w:p w14:paraId="6205DF44" w14:textId="0EE77DE1" w:rsidR="00E9320A" w:rsidDel="00947295" w:rsidRDefault="00E9320A" w:rsidP="00E9320A">
      <w:pPr>
        <w:pStyle w:val="Paragraphedeliste"/>
        <w:numPr>
          <w:ilvl w:val="0"/>
          <w:numId w:val="22"/>
        </w:numPr>
        <w:rPr>
          <w:del w:id="32" w:author="Pierre Demolliens" w:date="2019-02-05T14:01:00Z"/>
        </w:rPr>
      </w:pPr>
      <w:del w:id="33" w:author="Pierre Demolliens" w:date="2019-02-05T14:01:00Z">
        <w:r w:rsidDel="00947295">
          <w:delText>La phase de tests d’intégration qui couvre les exigences logicielles suivantes :</w:delText>
        </w:r>
      </w:del>
    </w:p>
    <w:p w14:paraId="58303F88" w14:textId="61D4EAC4" w:rsidR="00E9320A" w:rsidDel="00947295" w:rsidRDefault="00E9320A" w:rsidP="00B13945">
      <w:pPr>
        <w:pStyle w:val="Paragraphedeliste"/>
        <w:numPr>
          <w:ilvl w:val="1"/>
          <w:numId w:val="22"/>
        </w:numPr>
        <w:rPr>
          <w:del w:id="34" w:author="Pierre Demolliens" w:date="2019-02-05T14:01:00Z"/>
        </w:rPr>
      </w:pPr>
    </w:p>
    <w:p w14:paraId="0B50C7D6" w14:textId="164B8FE0" w:rsidR="00442927" w:rsidRDefault="00E9320A" w:rsidP="00442927">
      <w:pPr>
        <w:pStyle w:val="Paragraphedeliste"/>
        <w:numPr>
          <w:ilvl w:val="0"/>
          <w:numId w:val="22"/>
        </w:numPr>
      </w:pPr>
      <w:r>
        <w:t>Les tests logiciels qui couvent le reste des exigences logicielles.</w:t>
      </w:r>
      <w:r w:rsidR="00442927">
        <w:br/>
      </w:r>
    </w:p>
    <w:p w14:paraId="37C6D7FC" w14:textId="2BB5E979" w:rsidR="00442927" w:rsidRPr="00011197" w:rsidRDefault="00442927" w:rsidP="00442927">
      <w:pPr>
        <w:pStyle w:val="Paragraphedeliste"/>
        <w:ind w:left="0"/>
      </w:pPr>
      <w:bookmarkStart w:id="35" w:name="_Hlk513200047"/>
      <w:bookmarkStart w:id="36" w:name="_Hlk513215687"/>
      <w:r w:rsidRPr="0082027F">
        <w:t xml:space="preserve">La traçabilité entre les tests définis ci-dessous et les spécifications logicielles définies dans le </w:t>
      </w:r>
      <w:r w:rsidR="009467BA">
        <w:t xml:space="preserve">document </w:t>
      </w:r>
      <w:r w:rsidR="009467BA" w:rsidRPr="00254C86">
        <w:rPr>
          <w:i/>
        </w:rPr>
        <w:t>Exigences logicielles</w:t>
      </w:r>
      <w:r w:rsidRPr="002F1B49">
        <w:t xml:space="preserve"> est listée dans le </w:t>
      </w:r>
      <w:r w:rsidR="009467BA">
        <w:t xml:space="preserve">document </w:t>
      </w:r>
      <w:r w:rsidR="009467BA" w:rsidRPr="00AE5123">
        <w:rPr>
          <w:i/>
        </w:rPr>
        <w:t xml:space="preserve">Matrice de traçabilité des </w:t>
      </w:r>
      <w:r w:rsidR="00AE5123" w:rsidRPr="00AE5123">
        <w:rPr>
          <w:i/>
        </w:rPr>
        <w:t>exigences</w:t>
      </w:r>
    </w:p>
    <w:bookmarkEnd w:id="35"/>
    <w:p w14:paraId="48C1397A" w14:textId="5433F548" w:rsidR="00442927" w:rsidDel="00D85257" w:rsidRDefault="00442927" w:rsidP="00002DEA">
      <w:pPr>
        <w:rPr>
          <w:del w:id="37" w:author="Pierre Demolliens" w:date="2019-02-05T14:09:00Z"/>
        </w:rPr>
      </w:pPr>
      <w:r>
        <w:t>Une spécification peut nécessiter plusieurs tests pour être vérifiée, dans ce cas, elle apparaîtra dans tous les tests qui permettent de la vérifier.</w:t>
      </w:r>
      <w:bookmarkEnd w:id="36"/>
      <w:commentRangeEnd w:id="31"/>
      <w:r w:rsidR="000D7D02">
        <w:rPr>
          <w:rStyle w:val="Marquedecommentaire"/>
        </w:rPr>
        <w:commentReference w:id="31"/>
      </w:r>
    </w:p>
    <w:p w14:paraId="6F966B3D" w14:textId="50C9115D" w:rsidR="00442927" w:rsidDel="00D85257" w:rsidRDefault="00442927" w:rsidP="00002DEA">
      <w:pPr>
        <w:rPr>
          <w:del w:id="38" w:author="Pierre Demolliens" w:date="2019-02-05T14:09:00Z"/>
        </w:rPr>
      </w:pPr>
    </w:p>
    <w:p w14:paraId="4CAC0EE7" w14:textId="7FC47FE4" w:rsidR="00B13945" w:rsidDel="00D85257" w:rsidRDefault="00B13945" w:rsidP="00002DEA">
      <w:pPr>
        <w:rPr>
          <w:del w:id="39" w:author="Pierre Demolliens" w:date="2019-02-05T14:09:00Z"/>
        </w:rPr>
      </w:pPr>
    </w:p>
    <w:p w14:paraId="306B5513" w14:textId="721FDEB4" w:rsidR="00B13945" w:rsidDel="00D85257" w:rsidRDefault="00B13945" w:rsidP="00002DEA">
      <w:pPr>
        <w:rPr>
          <w:del w:id="40" w:author="Pierre Demolliens" w:date="2019-02-05T14:09:00Z"/>
        </w:rPr>
      </w:pPr>
    </w:p>
    <w:p w14:paraId="4BAFA031" w14:textId="383B0515" w:rsidR="00B13945" w:rsidRDefault="00B13945" w:rsidP="00002DEA"/>
    <w:p w14:paraId="4B3ECCF2" w14:textId="392A546A" w:rsidR="00B13945" w:rsidDel="00D85257" w:rsidRDefault="00B13945" w:rsidP="00002DEA">
      <w:pPr>
        <w:rPr>
          <w:del w:id="41" w:author="Pierre Demolliens" w:date="2019-02-05T14:09:00Z"/>
        </w:rPr>
      </w:pPr>
    </w:p>
    <w:p w14:paraId="27F53E67" w14:textId="17D7E012" w:rsidR="00B13945" w:rsidDel="00D85257" w:rsidRDefault="00B13945" w:rsidP="00002DEA">
      <w:pPr>
        <w:rPr>
          <w:del w:id="42" w:author="Pierre Demolliens" w:date="2019-02-05T14:09:00Z"/>
        </w:rPr>
      </w:pPr>
    </w:p>
    <w:p w14:paraId="4FBBC6C3" w14:textId="1DD25BC9" w:rsidR="00B13945" w:rsidDel="00D85257" w:rsidRDefault="00B13945" w:rsidP="00002DEA">
      <w:pPr>
        <w:rPr>
          <w:del w:id="43" w:author="Pierre Demolliens" w:date="2019-02-05T14:09:00Z"/>
        </w:rPr>
      </w:pPr>
    </w:p>
    <w:p w14:paraId="2A17DD87" w14:textId="71B04055" w:rsidR="00B13945" w:rsidDel="00D85257" w:rsidRDefault="00B13945" w:rsidP="00002DEA">
      <w:pPr>
        <w:rPr>
          <w:del w:id="44" w:author="Pierre Demolliens" w:date="2019-02-05T14:09:00Z"/>
        </w:rPr>
      </w:pPr>
    </w:p>
    <w:p w14:paraId="11A0E9D4" w14:textId="1549E4AF" w:rsidR="00B13945" w:rsidDel="00D85257" w:rsidRDefault="00B13945" w:rsidP="00002DEA">
      <w:pPr>
        <w:rPr>
          <w:del w:id="45" w:author="Pierre Demolliens" w:date="2019-02-05T14:09:00Z"/>
        </w:rPr>
      </w:pPr>
    </w:p>
    <w:p w14:paraId="4ED6CA6A" w14:textId="7D2B5232" w:rsidR="00B13945" w:rsidDel="00D85257" w:rsidRDefault="00B13945" w:rsidP="00002DEA">
      <w:pPr>
        <w:rPr>
          <w:del w:id="46" w:author="Pierre Demolliens" w:date="2019-02-05T14:09:00Z"/>
        </w:rPr>
      </w:pPr>
    </w:p>
    <w:p w14:paraId="01FD4E84" w14:textId="4ADB4708" w:rsidR="00B13945" w:rsidDel="00D85257" w:rsidRDefault="00B13945" w:rsidP="00002DEA">
      <w:pPr>
        <w:rPr>
          <w:del w:id="47" w:author="Pierre Demolliens" w:date="2019-02-05T14:09:00Z"/>
        </w:rPr>
      </w:pPr>
    </w:p>
    <w:p w14:paraId="5940DA11" w14:textId="1B097341" w:rsidR="00B13945" w:rsidDel="00D85257" w:rsidRDefault="00B13945" w:rsidP="00002DEA">
      <w:pPr>
        <w:rPr>
          <w:del w:id="48" w:author="Pierre Demolliens" w:date="2019-02-05T14:09:00Z"/>
        </w:rPr>
      </w:pPr>
    </w:p>
    <w:p w14:paraId="21EC5F13" w14:textId="54974D98" w:rsidR="00B13945" w:rsidRPr="00BE49CB" w:rsidDel="00D85257" w:rsidRDefault="00B13945" w:rsidP="00002DEA">
      <w:pPr>
        <w:rPr>
          <w:del w:id="49" w:author="Pierre Demolliens" w:date="2019-02-05T14:09:00Z"/>
        </w:rPr>
      </w:pPr>
    </w:p>
    <w:p w14:paraId="0E119FAA" w14:textId="77777777" w:rsidR="00E9320A" w:rsidRDefault="00E9320A" w:rsidP="00E9320A">
      <w:pPr>
        <w:pStyle w:val="Titre2"/>
        <w:numPr>
          <w:ilvl w:val="2"/>
          <w:numId w:val="1"/>
        </w:numPr>
        <w:rPr>
          <w:color w:val="auto"/>
          <w:sz w:val="24"/>
        </w:rPr>
      </w:pPr>
      <w:bookmarkStart w:id="50" w:name="_Toc532117950"/>
      <w:r>
        <w:rPr>
          <w:color w:val="auto"/>
          <w:sz w:val="24"/>
        </w:rPr>
        <w:t>IDENTIFICATION DU TEST</w:t>
      </w:r>
      <w:bookmarkEnd w:id="50"/>
      <w:r>
        <w:rPr>
          <w:color w:val="auto"/>
          <w:sz w:val="24"/>
        </w:rPr>
        <w:t xml:space="preserve"> </w:t>
      </w:r>
    </w:p>
    <w:p w14:paraId="5526ECB6" w14:textId="77777777" w:rsidR="00E9320A" w:rsidRDefault="00E9320A" w:rsidP="00E9320A"/>
    <w:p w14:paraId="5153E58C" w14:textId="77777777" w:rsidR="00E9320A" w:rsidRDefault="00E9320A" w:rsidP="00E9320A">
      <w:pPr>
        <w:ind w:left="360"/>
      </w:pPr>
      <w:commentRangeStart w:id="51"/>
      <w:r>
        <w:t>Chaque test est unique et contient :</w:t>
      </w:r>
    </w:p>
    <w:p w14:paraId="1A9A0720" w14:textId="77777777" w:rsidR="00E9320A" w:rsidRDefault="00E9320A" w:rsidP="00E9320A">
      <w:pPr>
        <w:pStyle w:val="Paragraphedeliste"/>
        <w:numPr>
          <w:ilvl w:val="0"/>
          <w:numId w:val="14"/>
        </w:numPr>
      </w:pPr>
      <w:r>
        <w:t>Un identifiant unique</w:t>
      </w:r>
    </w:p>
    <w:p w14:paraId="2210133F" w14:textId="77777777" w:rsidR="00E9320A" w:rsidRDefault="00E9320A" w:rsidP="00E9320A">
      <w:pPr>
        <w:pStyle w:val="Paragraphedeliste"/>
        <w:numPr>
          <w:ilvl w:val="0"/>
          <w:numId w:val="14"/>
        </w:numPr>
      </w:pPr>
      <w:r>
        <w:t>La catégorie du test</w:t>
      </w:r>
    </w:p>
    <w:p w14:paraId="5DBF0957" w14:textId="77777777" w:rsidR="00E9320A" w:rsidRDefault="00E9320A" w:rsidP="00E9320A">
      <w:pPr>
        <w:pStyle w:val="Paragraphedeliste"/>
        <w:numPr>
          <w:ilvl w:val="0"/>
          <w:numId w:val="14"/>
        </w:numPr>
      </w:pPr>
      <w:r>
        <w:t>Une description textuelle des objectifs du test</w:t>
      </w:r>
    </w:p>
    <w:p w14:paraId="04D623F4" w14:textId="77777777" w:rsidR="00E9320A" w:rsidRDefault="00E9320A" w:rsidP="00E9320A">
      <w:pPr>
        <w:pStyle w:val="Paragraphedeliste"/>
        <w:numPr>
          <w:ilvl w:val="0"/>
          <w:numId w:val="14"/>
        </w:numPr>
      </w:pPr>
      <w:r>
        <w:t>La traçabilité de la spécification logicielle</w:t>
      </w:r>
    </w:p>
    <w:p w14:paraId="262DF6D9" w14:textId="77777777" w:rsidR="00E9320A" w:rsidRDefault="00E9320A" w:rsidP="00E9320A">
      <w:pPr>
        <w:pStyle w:val="Paragraphedeliste"/>
        <w:numPr>
          <w:ilvl w:val="0"/>
          <w:numId w:val="14"/>
        </w:numPr>
      </w:pPr>
      <w:r>
        <w:t>La méthode de vérification</w:t>
      </w:r>
    </w:p>
    <w:p w14:paraId="4C63A6F1" w14:textId="77777777" w:rsidR="00E9320A" w:rsidRDefault="00E9320A" w:rsidP="00E9320A">
      <w:pPr>
        <w:pStyle w:val="Paragraphedeliste"/>
        <w:numPr>
          <w:ilvl w:val="0"/>
          <w:numId w:val="14"/>
        </w:numPr>
      </w:pPr>
      <w:r>
        <w:t>L’enregistrement des données et la procédure d’analyse</w:t>
      </w:r>
    </w:p>
    <w:p w14:paraId="260849AA" w14:textId="77777777" w:rsidR="00E9320A" w:rsidRDefault="00E9320A" w:rsidP="00E9320A">
      <w:pPr>
        <w:pStyle w:val="Paragraphedeliste"/>
        <w:numPr>
          <w:ilvl w:val="0"/>
          <w:numId w:val="14"/>
        </w:numPr>
      </w:pPr>
      <w:r>
        <w:t>Hypothèses et contraintes si elles existent</w:t>
      </w:r>
    </w:p>
    <w:p w14:paraId="26FEB7A1" w14:textId="77777777" w:rsidR="00E9320A" w:rsidRDefault="00E9320A" w:rsidP="00E9320A">
      <w:pPr>
        <w:pStyle w:val="Paragraphedeliste"/>
        <w:numPr>
          <w:ilvl w:val="0"/>
          <w:numId w:val="14"/>
        </w:numPr>
      </w:pPr>
      <w:r>
        <w:t>Préoccupations sur la sécurité et la confidentialité si elles existent</w:t>
      </w:r>
    </w:p>
    <w:p w14:paraId="14D77029" w14:textId="77777777" w:rsidR="00E9320A" w:rsidRDefault="00E9320A" w:rsidP="00E9320A">
      <w:pPr>
        <w:ind w:left="360"/>
        <w:rPr>
          <w:b/>
        </w:rPr>
      </w:pPr>
      <w:r>
        <w:t xml:space="preserve">Chaque identifiant de test possède un identifiant unique qui est l’identifiant de la spécification logicielle moins SOFTREQ puis précédée de </w:t>
      </w:r>
      <w:r w:rsidRPr="00EE2888">
        <w:rPr>
          <w:b/>
        </w:rPr>
        <w:t>T-</w:t>
      </w:r>
    </w:p>
    <w:p w14:paraId="27F6921D" w14:textId="77777777" w:rsidR="00E9320A" w:rsidRDefault="00E9320A" w:rsidP="00E9320A">
      <w:pPr>
        <w:ind w:left="360"/>
        <w:rPr>
          <w:i/>
        </w:rPr>
      </w:pPr>
      <w:r w:rsidRPr="00011197">
        <w:rPr>
          <w:i/>
        </w:rPr>
        <w:t>Exemple pour la spécification logicielle SOFTREQ-MAIN-001, le test correspondant sera T-MAIN-001</w:t>
      </w:r>
      <w:r>
        <w:rPr>
          <w:i/>
        </w:rPr>
        <w:t xml:space="preserve">, </w:t>
      </w:r>
    </w:p>
    <w:p w14:paraId="3950255F" w14:textId="77777777" w:rsidR="00E9320A" w:rsidRPr="0078518D" w:rsidRDefault="00E9320A" w:rsidP="00E9320A">
      <w:pPr>
        <w:ind w:left="360"/>
      </w:pPr>
      <w:r w:rsidRPr="0078518D">
        <w:t xml:space="preserve">Si plusieurs tests sont nécessaires pour vérifier la spécification logicielle, l’identifiant sera suivi de </w:t>
      </w:r>
      <w:r w:rsidRPr="0078518D">
        <w:rPr>
          <w:b/>
        </w:rPr>
        <w:t>-1, -2, -n</w:t>
      </w:r>
      <w:r w:rsidRPr="0078518D">
        <w:t xml:space="preserve">. </w:t>
      </w:r>
    </w:p>
    <w:p w14:paraId="3C735A45" w14:textId="40855C4A" w:rsidR="00AE5123" w:rsidRDefault="00E9320A" w:rsidP="00E9320A">
      <w:pPr>
        <w:ind w:left="360"/>
        <w:rPr>
          <w:i/>
        </w:rPr>
      </w:pPr>
      <w:r>
        <w:rPr>
          <w:i/>
        </w:rPr>
        <w:t>Exemple T-MAIN-001-1, T-MAIN-001-2</w:t>
      </w:r>
    </w:p>
    <w:p w14:paraId="57324E8F" w14:textId="0CD3F723" w:rsidR="00AE5123" w:rsidDel="005930AD" w:rsidRDefault="00AE5123" w:rsidP="00AE5123">
      <w:pPr>
        <w:rPr>
          <w:del w:id="52" w:author="Pierre Demolliens" w:date="2019-02-05T14:10:00Z"/>
        </w:rPr>
      </w:pPr>
    </w:p>
    <w:p w14:paraId="5BDEC1CB" w14:textId="3ABCC252" w:rsidR="00AE5123" w:rsidDel="005930AD" w:rsidRDefault="00AE5123" w:rsidP="00AE5123">
      <w:pPr>
        <w:rPr>
          <w:del w:id="53" w:author="Pierre Demolliens" w:date="2019-02-05T14:10:00Z"/>
        </w:rPr>
      </w:pPr>
    </w:p>
    <w:p w14:paraId="54DF8932" w14:textId="76779E00" w:rsidR="00AE5123" w:rsidDel="005930AD" w:rsidRDefault="00AE5123" w:rsidP="00AE5123">
      <w:pPr>
        <w:rPr>
          <w:del w:id="54" w:author="Pierre Demolliens" w:date="2019-02-05T14:10:00Z"/>
        </w:rPr>
      </w:pPr>
    </w:p>
    <w:p w14:paraId="50DF0EEC" w14:textId="65F55A83" w:rsidR="00AE5123" w:rsidDel="005930AD" w:rsidRDefault="00AE5123" w:rsidP="00AE5123">
      <w:pPr>
        <w:rPr>
          <w:del w:id="55" w:author="Pierre Demolliens" w:date="2019-02-05T14:10:00Z"/>
        </w:rPr>
      </w:pPr>
    </w:p>
    <w:p w14:paraId="40E396B7" w14:textId="109E3ED1" w:rsidR="00AE5123" w:rsidDel="005930AD" w:rsidRDefault="00AE5123" w:rsidP="00AE5123">
      <w:pPr>
        <w:rPr>
          <w:del w:id="56" w:author="Pierre Demolliens" w:date="2019-02-05T14:10:00Z"/>
        </w:rPr>
      </w:pPr>
    </w:p>
    <w:p w14:paraId="09EA2A6C" w14:textId="21DC88A2" w:rsidR="00AE5123" w:rsidDel="005930AD" w:rsidRDefault="00AE5123" w:rsidP="00AE5123">
      <w:pPr>
        <w:rPr>
          <w:del w:id="57" w:author="Pierre Demolliens" w:date="2019-02-05T14:10:00Z"/>
        </w:rPr>
      </w:pPr>
    </w:p>
    <w:p w14:paraId="56EA3694" w14:textId="247264E0" w:rsidR="00AE5123" w:rsidDel="005930AD" w:rsidRDefault="00AE5123" w:rsidP="00AE5123">
      <w:pPr>
        <w:rPr>
          <w:del w:id="58" w:author="Pierre Demolliens" w:date="2019-02-05T14:10:00Z"/>
        </w:rPr>
      </w:pPr>
    </w:p>
    <w:p w14:paraId="78B5437F" w14:textId="5394BDCA" w:rsidR="00AE5123" w:rsidDel="005930AD" w:rsidRDefault="00AE5123" w:rsidP="00AE5123">
      <w:pPr>
        <w:rPr>
          <w:del w:id="59" w:author="Pierre Demolliens" w:date="2019-02-05T14:10:00Z"/>
        </w:rPr>
      </w:pPr>
    </w:p>
    <w:p w14:paraId="3ACB347A" w14:textId="0C41D51D" w:rsidR="00AE5123" w:rsidDel="005930AD" w:rsidRDefault="00AE5123" w:rsidP="00AE5123">
      <w:pPr>
        <w:rPr>
          <w:del w:id="60" w:author="Pierre Demolliens" w:date="2019-02-05T14:10:00Z"/>
        </w:rPr>
      </w:pPr>
    </w:p>
    <w:p w14:paraId="27DBF500" w14:textId="54996E22" w:rsidR="00AE5123" w:rsidDel="005930AD" w:rsidRDefault="00AE5123" w:rsidP="00AE5123">
      <w:pPr>
        <w:rPr>
          <w:del w:id="61" w:author="Pierre Demolliens" w:date="2019-02-05T14:10:00Z"/>
        </w:rPr>
      </w:pPr>
    </w:p>
    <w:p w14:paraId="525363EB" w14:textId="1D22FBD3" w:rsidR="00AE5123" w:rsidDel="005930AD" w:rsidRDefault="00AE5123" w:rsidP="00AE5123">
      <w:pPr>
        <w:rPr>
          <w:del w:id="62" w:author="Pierre Demolliens" w:date="2019-02-05T14:10:00Z"/>
        </w:rPr>
      </w:pPr>
    </w:p>
    <w:p w14:paraId="37FDE346" w14:textId="5E7676BB" w:rsidR="00AE5123" w:rsidRDefault="00AE5123" w:rsidP="00AE5123"/>
    <w:p w14:paraId="01B5D36E" w14:textId="3C3BC1B1" w:rsidR="00AE5123" w:rsidRDefault="00AE5123" w:rsidP="00AE5123"/>
    <w:p w14:paraId="5B826F47" w14:textId="0403D7CC" w:rsidR="00B13945" w:rsidRDefault="00B13945" w:rsidP="00AE5123"/>
    <w:p w14:paraId="227A51D4" w14:textId="77777777" w:rsidR="00B13945" w:rsidRPr="00AE5123" w:rsidRDefault="00B13945" w:rsidP="00AE5123"/>
    <w:p w14:paraId="72853B39" w14:textId="77777777" w:rsidR="00E9320A" w:rsidRDefault="00E9320A" w:rsidP="00E9320A">
      <w:pPr>
        <w:pStyle w:val="Titre2"/>
        <w:numPr>
          <w:ilvl w:val="2"/>
          <w:numId w:val="1"/>
        </w:numPr>
        <w:rPr>
          <w:color w:val="auto"/>
          <w:sz w:val="24"/>
        </w:rPr>
      </w:pPr>
      <w:bookmarkStart w:id="63" w:name="_Toc532117951"/>
      <w:r>
        <w:rPr>
          <w:color w:val="auto"/>
          <w:sz w:val="24"/>
        </w:rPr>
        <w:t>CONTENU DES TESTS</w:t>
      </w:r>
      <w:bookmarkEnd w:id="63"/>
    </w:p>
    <w:p w14:paraId="7C3DF2CA" w14:textId="26393416" w:rsidR="00E9320A" w:rsidDel="00AC60D7" w:rsidRDefault="00E9320A" w:rsidP="00E9320A">
      <w:pPr>
        <w:ind w:left="360"/>
        <w:rPr>
          <w:del w:id="64" w:author="Pierre Demolliens" w:date="2019-02-05T14:36:00Z"/>
          <w:i/>
        </w:rPr>
      </w:pPr>
      <w:bookmarkStart w:id="65" w:name="_Hlk528318260"/>
    </w:p>
    <w:tbl>
      <w:tblPr>
        <w:tblStyle w:val="Grilledutableau"/>
        <w:tblW w:w="0" w:type="auto"/>
        <w:tblLook w:val="04A0" w:firstRow="1" w:lastRow="0" w:firstColumn="1" w:lastColumn="0" w:noHBand="0" w:noVBand="1"/>
      </w:tblPr>
      <w:tblGrid>
        <w:gridCol w:w="2405"/>
        <w:gridCol w:w="3326"/>
        <w:gridCol w:w="3331"/>
      </w:tblGrid>
      <w:tr w:rsidR="00E9320A" w:rsidDel="00AC60D7" w14:paraId="5C5D41D5" w14:textId="649BB2E6" w:rsidTr="00F55EAD">
        <w:trPr>
          <w:del w:id="66" w:author="Pierre Demolliens" w:date="2019-02-05T14:36:00Z"/>
        </w:trPr>
        <w:tc>
          <w:tcPr>
            <w:tcW w:w="2405" w:type="dxa"/>
          </w:tcPr>
          <w:p w14:paraId="6F981D9A" w14:textId="5F1E0A53" w:rsidR="00E9320A" w:rsidRPr="005E37B8" w:rsidDel="00AC60D7" w:rsidRDefault="00E9320A" w:rsidP="00F55EAD">
            <w:pPr>
              <w:rPr>
                <w:del w:id="67" w:author="Pierre Demolliens" w:date="2019-02-05T14:36:00Z"/>
                <w:b/>
              </w:rPr>
            </w:pPr>
            <w:del w:id="68" w:author="Pierre Demolliens" w:date="2019-02-05T14:36:00Z">
              <w:r w:rsidDel="00AC60D7">
                <w:rPr>
                  <w:b/>
                </w:rPr>
                <w:delText>Identifiant du test</w:delText>
              </w:r>
            </w:del>
          </w:p>
        </w:tc>
        <w:tc>
          <w:tcPr>
            <w:tcW w:w="6657" w:type="dxa"/>
            <w:gridSpan w:val="2"/>
          </w:tcPr>
          <w:p w14:paraId="39B47E47" w14:textId="39BB6197" w:rsidR="00E9320A" w:rsidRPr="005E37B8" w:rsidDel="00AC60D7" w:rsidRDefault="00E9320A" w:rsidP="00F55EAD">
            <w:pPr>
              <w:rPr>
                <w:del w:id="69" w:author="Pierre Demolliens" w:date="2019-02-05T14:36:00Z"/>
                <w:b/>
              </w:rPr>
            </w:pPr>
            <w:del w:id="70" w:author="Pierre Demolliens" w:date="2019-02-05T14:36:00Z">
              <w:r w:rsidDel="00AC60D7">
                <w:rPr>
                  <w:b/>
                </w:rPr>
                <w:delText>T</w:delText>
              </w:r>
              <w:r w:rsidRPr="005E37B8" w:rsidDel="00AC60D7">
                <w:rPr>
                  <w:b/>
                </w:rPr>
                <w:delText>-</w:delText>
              </w:r>
              <w:r w:rsidDel="00AC60D7">
                <w:rPr>
                  <w:b/>
                </w:rPr>
                <w:delText>MAIN-001</w:delText>
              </w:r>
            </w:del>
          </w:p>
        </w:tc>
      </w:tr>
      <w:tr w:rsidR="00E9320A" w:rsidDel="00AC60D7" w14:paraId="083498E7" w14:textId="72B95873" w:rsidTr="00F55EAD">
        <w:trPr>
          <w:del w:id="71" w:author="Pierre Demolliens" w:date="2019-02-05T14:36:00Z"/>
        </w:trPr>
        <w:tc>
          <w:tcPr>
            <w:tcW w:w="2405" w:type="dxa"/>
          </w:tcPr>
          <w:p w14:paraId="00B372A2" w14:textId="40E9B8A1" w:rsidR="00E9320A" w:rsidDel="00AC60D7" w:rsidRDefault="00E9320A" w:rsidP="00F55EAD">
            <w:pPr>
              <w:rPr>
                <w:del w:id="72" w:author="Pierre Demolliens" w:date="2019-02-05T14:36:00Z"/>
              </w:rPr>
            </w:pPr>
            <w:del w:id="73" w:author="Pierre Demolliens" w:date="2019-02-05T14:36:00Z">
              <w:r w:rsidDel="00AC60D7">
                <w:delText>Description</w:delText>
              </w:r>
            </w:del>
          </w:p>
        </w:tc>
        <w:tc>
          <w:tcPr>
            <w:tcW w:w="6657" w:type="dxa"/>
            <w:gridSpan w:val="2"/>
          </w:tcPr>
          <w:p w14:paraId="7F4153B1" w14:textId="186B982B" w:rsidR="00E9320A" w:rsidRPr="00B13945" w:rsidDel="00AC60D7" w:rsidRDefault="00E9320A" w:rsidP="00B13945">
            <w:pPr>
              <w:pStyle w:val="Paragraphedeliste"/>
              <w:spacing w:after="160" w:line="259" w:lineRule="auto"/>
              <w:ind w:left="0"/>
              <w:rPr>
                <w:del w:id="74" w:author="Pierre Demolliens" w:date="2019-02-05T14:36:00Z"/>
              </w:rPr>
            </w:pPr>
          </w:p>
        </w:tc>
      </w:tr>
      <w:tr w:rsidR="00E9320A" w:rsidDel="00AC60D7" w14:paraId="6AE5C0C4" w14:textId="1B35C348" w:rsidTr="00F55EAD">
        <w:trPr>
          <w:del w:id="75" w:author="Pierre Demolliens" w:date="2019-02-05T14:36:00Z"/>
        </w:trPr>
        <w:tc>
          <w:tcPr>
            <w:tcW w:w="2405" w:type="dxa"/>
          </w:tcPr>
          <w:p w14:paraId="64DA8EA3" w14:textId="00B37549" w:rsidR="00E9320A" w:rsidDel="00AC60D7" w:rsidRDefault="00E9320A" w:rsidP="00F55EAD">
            <w:pPr>
              <w:rPr>
                <w:del w:id="76" w:author="Pierre Demolliens" w:date="2019-02-05T14:36:00Z"/>
              </w:rPr>
            </w:pPr>
            <w:del w:id="77" w:author="Pierre Demolliens" w:date="2019-02-05T14:36:00Z">
              <w:r w:rsidDel="00AC60D7">
                <w:delText>Exigence vérifiée</w:delText>
              </w:r>
            </w:del>
          </w:p>
        </w:tc>
        <w:tc>
          <w:tcPr>
            <w:tcW w:w="3326" w:type="dxa"/>
          </w:tcPr>
          <w:p w14:paraId="2F9EF050" w14:textId="4ACA363B" w:rsidR="00E9320A" w:rsidRPr="00120368" w:rsidDel="00AC60D7" w:rsidRDefault="00E9320A" w:rsidP="00F55EAD">
            <w:pPr>
              <w:rPr>
                <w:del w:id="78" w:author="Pierre Demolliens" w:date="2019-02-05T14:36:00Z"/>
                <w:sz w:val="20"/>
                <w:rPrChange w:id="79" w:author="Pierre Demolliens" w:date="2019-02-05T14:31:00Z">
                  <w:rPr>
                    <w:del w:id="80" w:author="Pierre Demolliens" w:date="2019-02-05T14:36:00Z"/>
                  </w:rPr>
                </w:rPrChange>
              </w:rPr>
            </w:pPr>
            <w:del w:id="81" w:author="Pierre Demolliens" w:date="2019-02-05T14:36:00Z">
              <w:r w:rsidRPr="00120368" w:rsidDel="00AC60D7">
                <w:rPr>
                  <w:sz w:val="20"/>
                  <w:rPrChange w:id="82" w:author="Pierre Demolliens" w:date="2019-02-05T14:31:00Z">
                    <w:rPr/>
                  </w:rPrChange>
                </w:rPr>
                <w:delText>SOFTREQ-MAIN-001</w:delText>
              </w:r>
            </w:del>
          </w:p>
        </w:tc>
        <w:tc>
          <w:tcPr>
            <w:tcW w:w="3331" w:type="dxa"/>
          </w:tcPr>
          <w:p w14:paraId="7F75F284" w14:textId="78457210" w:rsidR="00E9320A" w:rsidRPr="00120368" w:rsidDel="00AC60D7" w:rsidRDefault="00E9320A" w:rsidP="00F55EAD">
            <w:pPr>
              <w:rPr>
                <w:del w:id="83" w:author="Pierre Demolliens" w:date="2019-02-05T14:36:00Z"/>
                <w:sz w:val="20"/>
                <w:rPrChange w:id="84" w:author="Pierre Demolliens" w:date="2019-02-05T14:31:00Z">
                  <w:rPr>
                    <w:del w:id="85" w:author="Pierre Demolliens" w:date="2019-02-05T14:36:00Z"/>
                  </w:rPr>
                </w:rPrChange>
              </w:rPr>
            </w:pPr>
            <w:del w:id="86" w:author="Pierre Demolliens" w:date="2019-02-05T14:31:00Z">
              <w:r w:rsidRPr="00120368" w:rsidDel="00120368">
                <w:rPr>
                  <w:sz w:val="20"/>
                  <w:highlight w:val="yellow"/>
                  <w:rPrChange w:id="87" w:author="Pierre Demolliens" w:date="2019-02-05T14:31:00Z">
                    <w:rPr>
                      <w:highlight w:val="yellow"/>
                    </w:rPr>
                  </w:rPrChange>
                </w:rPr>
                <w:delText>Inspection</w:delText>
              </w:r>
            </w:del>
          </w:p>
        </w:tc>
      </w:tr>
      <w:tr w:rsidR="00E9320A" w:rsidDel="00AC60D7" w14:paraId="6AEBF09A" w14:textId="7C8974FA" w:rsidTr="00F55EAD">
        <w:trPr>
          <w:del w:id="88" w:author="Pierre Demolliens" w:date="2019-02-05T14:36:00Z"/>
        </w:trPr>
        <w:tc>
          <w:tcPr>
            <w:tcW w:w="2405" w:type="dxa"/>
          </w:tcPr>
          <w:p w14:paraId="0B210123" w14:textId="79E46278" w:rsidR="00E9320A" w:rsidDel="00AC60D7" w:rsidRDefault="00E9320A" w:rsidP="00F55EAD">
            <w:pPr>
              <w:rPr>
                <w:del w:id="89" w:author="Pierre Demolliens" w:date="2019-02-05T14:36:00Z"/>
              </w:rPr>
            </w:pPr>
            <w:del w:id="90" w:author="Pierre Demolliens" w:date="2019-02-05T14:36:00Z">
              <w:r w:rsidDel="00AC60D7">
                <w:delText>Conditions initiales</w:delText>
              </w:r>
            </w:del>
          </w:p>
        </w:tc>
        <w:tc>
          <w:tcPr>
            <w:tcW w:w="3326" w:type="dxa"/>
          </w:tcPr>
          <w:p w14:paraId="0C355EC7" w14:textId="6C63C1DA" w:rsidR="00E9320A" w:rsidDel="00AC60D7" w:rsidRDefault="00E9320A" w:rsidP="00F55EAD">
            <w:pPr>
              <w:rPr>
                <w:del w:id="91" w:author="Pierre Demolliens" w:date="2019-02-05T14:36:00Z"/>
              </w:rPr>
            </w:pPr>
            <w:del w:id="92" w:author="Pierre Demolliens" w:date="2019-02-05T14:36:00Z">
              <w:r w:rsidDel="00AC60D7">
                <w:delText xml:space="preserve">Le sous-système logiciel est dans l’état </w:delText>
              </w:r>
            </w:del>
            <w:del w:id="93" w:author="Pierre Demolliens" w:date="2019-02-05T14:32:00Z">
              <w:r w:rsidRPr="00120368" w:rsidDel="00120368">
                <w:rPr>
                  <w:rPrChange w:id="94" w:author="Pierre Demolliens" w:date="2019-02-05T14:32:00Z">
                    <w:rPr>
                      <w:highlight w:val="yellow"/>
                    </w:rPr>
                  </w:rPrChange>
                </w:rPr>
                <w:delText>REPOS</w:delText>
              </w:r>
            </w:del>
          </w:p>
        </w:tc>
        <w:tc>
          <w:tcPr>
            <w:tcW w:w="3331" w:type="dxa"/>
          </w:tcPr>
          <w:p w14:paraId="7681C192" w14:textId="4A10AB53" w:rsidR="00E9320A" w:rsidDel="00AC60D7" w:rsidRDefault="00E9320A" w:rsidP="00F55EAD">
            <w:pPr>
              <w:rPr>
                <w:del w:id="95" w:author="Pierre Demolliens" w:date="2019-02-05T14:36:00Z"/>
              </w:rPr>
            </w:pPr>
          </w:p>
        </w:tc>
      </w:tr>
      <w:tr w:rsidR="00E9320A" w:rsidDel="00AC60D7" w14:paraId="50464E1F" w14:textId="23933C21" w:rsidTr="00F55EAD">
        <w:trPr>
          <w:del w:id="96" w:author="Pierre Demolliens" w:date="2019-02-05T14:36:00Z"/>
        </w:trPr>
        <w:tc>
          <w:tcPr>
            <w:tcW w:w="2405" w:type="dxa"/>
          </w:tcPr>
          <w:p w14:paraId="787A39CE" w14:textId="47BFB0F6" w:rsidR="00E9320A" w:rsidDel="00AC60D7" w:rsidRDefault="00E9320A" w:rsidP="00F55EAD">
            <w:pPr>
              <w:rPr>
                <w:del w:id="97" w:author="Pierre Demolliens" w:date="2019-02-05T14:36:00Z"/>
              </w:rPr>
            </w:pPr>
            <w:del w:id="98" w:author="Pierre Demolliens" w:date="2019-02-05T14:36:00Z">
              <w:r w:rsidDel="00AC60D7">
                <w:delText>Entrées</w:delText>
              </w:r>
            </w:del>
          </w:p>
        </w:tc>
        <w:tc>
          <w:tcPr>
            <w:tcW w:w="3326" w:type="dxa"/>
          </w:tcPr>
          <w:p w14:paraId="04088967" w14:textId="68BC7080" w:rsidR="00E9320A" w:rsidRPr="00B13945" w:rsidDel="00AC60D7" w:rsidRDefault="00E9320A" w:rsidP="00F55EAD">
            <w:pPr>
              <w:rPr>
                <w:del w:id="99" w:author="Pierre Demolliens" w:date="2019-02-05T14:36:00Z"/>
                <w:highlight w:val="yellow"/>
              </w:rPr>
            </w:pPr>
          </w:p>
        </w:tc>
        <w:tc>
          <w:tcPr>
            <w:tcW w:w="3331" w:type="dxa"/>
          </w:tcPr>
          <w:p w14:paraId="568BE7BE" w14:textId="2034C5C1" w:rsidR="00E9320A" w:rsidDel="00AC60D7" w:rsidRDefault="00E9320A" w:rsidP="00F55EAD">
            <w:pPr>
              <w:rPr>
                <w:del w:id="100" w:author="Pierre Demolliens" w:date="2019-02-05T14:36:00Z"/>
              </w:rPr>
            </w:pPr>
          </w:p>
        </w:tc>
      </w:tr>
      <w:tr w:rsidR="00E9320A" w:rsidDel="00AC60D7" w14:paraId="6D074A31" w14:textId="4F7AD421" w:rsidTr="00F55EAD">
        <w:trPr>
          <w:del w:id="101" w:author="Pierre Demolliens" w:date="2019-02-05T14:36:00Z"/>
        </w:trPr>
        <w:tc>
          <w:tcPr>
            <w:tcW w:w="2405" w:type="dxa"/>
          </w:tcPr>
          <w:p w14:paraId="342FDCE5" w14:textId="7949E197" w:rsidR="00E9320A" w:rsidDel="00AC60D7" w:rsidRDefault="00E9320A" w:rsidP="00F55EAD">
            <w:pPr>
              <w:rPr>
                <w:del w:id="102" w:author="Pierre Demolliens" w:date="2019-02-05T14:36:00Z"/>
              </w:rPr>
            </w:pPr>
            <w:del w:id="103" w:author="Pierre Demolliens" w:date="2019-02-05T14:36:00Z">
              <w:r w:rsidDel="00AC60D7">
                <w:delText>Actions sur les données collectées</w:delText>
              </w:r>
            </w:del>
          </w:p>
        </w:tc>
        <w:tc>
          <w:tcPr>
            <w:tcW w:w="3326" w:type="dxa"/>
          </w:tcPr>
          <w:p w14:paraId="2B3A0AAB" w14:textId="226065C7" w:rsidR="00E9320A" w:rsidRPr="00B13945" w:rsidDel="00AC60D7" w:rsidRDefault="00E9320A" w:rsidP="00F55EAD">
            <w:pPr>
              <w:rPr>
                <w:del w:id="104" w:author="Pierre Demolliens" w:date="2019-02-05T14:36:00Z"/>
                <w:highlight w:val="yellow"/>
              </w:rPr>
            </w:pPr>
          </w:p>
        </w:tc>
        <w:tc>
          <w:tcPr>
            <w:tcW w:w="3331" w:type="dxa"/>
          </w:tcPr>
          <w:p w14:paraId="6CB814EA" w14:textId="672D49F3" w:rsidR="00E9320A" w:rsidDel="00AC60D7" w:rsidRDefault="00E9320A" w:rsidP="00F55EAD">
            <w:pPr>
              <w:rPr>
                <w:del w:id="105" w:author="Pierre Demolliens" w:date="2019-02-05T14:36:00Z"/>
              </w:rPr>
            </w:pPr>
          </w:p>
        </w:tc>
      </w:tr>
      <w:tr w:rsidR="00E9320A" w:rsidDel="00AC60D7" w14:paraId="08445870" w14:textId="26348E6D" w:rsidTr="00F55EAD">
        <w:trPr>
          <w:del w:id="106" w:author="Pierre Demolliens" w:date="2019-02-05T14:36:00Z"/>
        </w:trPr>
        <w:tc>
          <w:tcPr>
            <w:tcW w:w="2405" w:type="dxa"/>
          </w:tcPr>
          <w:p w14:paraId="4BB63D4D" w14:textId="5988695B" w:rsidR="00E9320A" w:rsidDel="00AC60D7" w:rsidRDefault="00E9320A" w:rsidP="00F55EAD">
            <w:pPr>
              <w:rPr>
                <w:del w:id="107" w:author="Pierre Demolliens" w:date="2019-02-05T14:36:00Z"/>
              </w:rPr>
            </w:pPr>
            <w:del w:id="108" w:author="Pierre Demolliens" w:date="2019-02-05T14:36:00Z">
              <w:r w:rsidDel="00AC60D7">
                <w:delText>Sorties</w:delText>
              </w:r>
            </w:del>
          </w:p>
        </w:tc>
        <w:tc>
          <w:tcPr>
            <w:tcW w:w="3326" w:type="dxa"/>
          </w:tcPr>
          <w:p w14:paraId="295A846C" w14:textId="3B993D6F" w:rsidR="00E9320A" w:rsidRPr="003F2D90" w:rsidDel="00AC60D7" w:rsidRDefault="00512650" w:rsidP="00F55EAD">
            <w:pPr>
              <w:rPr>
                <w:del w:id="109" w:author="Pierre Demolliens" w:date="2019-02-05T14:36:00Z"/>
                <w:rPrChange w:id="110" w:author="Pierre Demolliens" w:date="2019-02-05T14:32:00Z">
                  <w:rPr>
                    <w:del w:id="111" w:author="Pierre Demolliens" w:date="2019-02-05T14:36:00Z"/>
                    <w:highlight w:val="yellow"/>
                  </w:rPr>
                </w:rPrChange>
              </w:rPr>
            </w:pPr>
            <w:del w:id="112" w:author="Pierre Demolliens" w:date="2019-02-05T14:33:00Z">
              <w:r w:rsidRPr="003F2D90" w:rsidDel="003F2D90">
                <w:rPr>
                  <w:rPrChange w:id="113" w:author="Pierre Demolliens" w:date="2019-02-05T14:32:00Z">
                    <w:rPr>
                      <w:highlight w:val="yellow"/>
                    </w:rPr>
                  </w:rPrChange>
                </w:rPr>
                <w:delText>Résultat du test</w:delText>
              </w:r>
            </w:del>
          </w:p>
        </w:tc>
        <w:tc>
          <w:tcPr>
            <w:tcW w:w="3331" w:type="dxa"/>
          </w:tcPr>
          <w:p w14:paraId="1096E7B9" w14:textId="0EBA900A" w:rsidR="00E9320A" w:rsidDel="00AC60D7" w:rsidRDefault="00496D05" w:rsidP="00F55EAD">
            <w:pPr>
              <w:rPr>
                <w:del w:id="114" w:author="Pierre Demolliens" w:date="2019-02-05T14:36:00Z"/>
              </w:rPr>
            </w:pPr>
            <w:del w:id="115" w:author="Pierre Demolliens" w:date="2019-02-05T14:36:00Z">
              <w:r w:rsidDel="00AC60D7">
                <w:rPr>
                  <w:b/>
                </w:rPr>
                <w:delText>R</w:delText>
              </w:r>
              <w:r w:rsidR="00797A74" w:rsidRPr="005E37B8" w:rsidDel="00AC60D7">
                <w:rPr>
                  <w:b/>
                </w:rPr>
                <w:delText>-</w:delText>
              </w:r>
              <w:r w:rsidR="00797A74" w:rsidDel="00AC60D7">
                <w:rPr>
                  <w:b/>
                </w:rPr>
                <w:delText>MAIN-001</w:delText>
              </w:r>
            </w:del>
          </w:p>
        </w:tc>
      </w:tr>
      <w:tr w:rsidR="00E9320A" w:rsidDel="00AC60D7" w14:paraId="570FB768" w14:textId="399B73E1" w:rsidTr="00F55EAD">
        <w:trPr>
          <w:del w:id="116" w:author="Pierre Demolliens" w:date="2019-02-05T14:36:00Z"/>
        </w:trPr>
        <w:tc>
          <w:tcPr>
            <w:tcW w:w="2405" w:type="dxa"/>
          </w:tcPr>
          <w:p w14:paraId="410164F4" w14:textId="03479F5A" w:rsidR="00E9320A" w:rsidDel="00AC60D7" w:rsidRDefault="00E9320A" w:rsidP="00F55EAD">
            <w:pPr>
              <w:rPr>
                <w:del w:id="117" w:author="Pierre Demolliens" w:date="2019-02-05T14:36:00Z"/>
              </w:rPr>
            </w:pPr>
            <w:del w:id="118" w:author="Pierre Demolliens" w:date="2019-02-05T14:36:00Z">
              <w:r w:rsidDel="00AC60D7">
                <w:delText>Hypothèses et contraintes</w:delText>
              </w:r>
            </w:del>
          </w:p>
        </w:tc>
        <w:tc>
          <w:tcPr>
            <w:tcW w:w="3326" w:type="dxa"/>
          </w:tcPr>
          <w:p w14:paraId="6D8ABB2E" w14:textId="6DB8F9C3" w:rsidR="00E9320A" w:rsidDel="00AC60D7" w:rsidRDefault="00E9320A" w:rsidP="00F55EAD">
            <w:pPr>
              <w:rPr>
                <w:del w:id="119" w:author="Pierre Demolliens" w:date="2019-02-05T14:36:00Z"/>
              </w:rPr>
            </w:pPr>
          </w:p>
        </w:tc>
        <w:tc>
          <w:tcPr>
            <w:tcW w:w="3331" w:type="dxa"/>
          </w:tcPr>
          <w:p w14:paraId="7E3BCC0B" w14:textId="6C52A547" w:rsidR="00E9320A" w:rsidDel="00AC60D7" w:rsidRDefault="00E9320A" w:rsidP="00F55EAD">
            <w:pPr>
              <w:rPr>
                <w:del w:id="120" w:author="Pierre Demolliens" w:date="2019-02-05T14:36:00Z"/>
              </w:rPr>
            </w:pPr>
          </w:p>
        </w:tc>
      </w:tr>
      <w:tr w:rsidR="00E9320A" w:rsidDel="00AC60D7" w14:paraId="7C078A66" w14:textId="7569A008" w:rsidTr="00F55EAD">
        <w:trPr>
          <w:del w:id="121" w:author="Pierre Demolliens" w:date="2019-02-05T14:36:00Z"/>
        </w:trPr>
        <w:tc>
          <w:tcPr>
            <w:tcW w:w="2405" w:type="dxa"/>
          </w:tcPr>
          <w:p w14:paraId="10FC02E6" w14:textId="2DADD84A" w:rsidR="00E9320A" w:rsidDel="00AC60D7" w:rsidRDefault="00E9320A" w:rsidP="00F55EAD">
            <w:pPr>
              <w:rPr>
                <w:del w:id="122" w:author="Pierre Demolliens" w:date="2019-02-05T14:36:00Z"/>
              </w:rPr>
            </w:pPr>
            <w:del w:id="123" w:author="Pierre Demolliens" w:date="2019-02-05T14:36:00Z">
              <w:r w:rsidDel="00AC60D7">
                <w:delText>Résultats attendus et critères</w:delText>
              </w:r>
            </w:del>
          </w:p>
        </w:tc>
        <w:tc>
          <w:tcPr>
            <w:tcW w:w="3326" w:type="dxa"/>
          </w:tcPr>
          <w:p w14:paraId="2F07FD89" w14:textId="3F04B439" w:rsidR="00E9320A" w:rsidDel="00AC60D7" w:rsidRDefault="00E9320A" w:rsidP="00F55EAD">
            <w:pPr>
              <w:rPr>
                <w:del w:id="124" w:author="Pierre Demolliens" w:date="2019-02-05T14:36:00Z"/>
              </w:rPr>
            </w:pPr>
          </w:p>
        </w:tc>
        <w:tc>
          <w:tcPr>
            <w:tcW w:w="3331" w:type="dxa"/>
          </w:tcPr>
          <w:p w14:paraId="60962B49" w14:textId="5AEA9BD8" w:rsidR="00E9320A" w:rsidDel="00AC60D7" w:rsidRDefault="00E9320A" w:rsidP="00F55EAD">
            <w:pPr>
              <w:rPr>
                <w:del w:id="125" w:author="Pierre Demolliens" w:date="2019-02-05T14:36:00Z"/>
              </w:rPr>
            </w:pPr>
            <w:del w:id="126" w:author="Pierre Demolliens" w:date="2019-02-05T14:36:00Z">
              <w:r w:rsidDel="00AC60D7">
                <w:delText>Cf. ci-dessous</w:delText>
              </w:r>
            </w:del>
          </w:p>
        </w:tc>
      </w:tr>
      <w:tr w:rsidR="00E9320A" w:rsidDel="00AC60D7" w14:paraId="0F5F9BF8" w14:textId="0D6EFB22" w:rsidTr="00F55EAD">
        <w:trPr>
          <w:del w:id="127" w:author="Pierre Demolliens" w:date="2019-02-05T14:36:00Z"/>
        </w:trPr>
        <w:tc>
          <w:tcPr>
            <w:tcW w:w="9062" w:type="dxa"/>
            <w:gridSpan w:val="3"/>
          </w:tcPr>
          <w:p w14:paraId="48556710" w14:textId="144A9CD3" w:rsidR="00E9320A" w:rsidDel="00AC60D7" w:rsidRDefault="00E9320A" w:rsidP="00F55EAD">
            <w:pPr>
              <w:jc w:val="center"/>
              <w:rPr>
                <w:del w:id="128" w:author="Pierre Demolliens" w:date="2019-02-05T14:36:00Z"/>
              </w:rPr>
            </w:pPr>
            <w:del w:id="129" w:author="Pierre Demolliens" w:date="2019-02-05T14:36:00Z">
              <w:r w:rsidRPr="00F9383A" w:rsidDel="00AC60D7">
                <w:rPr>
                  <w:b/>
                </w:rPr>
                <w:delText>Procédure de test</w:delText>
              </w:r>
            </w:del>
          </w:p>
        </w:tc>
      </w:tr>
      <w:tr w:rsidR="00E9320A" w:rsidDel="00AC60D7" w14:paraId="6852EDB6" w14:textId="4D9DEC2D" w:rsidTr="00F55EAD">
        <w:trPr>
          <w:del w:id="130" w:author="Pierre Demolliens" w:date="2019-02-05T14:36:00Z"/>
        </w:trPr>
        <w:tc>
          <w:tcPr>
            <w:tcW w:w="2405" w:type="dxa"/>
          </w:tcPr>
          <w:p w14:paraId="61EF33B0" w14:textId="5836E628" w:rsidR="00E9320A" w:rsidRPr="00F9383A" w:rsidDel="00AC60D7" w:rsidRDefault="00E9320A" w:rsidP="00F55EAD">
            <w:pPr>
              <w:rPr>
                <w:del w:id="131" w:author="Pierre Demolliens" w:date="2019-02-05T14:36:00Z"/>
                <w:b/>
              </w:rPr>
            </w:pPr>
            <w:del w:id="132" w:author="Pierre Demolliens" w:date="2019-02-05T14:36:00Z">
              <w:r w:rsidRPr="00F9383A" w:rsidDel="00AC60D7">
                <w:rPr>
                  <w:b/>
                </w:rPr>
                <w:delText>Numéro d’étape</w:delText>
              </w:r>
            </w:del>
          </w:p>
        </w:tc>
        <w:tc>
          <w:tcPr>
            <w:tcW w:w="3326" w:type="dxa"/>
          </w:tcPr>
          <w:p w14:paraId="309EC26D" w14:textId="23B247C1" w:rsidR="00E9320A" w:rsidRPr="00F9383A" w:rsidDel="00AC60D7" w:rsidRDefault="00E9320A" w:rsidP="00F55EAD">
            <w:pPr>
              <w:rPr>
                <w:del w:id="133" w:author="Pierre Demolliens" w:date="2019-02-05T14:36:00Z"/>
                <w:b/>
              </w:rPr>
            </w:pPr>
            <w:del w:id="134" w:author="Pierre Demolliens" w:date="2019-02-05T14:36:00Z">
              <w:r w:rsidRPr="00F9383A" w:rsidDel="00AC60D7">
                <w:rPr>
                  <w:b/>
                </w:rPr>
                <w:delText>Action de l’opérateur</w:delText>
              </w:r>
            </w:del>
          </w:p>
        </w:tc>
        <w:tc>
          <w:tcPr>
            <w:tcW w:w="3331" w:type="dxa"/>
          </w:tcPr>
          <w:p w14:paraId="5595A11E" w14:textId="2C30223B" w:rsidR="00E9320A" w:rsidRPr="00F9383A" w:rsidDel="00AC60D7" w:rsidRDefault="00E9320A" w:rsidP="00F55EAD">
            <w:pPr>
              <w:rPr>
                <w:del w:id="135" w:author="Pierre Demolliens" w:date="2019-02-05T14:36:00Z"/>
                <w:b/>
              </w:rPr>
            </w:pPr>
            <w:del w:id="136" w:author="Pierre Demolliens" w:date="2019-02-05T14:33:00Z">
              <w:r w:rsidRPr="00F9383A" w:rsidDel="00AC60D7">
                <w:rPr>
                  <w:b/>
                </w:rPr>
                <w:delText>Résultat attendu et critère d’évaluation</w:delText>
              </w:r>
            </w:del>
          </w:p>
        </w:tc>
      </w:tr>
      <w:tr w:rsidR="00E9320A" w:rsidDel="00AC60D7" w14:paraId="37210F14" w14:textId="05513CB9" w:rsidTr="00F55EAD">
        <w:trPr>
          <w:del w:id="137" w:author="Pierre Demolliens" w:date="2019-02-05T14:36:00Z"/>
        </w:trPr>
        <w:tc>
          <w:tcPr>
            <w:tcW w:w="2405" w:type="dxa"/>
          </w:tcPr>
          <w:p w14:paraId="50765BF2" w14:textId="78526C35" w:rsidR="00E9320A" w:rsidDel="00AC60D7" w:rsidRDefault="00E9320A" w:rsidP="00F55EAD">
            <w:pPr>
              <w:rPr>
                <w:del w:id="138" w:author="Pierre Demolliens" w:date="2019-02-05T14:36:00Z"/>
              </w:rPr>
            </w:pPr>
            <w:del w:id="139" w:author="Pierre Demolliens" w:date="2019-02-05T14:36:00Z">
              <w:r w:rsidDel="00AC60D7">
                <w:delText>1</w:delText>
              </w:r>
            </w:del>
          </w:p>
        </w:tc>
        <w:tc>
          <w:tcPr>
            <w:tcW w:w="3326" w:type="dxa"/>
          </w:tcPr>
          <w:p w14:paraId="67B24447" w14:textId="0D0E1FD3" w:rsidR="00E9320A" w:rsidDel="00AC60D7" w:rsidRDefault="00E9320A" w:rsidP="00F55EAD">
            <w:pPr>
              <w:rPr>
                <w:del w:id="140" w:author="Pierre Demolliens" w:date="2019-02-05T14:36:00Z"/>
              </w:rPr>
            </w:pPr>
          </w:p>
        </w:tc>
        <w:tc>
          <w:tcPr>
            <w:tcW w:w="3331" w:type="dxa"/>
          </w:tcPr>
          <w:p w14:paraId="3CF2512D" w14:textId="71E78AC9" w:rsidR="00E9320A" w:rsidDel="00AC60D7" w:rsidRDefault="00E9320A" w:rsidP="00F55EAD">
            <w:pPr>
              <w:rPr>
                <w:del w:id="141" w:author="Pierre Demolliens" w:date="2019-02-05T14:36:00Z"/>
              </w:rPr>
            </w:pPr>
          </w:p>
        </w:tc>
      </w:tr>
      <w:bookmarkEnd w:id="65"/>
    </w:tbl>
    <w:p w14:paraId="35383DF4" w14:textId="18932F78" w:rsidR="00B13945" w:rsidDel="00AC60D7" w:rsidRDefault="00B13945" w:rsidP="00B13945">
      <w:pPr>
        <w:pStyle w:val="Titre2"/>
        <w:rPr>
          <w:del w:id="142" w:author="Pierre Demolliens" w:date="2019-02-05T14:36:00Z"/>
          <w:color w:val="auto"/>
        </w:rPr>
      </w:pPr>
    </w:p>
    <w:p w14:paraId="40F3FCB8" w14:textId="77777777" w:rsidR="00AC60D7" w:rsidRDefault="00AC60D7" w:rsidP="00AC60D7">
      <w:pPr>
        <w:ind w:left="360"/>
        <w:rPr>
          <w:ins w:id="143" w:author="Pierre Demolliens" w:date="2019-02-05T14:34:00Z"/>
          <w:i/>
        </w:rPr>
      </w:pPr>
    </w:p>
    <w:tbl>
      <w:tblPr>
        <w:tblStyle w:val="Grilledutableau"/>
        <w:tblW w:w="0" w:type="auto"/>
        <w:tblLook w:val="04A0" w:firstRow="1" w:lastRow="0" w:firstColumn="1" w:lastColumn="0" w:noHBand="0" w:noVBand="1"/>
      </w:tblPr>
      <w:tblGrid>
        <w:gridCol w:w="2405"/>
        <w:gridCol w:w="3326"/>
        <w:gridCol w:w="3331"/>
      </w:tblGrid>
      <w:tr w:rsidR="00AC60D7" w14:paraId="7C6A9FAC" w14:textId="77777777" w:rsidTr="00B93CF9">
        <w:trPr>
          <w:ins w:id="144" w:author="Pierre Demolliens" w:date="2019-02-05T14:34:00Z"/>
        </w:trPr>
        <w:tc>
          <w:tcPr>
            <w:tcW w:w="2405" w:type="dxa"/>
          </w:tcPr>
          <w:p w14:paraId="6B32F9E1" w14:textId="77777777" w:rsidR="00AC60D7" w:rsidRPr="005E37B8" w:rsidRDefault="00AC60D7" w:rsidP="00B93CF9">
            <w:pPr>
              <w:rPr>
                <w:ins w:id="145" w:author="Pierre Demolliens" w:date="2019-02-05T14:34:00Z"/>
                <w:b/>
              </w:rPr>
            </w:pPr>
            <w:ins w:id="146" w:author="Pierre Demolliens" w:date="2019-02-05T14:34:00Z">
              <w:r>
                <w:rPr>
                  <w:b/>
                </w:rPr>
                <w:lastRenderedPageBreak/>
                <w:t>Identifiant du test</w:t>
              </w:r>
            </w:ins>
          </w:p>
        </w:tc>
        <w:tc>
          <w:tcPr>
            <w:tcW w:w="6657" w:type="dxa"/>
            <w:gridSpan w:val="2"/>
          </w:tcPr>
          <w:p w14:paraId="1DA9212E" w14:textId="77777777" w:rsidR="00AC60D7" w:rsidRPr="005E37B8" w:rsidRDefault="00AC60D7" w:rsidP="00B93CF9">
            <w:pPr>
              <w:rPr>
                <w:ins w:id="147" w:author="Pierre Demolliens" w:date="2019-02-05T14:34:00Z"/>
                <w:b/>
              </w:rPr>
            </w:pPr>
            <w:ins w:id="148" w:author="Pierre Demolliens" w:date="2019-02-05T14:34:00Z">
              <w:r>
                <w:rPr>
                  <w:b/>
                </w:rPr>
                <w:t>T</w:t>
              </w:r>
              <w:r w:rsidRPr="005E37B8">
                <w:rPr>
                  <w:b/>
                </w:rPr>
                <w:t>-</w:t>
              </w:r>
              <w:r>
                <w:rPr>
                  <w:b/>
                </w:rPr>
                <w:t>MAIN-001</w:t>
              </w:r>
            </w:ins>
          </w:p>
        </w:tc>
      </w:tr>
      <w:tr w:rsidR="00AC60D7" w14:paraId="0D2141AB" w14:textId="77777777" w:rsidTr="00B93CF9">
        <w:trPr>
          <w:ins w:id="149" w:author="Pierre Demolliens" w:date="2019-02-05T14:34:00Z"/>
        </w:trPr>
        <w:tc>
          <w:tcPr>
            <w:tcW w:w="2405" w:type="dxa"/>
          </w:tcPr>
          <w:p w14:paraId="217C9202" w14:textId="77777777" w:rsidR="00AC60D7" w:rsidRDefault="00AC60D7" w:rsidP="00B93CF9">
            <w:pPr>
              <w:rPr>
                <w:ins w:id="150" w:author="Pierre Demolliens" w:date="2019-02-05T14:34:00Z"/>
              </w:rPr>
            </w:pPr>
            <w:ins w:id="151" w:author="Pierre Demolliens" w:date="2019-02-05T14:34:00Z">
              <w:r>
                <w:t>Description</w:t>
              </w:r>
            </w:ins>
          </w:p>
        </w:tc>
        <w:tc>
          <w:tcPr>
            <w:tcW w:w="6657" w:type="dxa"/>
            <w:gridSpan w:val="2"/>
          </w:tcPr>
          <w:p w14:paraId="42FA0867" w14:textId="68191B4C" w:rsidR="00AC60D7" w:rsidRPr="00B13945" w:rsidRDefault="00AC60D7" w:rsidP="00B93CF9">
            <w:pPr>
              <w:pStyle w:val="Paragraphedeliste"/>
              <w:spacing w:after="160" w:line="259" w:lineRule="auto"/>
              <w:ind w:left="0"/>
              <w:rPr>
                <w:ins w:id="152" w:author="Pierre Demolliens" w:date="2019-02-05T14:34:00Z"/>
              </w:rPr>
            </w:pPr>
            <w:ins w:id="153" w:author="Pierre Demolliens" w:date="2019-02-05T14:34:00Z">
              <w:r>
                <w:t xml:space="preserve">Vérification que </w:t>
              </w:r>
            </w:ins>
            <w:ins w:id="154" w:author="Pierre Demolliens" w:date="2019-02-05T14:36:00Z">
              <w:r>
                <w:t>l’ajout d’un patient</w:t>
              </w:r>
            </w:ins>
            <w:ins w:id="155" w:author="Pierre Demolliens" w:date="2019-02-05T14:34:00Z">
              <w:r>
                <w:t xml:space="preserve"> fonctionne. </w:t>
              </w:r>
            </w:ins>
          </w:p>
        </w:tc>
      </w:tr>
      <w:tr w:rsidR="00AC60D7" w14:paraId="58175164" w14:textId="77777777" w:rsidTr="00B93CF9">
        <w:trPr>
          <w:ins w:id="156" w:author="Pierre Demolliens" w:date="2019-02-05T14:34:00Z"/>
        </w:trPr>
        <w:tc>
          <w:tcPr>
            <w:tcW w:w="2405" w:type="dxa"/>
          </w:tcPr>
          <w:p w14:paraId="4FE10653" w14:textId="77777777" w:rsidR="00AC60D7" w:rsidRDefault="00AC60D7" w:rsidP="00B93CF9">
            <w:pPr>
              <w:rPr>
                <w:ins w:id="157" w:author="Pierre Demolliens" w:date="2019-02-05T14:34:00Z"/>
              </w:rPr>
            </w:pPr>
            <w:ins w:id="158" w:author="Pierre Demolliens" w:date="2019-02-05T14:34:00Z">
              <w:r>
                <w:t>Exigence vérifiée</w:t>
              </w:r>
            </w:ins>
          </w:p>
        </w:tc>
        <w:tc>
          <w:tcPr>
            <w:tcW w:w="3326" w:type="dxa"/>
          </w:tcPr>
          <w:p w14:paraId="06BC89C1" w14:textId="77777777" w:rsidR="00AC60D7" w:rsidRPr="00275468" w:rsidRDefault="00AC60D7" w:rsidP="00B93CF9">
            <w:pPr>
              <w:rPr>
                <w:ins w:id="159" w:author="Pierre Demolliens" w:date="2019-02-05T14:34:00Z"/>
                <w:sz w:val="20"/>
              </w:rPr>
            </w:pPr>
            <w:ins w:id="160" w:author="Pierre Demolliens" w:date="2019-02-05T14:34:00Z">
              <w:r w:rsidRPr="00275468">
                <w:rPr>
                  <w:sz w:val="20"/>
                </w:rPr>
                <w:t>SOFTREQ-MAIN-001</w:t>
              </w:r>
            </w:ins>
          </w:p>
        </w:tc>
        <w:tc>
          <w:tcPr>
            <w:tcW w:w="3331" w:type="dxa"/>
          </w:tcPr>
          <w:p w14:paraId="09FD5E4C" w14:textId="19CA3AF8" w:rsidR="00AC60D7" w:rsidRPr="00275468" w:rsidRDefault="00C26684" w:rsidP="00B93CF9">
            <w:pPr>
              <w:rPr>
                <w:ins w:id="161" w:author="Pierre Demolliens" w:date="2019-02-05T14:34:00Z"/>
                <w:sz w:val="20"/>
              </w:rPr>
            </w:pPr>
            <w:ins w:id="162" w:author="Pierre Demolliens" w:date="2019-02-05T14:40:00Z">
              <w:r>
                <w:rPr>
                  <w:sz w:val="20"/>
                </w:rPr>
                <w:t>Analyse</w:t>
              </w:r>
            </w:ins>
          </w:p>
        </w:tc>
      </w:tr>
      <w:tr w:rsidR="00AC60D7" w14:paraId="26E504A9" w14:textId="77777777" w:rsidTr="00B93CF9">
        <w:trPr>
          <w:ins w:id="163" w:author="Pierre Demolliens" w:date="2019-02-05T14:34:00Z"/>
        </w:trPr>
        <w:tc>
          <w:tcPr>
            <w:tcW w:w="2405" w:type="dxa"/>
          </w:tcPr>
          <w:p w14:paraId="119A439F" w14:textId="77777777" w:rsidR="00AC60D7" w:rsidRDefault="00AC60D7" w:rsidP="00B93CF9">
            <w:pPr>
              <w:rPr>
                <w:ins w:id="164" w:author="Pierre Demolliens" w:date="2019-02-05T14:34:00Z"/>
              </w:rPr>
            </w:pPr>
            <w:ins w:id="165" w:author="Pierre Demolliens" w:date="2019-02-05T14:34:00Z">
              <w:r>
                <w:t>Conditions initiales</w:t>
              </w:r>
            </w:ins>
          </w:p>
        </w:tc>
        <w:tc>
          <w:tcPr>
            <w:tcW w:w="3326" w:type="dxa"/>
          </w:tcPr>
          <w:p w14:paraId="6620D984" w14:textId="0722296A" w:rsidR="00AC60D7" w:rsidRDefault="00AC60D7" w:rsidP="00B93CF9">
            <w:pPr>
              <w:rPr>
                <w:ins w:id="166" w:author="Pierre Demolliens" w:date="2019-02-05T14:34:00Z"/>
              </w:rPr>
            </w:pPr>
            <w:ins w:id="167" w:author="Pierre Demolliens" w:date="2019-02-05T14:34:00Z">
              <w:r>
                <w:t xml:space="preserve">Le sous-système logiciel est dans l’état </w:t>
              </w:r>
            </w:ins>
            <w:ins w:id="168" w:author="Pierre Demolliens" w:date="2019-02-05T14:37:00Z">
              <w:r>
                <w:t>SUSPENDU</w:t>
              </w:r>
            </w:ins>
          </w:p>
        </w:tc>
        <w:tc>
          <w:tcPr>
            <w:tcW w:w="3331" w:type="dxa"/>
          </w:tcPr>
          <w:p w14:paraId="154583FC" w14:textId="77777777" w:rsidR="00AC60D7" w:rsidRDefault="00AC60D7" w:rsidP="00B93CF9">
            <w:pPr>
              <w:rPr>
                <w:ins w:id="169" w:author="Pierre Demolliens" w:date="2019-02-05T14:34:00Z"/>
              </w:rPr>
            </w:pPr>
          </w:p>
        </w:tc>
      </w:tr>
      <w:tr w:rsidR="00AC60D7" w14:paraId="21300279" w14:textId="77777777" w:rsidTr="00B93CF9">
        <w:trPr>
          <w:ins w:id="170" w:author="Pierre Demolliens" w:date="2019-02-05T14:34:00Z"/>
        </w:trPr>
        <w:tc>
          <w:tcPr>
            <w:tcW w:w="2405" w:type="dxa"/>
          </w:tcPr>
          <w:p w14:paraId="3AF07E05" w14:textId="77777777" w:rsidR="00AC60D7" w:rsidRDefault="00AC60D7" w:rsidP="00B93CF9">
            <w:pPr>
              <w:rPr>
                <w:ins w:id="171" w:author="Pierre Demolliens" w:date="2019-02-05T14:34:00Z"/>
              </w:rPr>
            </w:pPr>
            <w:ins w:id="172" w:author="Pierre Demolliens" w:date="2019-02-05T14:34:00Z">
              <w:r>
                <w:t>Entrées</w:t>
              </w:r>
            </w:ins>
          </w:p>
        </w:tc>
        <w:tc>
          <w:tcPr>
            <w:tcW w:w="3326" w:type="dxa"/>
          </w:tcPr>
          <w:p w14:paraId="371F4941" w14:textId="003FD45A" w:rsidR="00AC60D7" w:rsidRPr="00AC60D7" w:rsidRDefault="00AC60D7" w:rsidP="00B93CF9">
            <w:pPr>
              <w:rPr>
                <w:ins w:id="173" w:author="Pierre Demolliens" w:date="2019-02-05T14:34:00Z"/>
                <w:rPrChange w:id="174" w:author="Pierre Demolliens" w:date="2019-02-05T14:37:00Z">
                  <w:rPr>
                    <w:ins w:id="175" w:author="Pierre Demolliens" w:date="2019-02-05T14:34:00Z"/>
                    <w:highlight w:val="yellow"/>
                  </w:rPr>
                </w:rPrChange>
              </w:rPr>
            </w:pPr>
            <w:ins w:id="176" w:author="Pierre Demolliens" w:date="2019-02-05T14:37:00Z">
              <w:r w:rsidRPr="00AC60D7">
                <w:rPr>
                  <w:rPrChange w:id="177" w:author="Pierre Demolliens" w:date="2019-02-05T14:37:00Z">
                    <w:rPr>
                      <w:highlight w:val="yellow"/>
                    </w:rPr>
                  </w:rPrChange>
                </w:rPr>
                <w:t xml:space="preserve">Les informations demandées </w:t>
              </w:r>
            </w:ins>
          </w:p>
        </w:tc>
        <w:tc>
          <w:tcPr>
            <w:tcW w:w="3331" w:type="dxa"/>
          </w:tcPr>
          <w:p w14:paraId="464A085F" w14:textId="77777777" w:rsidR="00AC60D7" w:rsidRDefault="00AC60D7" w:rsidP="00B93CF9">
            <w:pPr>
              <w:rPr>
                <w:ins w:id="178" w:author="Pierre Demolliens" w:date="2019-02-05T14:34:00Z"/>
              </w:rPr>
            </w:pPr>
          </w:p>
        </w:tc>
      </w:tr>
      <w:tr w:rsidR="00AC60D7" w14:paraId="5CA77178" w14:textId="77777777" w:rsidTr="00B93CF9">
        <w:trPr>
          <w:ins w:id="179" w:author="Pierre Demolliens" w:date="2019-02-05T14:34:00Z"/>
        </w:trPr>
        <w:tc>
          <w:tcPr>
            <w:tcW w:w="2405" w:type="dxa"/>
          </w:tcPr>
          <w:p w14:paraId="49DBAD41" w14:textId="77777777" w:rsidR="00AC60D7" w:rsidRDefault="00AC60D7" w:rsidP="00B93CF9">
            <w:pPr>
              <w:rPr>
                <w:ins w:id="180" w:author="Pierre Demolliens" w:date="2019-02-05T14:34:00Z"/>
              </w:rPr>
            </w:pPr>
            <w:ins w:id="181" w:author="Pierre Demolliens" w:date="2019-02-05T14:34:00Z">
              <w:r>
                <w:t>Actions sur les données collectées</w:t>
              </w:r>
            </w:ins>
          </w:p>
        </w:tc>
        <w:tc>
          <w:tcPr>
            <w:tcW w:w="3326" w:type="dxa"/>
          </w:tcPr>
          <w:p w14:paraId="0B927387" w14:textId="5FB9762B" w:rsidR="00AC60D7" w:rsidRPr="00AC60D7" w:rsidRDefault="00AC60D7" w:rsidP="00B93CF9">
            <w:pPr>
              <w:rPr>
                <w:ins w:id="182" w:author="Pierre Demolliens" w:date="2019-02-05T14:34:00Z"/>
                <w:rPrChange w:id="183" w:author="Pierre Demolliens" w:date="2019-02-05T14:38:00Z">
                  <w:rPr>
                    <w:ins w:id="184" w:author="Pierre Demolliens" w:date="2019-02-05T14:34:00Z"/>
                    <w:highlight w:val="yellow"/>
                  </w:rPr>
                </w:rPrChange>
              </w:rPr>
            </w:pPr>
            <w:ins w:id="185" w:author="Pierre Demolliens" w:date="2019-02-05T14:37:00Z">
              <w:r w:rsidRPr="00AC60D7">
                <w:rPr>
                  <w:rPrChange w:id="186" w:author="Pierre Demolliens" w:date="2019-02-05T14:38:00Z">
                    <w:rPr>
                      <w:highlight w:val="yellow"/>
                    </w:rPr>
                  </w:rPrChange>
                </w:rPr>
                <w:t xml:space="preserve">Mise en place dans une requête POST avec le </w:t>
              </w:r>
            </w:ins>
            <w:ins w:id="187" w:author="Pierre Demolliens" w:date="2019-02-05T14:38:00Z">
              <w:r w:rsidRPr="00AC60D7">
                <w:rPr>
                  <w:rPrChange w:id="188" w:author="Pierre Demolliens" w:date="2019-02-05T14:38:00Z">
                    <w:rPr>
                      <w:highlight w:val="yellow"/>
                    </w:rPr>
                  </w:rPrChange>
                </w:rPr>
                <w:t>protocole</w:t>
              </w:r>
            </w:ins>
            <w:ins w:id="189" w:author="Pierre Demolliens" w:date="2019-02-05T14:37:00Z">
              <w:r w:rsidRPr="00AC60D7">
                <w:rPr>
                  <w:rPrChange w:id="190" w:author="Pierre Demolliens" w:date="2019-02-05T14:38:00Z">
                    <w:rPr>
                      <w:highlight w:val="yellow"/>
                    </w:rPr>
                  </w:rPrChange>
                </w:rPr>
                <w:t xml:space="preserve"> F</w:t>
              </w:r>
            </w:ins>
            <w:ins w:id="191" w:author="Pierre Demolliens" w:date="2019-02-05T14:38:00Z">
              <w:r w:rsidRPr="00AC60D7">
                <w:rPr>
                  <w:rPrChange w:id="192" w:author="Pierre Demolliens" w:date="2019-02-05T14:38:00Z">
                    <w:rPr>
                      <w:highlight w:val="yellow"/>
                    </w:rPr>
                  </w:rPrChange>
                </w:rPr>
                <w:t>hir</w:t>
              </w:r>
            </w:ins>
          </w:p>
        </w:tc>
        <w:tc>
          <w:tcPr>
            <w:tcW w:w="3331" w:type="dxa"/>
          </w:tcPr>
          <w:p w14:paraId="0C66BE83" w14:textId="77777777" w:rsidR="00AC60D7" w:rsidRDefault="00AC60D7" w:rsidP="00B93CF9">
            <w:pPr>
              <w:rPr>
                <w:ins w:id="193" w:author="Pierre Demolliens" w:date="2019-02-05T14:34:00Z"/>
              </w:rPr>
            </w:pPr>
          </w:p>
        </w:tc>
      </w:tr>
      <w:tr w:rsidR="00AC60D7" w14:paraId="5B1509E8" w14:textId="77777777" w:rsidTr="00B93CF9">
        <w:trPr>
          <w:ins w:id="194" w:author="Pierre Demolliens" w:date="2019-02-05T14:34:00Z"/>
        </w:trPr>
        <w:tc>
          <w:tcPr>
            <w:tcW w:w="2405" w:type="dxa"/>
          </w:tcPr>
          <w:p w14:paraId="1EB8E62E" w14:textId="77777777" w:rsidR="00AC60D7" w:rsidRDefault="00AC60D7" w:rsidP="00B93CF9">
            <w:pPr>
              <w:rPr>
                <w:ins w:id="195" w:author="Pierre Demolliens" w:date="2019-02-05T14:34:00Z"/>
              </w:rPr>
            </w:pPr>
            <w:ins w:id="196" w:author="Pierre Demolliens" w:date="2019-02-05T14:34:00Z">
              <w:r>
                <w:t>Sorties</w:t>
              </w:r>
            </w:ins>
          </w:p>
        </w:tc>
        <w:tc>
          <w:tcPr>
            <w:tcW w:w="3326" w:type="dxa"/>
          </w:tcPr>
          <w:p w14:paraId="36634788" w14:textId="1F7B25ED" w:rsidR="00AC60D7" w:rsidRPr="00275468" w:rsidRDefault="00AC60D7" w:rsidP="00B93CF9">
            <w:pPr>
              <w:rPr>
                <w:ins w:id="197" w:author="Pierre Demolliens" w:date="2019-02-05T14:34:00Z"/>
              </w:rPr>
            </w:pPr>
          </w:p>
        </w:tc>
        <w:tc>
          <w:tcPr>
            <w:tcW w:w="3331" w:type="dxa"/>
          </w:tcPr>
          <w:p w14:paraId="19BBF790" w14:textId="77777777" w:rsidR="00AC60D7" w:rsidRDefault="00AC60D7" w:rsidP="00B93CF9">
            <w:pPr>
              <w:rPr>
                <w:ins w:id="198" w:author="Pierre Demolliens" w:date="2019-02-05T14:34:00Z"/>
              </w:rPr>
            </w:pPr>
            <w:ins w:id="199" w:author="Pierre Demolliens" w:date="2019-02-05T14:34:00Z">
              <w:r>
                <w:rPr>
                  <w:b/>
                </w:rPr>
                <w:t>R</w:t>
              </w:r>
              <w:r w:rsidRPr="005E37B8">
                <w:rPr>
                  <w:b/>
                </w:rPr>
                <w:t>-</w:t>
              </w:r>
              <w:r>
                <w:rPr>
                  <w:b/>
                </w:rPr>
                <w:t>MAIN-001</w:t>
              </w:r>
            </w:ins>
          </w:p>
        </w:tc>
      </w:tr>
      <w:tr w:rsidR="00AC60D7" w14:paraId="148AC7AB" w14:textId="77777777" w:rsidTr="00B93CF9">
        <w:trPr>
          <w:ins w:id="200" w:author="Pierre Demolliens" w:date="2019-02-05T14:34:00Z"/>
        </w:trPr>
        <w:tc>
          <w:tcPr>
            <w:tcW w:w="2405" w:type="dxa"/>
          </w:tcPr>
          <w:p w14:paraId="5129E4C5" w14:textId="77777777" w:rsidR="00AC60D7" w:rsidRDefault="00AC60D7" w:rsidP="00B93CF9">
            <w:pPr>
              <w:rPr>
                <w:ins w:id="201" w:author="Pierre Demolliens" w:date="2019-02-05T14:34:00Z"/>
              </w:rPr>
            </w:pPr>
            <w:ins w:id="202" w:author="Pierre Demolliens" w:date="2019-02-05T14:34:00Z">
              <w:r>
                <w:t>Hypothèses et contraintes</w:t>
              </w:r>
            </w:ins>
          </w:p>
        </w:tc>
        <w:tc>
          <w:tcPr>
            <w:tcW w:w="3326" w:type="dxa"/>
          </w:tcPr>
          <w:p w14:paraId="5B9A6856" w14:textId="77777777" w:rsidR="00A957E2" w:rsidRDefault="00AC60D7" w:rsidP="00B93CF9">
            <w:pPr>
              <w:rPr>
                <w:ins w:id="203" w:author="Pierre Demolliens" w:date="2019-02-05T14:51:00Z"/>
              </w:rPr>
            </w:pPr>
            <w:ins w:id="204" w:author="Pierre Demolliens" w:date="2019-02-05T14:38:00Z">
              <w:r>
                <w:t>Il faut que le serveur</w:t>
              </w:r>
            </w:ins>
            <w:ins w:id="205" w:author="Pierre Demolliens" w:date="2019-02-05T14:46:00Z">
              <w:r w:rsidR="00A957E2">
                <w:t xml:space="preserve"> </w:t>
              </w:r>
              <w:proofErr w:type="spellStart"/>
              <w:r w:rsidR="00A957E2">
                <w:t>EasyPHP</w:t>
              </w:r>
            </w:ins>
            <w:proofErr w:type="spellEnd"/>
            <w:ins w:id="206" w:author="Pierre Demolliens" w:date="2019-02-05T14:38:00Z">
              <w:r>
                <w:t xml:space="preserve"> soit allumé</w:t>
              </w:r>
            </w:ins>
            <w:ins w:id="207" w:author="Pierre Demolliens" w:date="2019-02-05T14:51:00Z">
              <w:r w:rsidR="00A957E2">
                <w:t>.</w:t>
              </w:r>
            </w:ins>
          </w:p>
          <w:p w14:paraId="4C260332" w14:textId="77777777" w:rsidR="00A957E2" w:rsidRDefault="00A957E2" w:rsidP="00B93CF9">
            <w:pPr>
              <w:rPr>
                <w:ins w:id="208" w:author="Pierre Demolliens" w:date="2019-02-05T14:51:00Z"/>
              </w:rPr>
            </w:pPr>
            <w:ins w:id="209" w:author="Pierre Demolliens" w:date="2019-02-05T14:51:00Z">
              <w:r>
                <w:t>L</w:t>
              </w:r>
            </w:ins>
            <w:ins w:id="210" w:author="Pierre Demolliens" w:date="2019-02-05T14:38:00Z">
              <w:r w:rsidR="00AC60D7">
                <w:t>’utilisateur soit connecté.</w:t>
              </w:r>
            </w:ins>
          </w:p>
          <w:p w14:paraId="4F3A2B16" w14:textId="1F1C5431" w:rsidR="00AC60D7" w:rsidRDefault="005A42BB" w:rsidP="00B93CF9">
            <w:pPr>
              <w:rPr>
                <w:ins w:id="211" w:author="Pierre Demolliens" w:date="2019-02-05T14:34:00Z"/>
              </w:rPr>
            </w:pPr>
            <w:ins w:id="212" w:author="Pierre Demolliens" w:date="2019-02-05T14:52:00Z">
              <w:r>
                <w:t>Int</w:t>
              </w:r>
            </w:ins>
            <w:ins w:id="213" w:author="Pierre Demolliens" w:date="2019-02-05T14:53:00Z">
              <w:r>
                <w:t>erface ajout patient affichée</w:t>
              </w:r>
            </w:ins>
            <w:ins w:id="214" w:author="Pierre Demolliens" w:date="2019-02-05T14:38:00Z">
              <w:r w:rsidR="00AC60D7">
                <w:t xml:space="preserve"> </w:t>
              </w:r>
            </w:ins>
          </w:p>
        </w:tc>
        <w:tc>
          <w:tcPr>
            <w:tcW w:w="3331" w:type="dxa"/>
          </w:tcPr>
          <w:p w14:paraId="0593DCD0" w14:textId="77777777" w:rsidR="00AC60D7" w:rsidRDefault="00AC60D7" w:rsidP="00B93CF9">
            <w:pPr>
              <w:rPr>
                <w:ins w:id="215" w:author="Pierre Demolliens" w:date="2019-02-05T14:34:00Z"/>
              </w:rPr>
            </w:pPr>
          </w:p>
        </w:tc>
      </w:tr>
      <w:tr w:rsidR="00AC60D7" w14:paraId="694F3C41" w14:textId="77777777" w:rsidTr="00B93CF9">
        <w:trPr>
          <w:ins w:id="216" w:author="Pierre Demolliens" w:date="2019-02-05T14:34:00Z"/>
        </w:trPr>
        <w:tc>
          <w:tcPr>
            <w:tcW w:w="2405" w:type="dxa"/>
          </w:tcPr>
          <w:p w14:paraId="2B1AB620" w14:textId="77777777" w:rsidR="00AC60D7" w:rsidRDefault="00AC60D7" w:rsidP="00B93CF9">
            <w:pPr>
              <w:rPr>
                <w:ins w:id="217" w:author="Pierre Demolliens" w:date="2019-02-05T14:34:00Z"/>
              </w:rPr>
            </w:pPr>
            <w:ins w:id="218" w:author="Pierre Demolliens" w:date="2019-02-05T14:34:00Z">
              <w:r>
                <w:t>Résultats attendus et critères</w:t>
              </w:r>
            </w:ins>
          </w:p>
        </w:tc>
        <w:tc>
          <w:tcPr>
            <w:tcW w:w="3326" w:type="dxa"/>
          </w:tcPr>
          <w:p w14:paraId="3AB3E263" w14:textId="77777777" w:rsidR="00AC60D7" w:rsidRDefault="00AC60D7" w:rsidP="00B93CF9">
            <w:pPr>
              <w:rPr>
                <w:ins w:id="219" w:author="Pierre Demolliens" w:date="2019-02-05T15:38:00Z"/>
              </w:rPr>
            </w:pPr>
            <w:ins w:id="220" w:author="Pierre Demolliens" w:date="2019-02-05T14:34:00Z">
              <w:r>
                <w:t>Le serveur est lancé la page index est affichée</w:t>
              </w:r>
            </w:ins>
          </w:p>
          <w:p w14:paraId="3AC9BCA5" w14:textId="596B66E8" w:rsidR="003F548A" w:rsidRDefault="003F548A" w:rsidP="00B93CF9">
            <w:pPr>
              <w:rPr>
                <w:ins w:id="221" w:author="Pierre Demolliens" w:date="2019-02-05T14:34:00Z"/>
              </w:rPr>
            </w:pPr>
            <w:ins w:id="222" w:author="Pierre Demolliens" w:date="2019-02-05T15:38:00Z">
              <w:r>
                <w:t>Code 201</w:t>
              </w:r>
            </w:ins>
          </w:p>
        </w:tc>
        <w:tc>
          <w:tcPr>
            <w:tcW w:w="3331" w:type="dxa"/>
          </w:tcPr>
          <w:p w14:paraId="6856E9AB" w14:textId="77777777" w:rsidR="00AC60D7" w:rsidRDefault="00AC60D7" w:rsidP="00B93CF9">
            <w:pPr>
              <w:rPr>
                <w:ins w:id="223" w:author="Pierre Demolliens" w:date="2019-02-05T14:34:00Z"/>
              </w:rPr>
            </w:pPr>
            <w:ins w:id="224" w:author="Pierre Demolliens" w:date="2019-02-05T14:34:00Z">
              <w:r>
                <w:t>Cf. ci-dessous</w:t>
              </w:r>
            </w:ins>
          </w:p>
        </w:tc>
      </w:tr>
      <w:tr w:rsidR="00AC60D7" w14:paraId="43E53546" w14:textId="77777777" w:rsidTr="00B93CF9">
        <w:trPr>
          <w:ins w:id="225" w:author="Pierre Demolliens" w:date="2019-02-05T14:34:00Z"/>
        </w:trPr>
        <w:tc>
          <w:tcPr>
            <w:tcW w:w="9062" w:type="dxa"/>
            <w:gridSpan w:val="3"/>
          </w:tcPr>
          <w:p w14:paraId="1FC7827A" w14:textId="77777777" w:rsidR="00AC60D7" w:rsidRDefault="00AC60D7" w:rsidP="00B93CF9">
            <w:pPr>
              <w:jc w:val="center"/>
              <w:rPr>
                <w:ins w:id="226" w:author="Pierre Demolliens" w:date="2019-02-05T14:34:00Z"/>
              </w:rPr>
            </w:pPr>
            <w:ins w:id="227" w:author="Pierre Demolliens" w:date="2019-02-05T14:34:00Z">
              <w:r w:rsidRPr="00F9383A">
                <w:rPr>
                  <w:b/>
                </w:rPr>
                <w:t>Procédure de test</w:t>
              </w:r>
            </w:ins>
          </w:p>
        </w:tc>
      </w:tr>
      <w:tr w:rsidR="00AC60D7" w14:paraId="58346ABC" w14:textId="77777777" w:rsidTr="00B93CF9">
        <w:trPr>
          <w:ins w:id="228" w:author="Pierre Demolliens" w:date="2019-02-05T14:34:00Z"/>
        </w:trPr>
        <w:tc>
          <w:tcPr>
            <w:tcW w:w="2405" w:type="dxa"/>
          </w:tcPr>
          <w:p w14:paraId="4B3985B0" w14:textId="77777777" w:rsidR="00AC60D7" w:rsidRPr="00F9383A" w:rsidRDefault="00AC60D7" w:rsidP="00B93CF9">
            <w:pPr>
              <w:rPr>
                <w:ins w:id="229" w:author="Pierre Demolliens" w:date="2019-02-05T14:34:00Z"/>
                <w:b/>
              </w:rPr>
            </w:pPr>
            <w:ins w:id="230" w:author="Pierre Demolliens" w:date="2019-02-05T14:34:00Z">
              <w:r w:rsidRPr="00F9383A">
                <w:rPr>
                  <w:b/>
                </w:rPr>
                <w:t>Numéro d’étape</w:t>
              </w:r>
            </w:ins>
          </w:p>
        </w:tc>
        <w:tc>
          <w:tcPr>
            <w:tcW w:w="3326" w:type="dxa"/>
          </w:tcPr>
          <w:p w14:paraId="78CA80CF" w14:textId="77777777" w:rsidR="00AC60D7" w:rsidRPr="00F9383A" w:rsidRDefault="00AC60D7" w:rsidP="00B93CF9">
            <w:pPr>
              <w:rPr>
                <w:ins w:id="231" w:author="Pierre Demolliens" w:date="2019-02-05T14:34:00Z"/>
                <w:b/>
              </w:rPr>
            </w:pPr>
            <w:ins w:id="232" w:author="Pierre Demolliens" w:date="2019-02-05T14:34:00Z">
              <w:r w:rsidRPr="00F9383A">
                <w:rPr>
                  <w:b/>
                </w:rPr>
                <w:t>Action de l’opérateur</w:t>
              </w:r>
            </w:ins>
          </w:p>
        </w:tc>
        <w:tc>
          <w:tcPr>
            <w:tcW w:w="3331" w:type="dxa"/>
          </w:tcPr>
          <w:p w14:paraId="0BBC772B" w14:textId="7E4707A2" w:rsidR="00AC60D7" w:rsidRPr="00F9383A" w:rsidRDefault="00AC60D7" w:rsidP="00B93CF9">
            <w:pPr>
              <w:rPr>
                <w:ins w:id="233" w:author="Pierre Demolliens" w:date="2019-02-05T14:34:00Z"/>
                <w:b/>
              </w:rPr>
            </w:pPr>
          </w:p>
        </w:tc>
      </w:tr>
      <w:tr w:rsidR="00AC60D7" w14:paraId="4A9B2860" w14:textId="77777777" w:rsidTr="00B93CF9">
        <w:trPr>
          <w:ins w:id="234" w:author="Pierre Demolliens" w:date="2019-02-05T14:34:00Z"/>
        </w:trPr>
        <w:tc>
          <w:tcPr>
            <w:tcW w:w="2405" w:type="dxa"/>
          </w:tcPr>
          <w:p w14:paraId="6DEF9E63" w14:textId="77777777" w:rsidR="00AC60D7" w:rsidRDefault="00AC60D7" w:rsidP="00B93CF9">
            <w:pPr>
              <w:rPr>
                <w:ins w:id="235" w:author="Pierre Demolliens" w:date="2019-02-05T14:34:00Z"/>
              </w:rPr>
            </w:pPr>
            <w:ins w:id="236" w:author="Pierre Demolliens" w:date="2019-02-05T14:34:00Z">
              <w:r>
                <w:t>1</w:t>
              </w:r>
            </w:ins>
          </w:p>
        </w:tc>
        <w:tc>
          <w:tcPr>
            <w:tcW w:w="3326" w:type="dxa"/>
          </w:tcPr>
          <w:p w14:paraId="1C9C31FB" w14:textId="3F3A0679" w:rsidR="00AC60D7" w:rsidRDefault="00A957E2" w:rsidP="00B93CF9">
            <w:pPr>
              <w:rPr>
                <w:ins w:id="237" w:author="Pierre Demolliens" w:date="2019-02-05T14:34:00Z"/>
              </w:rPr>
            </w:pPr>
            <w:ins w:id="238" w:author="Pierre Demolliens" w:date="2019-02-05T14:47:00Z">
              <w:r>
                <w:t xml:space="preserve">Saisir dans le champ nom </w:t>
              </w:r>
            </w:ins>
            <w:ins w:id="239" w:author="Pierre Demolliens" w:date="2019-02-05T14:48:00Z">
              <w:r>
                <w:t>le texte « Test »</w:t>
              </w:r>
            </w:ins>
          </w:p>
        </w:tc>
        <w:tc>
          <w:tcPr>
            <w:tcW w:w="3331" w:type="dxa"/>
          </w:tcPr>
          <w:p w14:paraId="2F3620F5" w14:textId="06ABA0FA" w:rsidR="00B93CF9" w:rsidRDefault="00A957E2" w:rsidP="00B93CF9">
            <w:pPr>
              <w:rPr>
                <w:ins w:id="240" w:author="Pierre Demolliens" w:date="2019-02-05T14:34:00Z"/>
              </w:rPr>
            </w:pPr>
            <w:ins w:id="241" w:author="Pierre Demolliens" w:date="2019-02-05T14:48:00Z">
              <w:r>
                <w:t>Dans le champ nom il y a « Test »</w:t>
              </w:r>
            </w:ins>
            <w:ins w:id="242" w:author="Pierre Demolliens" w:date="2019-02-05T14:41:00Z">
              <w:r w:rsidR="00B93CF9">
                <w:t xml:space="preserve"> </w:t>
              </w:r>
            </w:ins>
          </w:p>
        </w:tc>
      </w:tr>
      <w:tr w:rsidR="00B93CF9" w14:paraId="25E08895" w14:textId="77777777" w:rsidTr="00B93CF9">
        <w:trPr>
          <w:ins w:id="243" w:author="Pierre Demolliens" w:date="2019-02-05T14:41:00Z"/>
        </w:trPr>
        <w:tc>
          <w:tcPr>
            <w:tcW w:w="2405" w:type="dxa"/>
          </w:tcPr>
          <w:p w14:paraId="728F0E56" w14:textId="2CF22B03" w:rsidR="00B93CF9" w:rsidRDefault="00B93CF9" w:rsidP="00B93CF9">
            <w:pPr>
              <w:rPr>
                <w:ins w:id="244" w:author="Pierre Demolliens" w:date="2019-02-05T14:41:00Z"/>
              </w:rPr>
            </w:pPr>
            <w:ins w:id="245" w:author="Pierre Demolliens" w:date="2019-02-05T14:41:00Z">
              <w:r>
                <w:t xml:space="preserve">2 </w:t>
              </w:r>
            </w:ins>
          </w:p>
        </w:tc>
        <w:tc>
          <w:tcPr>
            <w:tcW w:w="3326" w:type="dxa"/>
          </w:tcPr>
          <w:p w14:paraId="7525FF70" w14:textId="02802C37" w:rsidR="00B93CF9" w:rsidRDefault="005A42BB" w:rsidP="00B93CF9">
            <w:pPr>
              <w:rPr>
                <w:ins w:id="246" w:author="Pierre Demolliens" w:date="2019-02-05T14:41:00Z"/>
              </w:rPr>
            </w:pPr>
            <w:ins w:id="247" w:author="Pierre Demolliens" w:date="2019-02-05T14:57:00Z">
              <w:r>
                <w:t>Appuyer sur le bouton Ajout</w:t>
              </w:r>
            </w:ins>
          </w:p>
        </w:tc>
        <w:tc>
          <w:tcPr>
            <w:tcW w:w="3331" w:type="dxa"/>
          </w:tcPr>
          <w:p w14:paraId="4DC551D0" w14:textId="64D11155" w:rsidR="00B93CF9" w:rsidRDefault="005A42BB" w:rsidP="00B93CF9">
            <w:pPr>
              <w:rPr>
                <w:ins w:id="248" w:author="Pierre Demolliens" w:date="2019-02-05T14:41:00Z"/>
              </w:rPr>
            </w:pPr>
            <w:ins w:id="249" w:author="Pierre Demolliens" w:date="2019-02-05T14:57:00Z">
              <w:r>
                <w:t xml:space="preserve">Le bouton à bien été cliqué et la page change. </w:t>
              </w:r>
            </w:ins>
          </w:p>
        </w:tc>
      </w:tr>
      <w:tr w:rsidR="00B93CF9" w14:paraId="410FD6E8" w14:textId="77777777" w:rsidTr="00B93CF9">
        <w:trPr>
          <w:ins w:id="250" w:author="Pierre Demolliens" w:date="2019-02-05T14:42:00Z"/>
        </w:trPr>
        <w:tc>
          <w:tcPr>
            <w:tcW w:w="2405" w:type="dxa"/>
          </w:tcPr>
          <w:p w14:paraId="07102039" w14:textId="17B46A0F" w:rsidR="00B93CF9" w:rsidRDefault="00B93CF9" w:rsidP="00B93CF9">
            <w:pPr>
              <w:rPr>
                <w:ins w:id="251" w:author="Pierre Demolliens" w:date="2019-02-05T14:42:00Z"/>
              </w:rPr>
            </w:pPr>
            <w:ins w:id="252" w:author="Pierre Demolliens" w:date="2019-02-05T14:42:00Z">
              <w:r>
                <w:t>3</w:t>
              </w:r>
            </w:ins>
          </w:p>
        </w:tc>
        <w:tc>
          <w:tcPr>
            <w:tcW w:w="3326" w:type="dxa"/>
          </w:tcPr>
          <w:p w14:paraId="10B0CC47" w14:textId="7A897FAD" w:rsidR="005A42BB" w:rsidRDefault="005A42BB" w:rsidP="00B93CF9">
            <w:pPr>
              <w:rPr>
                <w:ins w:id="253" w:author="Pierre Demolliens" w:date="2019-02-05T14:42:00Z"/>
              </w:rPr>
            </w:pPr>
            <w:ins w:id="254" w:author="Pierre Demolliens" w:date="2019-02-05T14:57:00Z">
              <w:r>
                <w:t>Vérification que le code est 201 et que l’ID soit affiché</w:t>
              </w:r>
            </w:ins>
          </w:p>
        </w:tc>
        <w:tc>
          <w:tcPr>
            <w:tcW w:w="3331" w:type="dxa"/>
          </w:tcPr>
          <w:p w14:paraId="5B539D8A" w14:textId="77777777" w:rsidR="00B93CF9" w:rsidRDefault="00B93CF9" w:rsidP="00B93CF9">
            <w:pPr>
              <w:rPr>
                <w:ins w:id="255" w:author="Pierre Demolliens" w:date="2019-02-05T14:58:00Z"/>
              </w:rPr>
            </w:pPr>
          </w:p>
          <w:p w14:paraId="699981A7" w14:textId="31CF9DF0" w:rsidR="005A42BB" w:rsidRDefault="005A42BB" w:rsidP="00B93CF9">
            <w:pPr>
              <w:rPr>
                <w:ins w:id="256" w:author="Pierre Demolliens" w:date="2019-02-05T14:42:00Z"/>
              </w:rPr>
            </w:pPr>
          </w:p>
        </w:tc>
      </w:tr>
      <w:tr w:rsidR="005A42BB" w14:paraId="683F540B" w14:textId="77777777" w:rsidTr="00B93CF9">
        <w:trPr>
          <w:ins w:id="257" w:author="Pierre Demolliens" w:date="2019-02-05T14:58:00Z"/>
        </w:trPr>
        <w:tc>
          <w:tcPr>
            <w:tcW w:w="2405" w:type="dxa"/>
          </w:tcPr>
          <w:p w14:paraId="18553E57" w14:textId="60882481" w:rsidR="005A42BB" w:rsidRDefault="005A42BB" w:rsidP="00B93CF9">
            <w:pPr>
              <w:rPr>
                <w:ins w:id="258" w:author="Pierre Demolliens" w:date="2019-02-05T14:58:00Z"/>
              </w:rPr>
            </w:pPr>
            <w:ins w:id="259" w:author="Pierre Demolliens" w:date="2019-02-05T14:58:00Z">
              <w:r>
                <w:t>4</w:t>
              </w:r>
            </w:ins>
          </w:p>
        </w:tc>
        <w:tc>
          <w:tcPr>
            <w:tcW w:w="3326" w:type="dxa"/>
          </w:tcPr>
          <w:p w14:paraId="19455B49" w14:textId="064B2F51" w:rsidR="005A42BB" w:rsidRDefault="005A42BB" w:rsidP="00B93CF9">
            <w:pPr>
              <w:rPr>
                <w:ins w:id="260" w:author="Pierre Demolliens" w:date="2019-02-05T14:58:00Z"/>
              </w:rPr>
            </w:pPr>
            <w:ins w:id="261" w:author="Pierre Demolliens" w:date="2019-02-05T14:58:00Z">
              <w:r>
                <w:t>Faire une récupération de donnée avec cet id.</w:t>
              </w:r>
            </w:ins>
          </w:p>
        </w:tc>
        <w:tc>
          <w:tcPr>
            <w:tcW w:w="3331" w:type="dxa"/>
          </w:tcPr>
          <w:p w14:paraId="14CBC488" w14:textId="6C3B0CD3" w:rsidR="005A42BB" w:rsidRDefault="005A42BB" w:rsidP="00B93CF9">
            <w:pPr>
              <w:rPr>
                <w:ins w:id="262" w:author="Pierre Demolliens" w:date="2019-02-05T14:58:00Z"/>
              </w:rPr>
            </w:pPr>
            <w:ins w:id="263" w:author="Pierre Demolliens" w:date="2019-02-05T14:58:00Z">
              <w:r>
                <w:t xml:space="preserve">Vérifier que le </w:t>
              </w:r>
            </w:ins>
            <w:ins w:id="264" w:author="Pierre Demolliens" w:date="2019-02-05T15:39:00Z">
              <w:r w:rsidR="007610C7">
                <w:t>patient a pour nom</w:t>
              </w:r>
            </w:ins>
            <w:ins w:id="265" w:author="Pierre Demolliens" w:date="2019-02-05T14:58:00Z">
              <w:r>
                <w:t xml:space="preserve"> « Test »</w:t>
              </w:r>
            </w:ins>
          </w:p>
        </w:tc>
      </w:tr>
    </w:tbl>
    <w:p w14:paraId="21C65574" w14:textId="3C0D768E" w:rsidR="00B13945" w:rsidRDefault="00B13945" w:rsidP="00B13945">
      <w:pPr>
        <w:rPr>
          <w:ins w:id="266" w:author="Pierre Demolliens" w:date="2019-02-05T14:59:00Z"/>
        </w:rPr>
      </w:pPr>
    </w:p>
    <w:p w14:paraId="246434F3" w14:textId="77777777" w:rsidR="007C67FB" w:rsidRDefault="007C67FB" w:rsidP="007C67FB">
      <w:pPr>
        <w:ind w:left="360"/>
        <w:rPr>
          <w:ins w:id="267" w:author="Pierre Demolliens" w:date="2019-02-05T14:59:00Z"/>
          <w:i/>
        </w:rPr>
      </w:pPr>
    </w:p>
    <w:tbl>
      <w:tblPr>
        <w:tblStyle w:val="Grilledutableau"/>
        <w:tblW w:w="0" w:type="auto"/>
        <w:tblLook w:val="04A0" w:firstRow="1" w:lastRow="0" w:firstColumn="1" w:lastColumn="0" w:noHBand="0" w:noVBand="1"/>
      </w:tblPr>
      <w:tblGrid>
        <w:gridCol w:w="2405"/>
        <w:gridCol w:w="3326"/>
        <w:gridCol w:w="3331"/>
      </w:tblGrid>
      <w:tr w:rsidR="007C67FB" w14:paraId="428D11EB" w14:textId="77777777" w:rsidTr="00275468">
        <w:trPr>
          <w:ins w:id="268" w:author="Pierre Demolliens" w:date="2019-02-05T14:59:00Z"/>
        </w:trPr>
        <w:tc>
          <w:tcPr>
            <w:tcW w:w="2405" w:type="dxa"/>
          </w:tcPr>
          <w:p w14:paraId="3350128A" w14:textId="77777777" w:rsidR="007C67FB" w:rsidRPr="005E37B8" w:rsidRDefault="007C67FB" w:rsidP="00275468">
            <w:pPr>
              <w:rPr>
                <w:ins w:id="269" w:author="Pierre Demolliens" w:date="2019-02-05T14:59:00Z"/>
                <w:b/>
              </w:rPr>
            </w:pPr>
            <w:ins w:id="270" w:author="Pierre Demolliens" w:date="2019-02-05T14:59:00Z">
              <w:r>
                <w:rPr>
                  <w:b/>
                </w:rPr>
                <w:t>Identifiant du test</w:t>
              </w:r>
            </w:ins>
          </w:p>
        </w:tc>
        <w:tc>
          <w:tcPr>
            <w:tcW w:w="6657" w:type="dxa"/>
            <w:gridSpan w:val="2"/>
          </w:tcPr>
          <w:p w14:paraId="21E3FDD1" w14:textId="28BCA23E" w:rsidR="007C67FB" w:rsidRPr="005E37B8" w:rsidRDefault="007C67FB" w:rsidP="00275468">
            <w:pPr>
              <w:rPr>
                <w:ins w:id="271" w:author="Pierre Demolliens" w:date="2019-02-05T14:59:00Z"/>
                <w:b/>
              </w:rPr>
            </w:pPr>
            <w:ins w:id="272" w:author="Pierre Demolliens" w:date="2019-02-05T14:59:00Z">
              <w:r>
                <w:rPr>
                  <w:b/>
                </w:rPr>
                <w:t>T</w:t>
              </w:r>
              <w:r w:rsidRPr="005E37B8">
                <w:rPr>
                  <w:b/>
                </w:rPr>
                <w:t>-</w:t>
              </w:r>
              <w:r>
                <w:rPr>
                  <w:b/>
                </w:rPr>
                <w:t>MAIN-00</w:t>
              </w:r>
              <w:r>
                <w:rPr>
                  <w:b/>
                </w:rPr>
                <w:t>2</w:t>
              </w:r>
            </w:ins>
          </w:p>
        </w:tc>
      </w:tr>
      <w:tr w:rsidR="007C67FB" w14:paraId="2B5FDBBA" w14:textId="77777777" w:rsidTr="00275468">
        <w:trPr>
          <w:ins w:id="273" w:author="Pierre Demolliens" w:date="2019-02-05T14:59:00Z"/>
        </w:trPr>
        <w:tc>
          <w:tcPr>
            <w:tcW w:w="2405" w:type="dxa"/>
          </w:tcPr>
          <w:p w14:paraId="38F539CA" w14:textId="77777777" w:rsidR="007C67FB" w:rsidRDefault="007C67FB" w:rsidP="00275468">
            <w:pPr>
              <w:rPr>
                <w:ins w:id="274" w:author="Pierre Demolliens" w:date="2019-02-05T14:59:00Z"/>
              </w:rPr>
            </w:pPr>
            <w:ins w:id="275" w:author="Pierre Demolliens" w:date="2019-02-05T14:59:00Z">
              <w:r>
                <w:t>Description</w:t>
              </w:r>
            </w:ins>
          </w:p>
        </w:tc>
        <w:tc>
          <w:tcPr>
            <w:tcW w:w="6657" w:type="dxa"/>
            <w:gridSpan w:val="2"/>
          </w:tcPr>
          <w:p w14:paraId="32B6D6EC" w14:textId="00F0FBEB" w:rsidR="007C67FB" w:rsidRPr="00B13945" w:rsidRDefault="007C67FB" w:rsidP="00275468">
            <w:pPr>
              <w:pStyle w:val="Paragraphedeliste"/>
              <w:spacing w:after="160" w:line="259" w:lineRule="auto"/>
              <w:ind w:left="0"/>
              <w:rPr>
                <w:ins w:id="276" w:author="Pierre Demolliens" w:date="2019-02-05T14:59:00Z"/>
              </w:rPr>
            </w:pPr>
            <w:ins w:id="277" w:author="Pierre Demolliens" w:date="2019-02-05T14:59:00Z">
              <w:r>
                <w:t xml:space="preserve">Vérification que </w:t>
              </w:r>
              <w:r>
                <w:t>la suppression</w:t>
              </w:r>
              <w:r>
                <w:t xml:space="preserve"> d’un patient fonctionne. </w:t>
              </w:r>
            </w:ins>
          </w:p>
        </w:tc>
      </w:tr>
      <w:tr w:rsidR="007C67FB" w14:paraId="7A97B267" w14:textId="77777777" w:rsidTr="00275468">
        <w:trPr>
          <w:ins w:id="278" w:author="Pierre Demolliens" w:date="2019-02-05T14:59:00Z"/>
        </w:trPr>
        <w:tc>
          <w:tcPr>
            <w:tcW w:w="2405" w:type="dxa"/>
          </w:tcPr>
          <w:p w14:paraId="177D26B2" w14:textId="77777777" w:rsidR="007C67FB" w:rsidRDefault="007C67FB" w:rsidP="00275468">
            <w:pPr>
              <w:rPr>
                <w:ins w:id="279" w:author="Pierre Demolliens" w:date="2019-02-05T14:59:00Z"/>
              </w:rPr>
            </w:pPr>
            <w:ins w:id="280" w:author="Pierre Demolliens" w:date="2019-02-05T14:59:00Z">
              <w:r>
                <w:t>Exigence vérifiée</w:t>
              </w:r>
            </w:ins>
          </w:p>
        </w:tc>
        <w:tc>
          <w:tcPr>
            <w:tcW w:w="3326" w:type="dxa"/>
          </w:tcPr>
          <w:p w14:paraId="37423004" w14:textId="1E0F73F4" w:rsidR="007C67FB" w:rsidRPr="00275468" w:rsidRDefault="007C67FB" w:rsidP="00275468">
            <w:pPr>
              <w:rPr>
                <w:ins w:id="281" w:author="Pierre Demolliens" w:date="2019-02-05T14:59:00Z"/>
                <w:sz w:val="20"/>
              </w:rPr>
            </w:pPr>
            <w:ins w:id="282" w:author="Pierre Demolliens" w:date="2019-02-05T14:59:00Z">
              <w:r w:rsidRPr="00275468">
                <w:rPr>
                  <w:sz w:val="20"/>
                </w:rPr>
                <w:t>SOFTREQ-MAIN-00</w:t>
              </w:r>
            </w:ins>
            <w:ins w:id="283" w:author="Pierre Demolliens" w:date="2019-02-05T15:39:00Z">
              <w:r w:rsidR="00DC07BA">
                <w:rPr>
                  <w:sz w:val="20"/>
                </w:rPr>
                <w:t>2</w:t>
              </w:r>
            </w:ins>
          </w:p>
        </w:tc>
        <w:tc>
          <w:tcPr>
            <w:tcW w:w="3331" w:type="dxa"/>
          </w:tcPr>
          <w:p w14:paraId="0138C985" w14:textId="77777777" w:rsidR="007C67FB" w:rsidRPr="00275468" w:rsidRDefault="007C67FB" w:rsidP="00275468">
            <w:pPr>
              <w:rPr>
                <w:ins w:id="284" w:author="Pierre Demolliens" w:date="2019-02-05T14:59:00Z"/>
                <w:sz w:val="20"/>
              </w:rPr>
            </w:pPr>
            <w:ins w:id="285" w:author="Pierre Demolliens" w:date="2019-02-05T14:59:00Z">
              <w:r>
                <w:rPr>
                  <w:sz w:val="20"/>
                </w:rPr>
                <w:t>Analyse</w:t>
              </w:r>
            </w:ins>
          </w:p>
        </w:tc>
      </w:tr>
      <w:tr w:rsidR="007C67FB" w14:paraId="4923AAAD" w14:textId="77777777" w:rsidTr="00275468">
        <w:trPr>
          <w:ins w:id="286" w:author="Pierre Demolliens" w:date="2019-02-05T14:59:00Z"/>
        </w:trPr>
        <w:tc>
          <w:tcPr>
            <w:tcW w:w="2405" w:type="dxa"/>
          </w:tcPr>
          <w:p w14:paraId="28A41760" w14:textId="77777777" w:rsidR="007C67FB" w:rsidRDefault="007C67FB" w:rsidP="00275468">
            <w:pPr>
              <w:rPr>
                <w:ins w:id="287" w:author="Pierre Demolliens" w:date="2019-02-05T14:59:00Z"/>
              </w:rPr>
            </w:pPr>
            <w:ins w:id="288" w:author="Pierre Demolliens" w:date="2019-02-05T14:59:00Z">
              <w:r>
                <w:t>Conditions initiales</w:t>
              </w:r>
            </w:ins>
          </w:p>
        </w:tc>
        <w:tc>
          <w:tcPr>
            <w:tcW w:w="3326" w:type="dxa"/>
          </w:tcPr>
          <w:p w14:paraId="3A2189EE" w14:textId="77777777" w:rsidR="007C67FB" w:rsidRDefault="007C67FB" w:rsidP="00275468">
            <w:pPr>
              <w:rPr>
                <w:ins w:id="289" w:author="Pierre Demolliens" w:date="2019-02-05T14:59:00Z"/>
              </w:rPr>
            </w:pPr>
            <w:ins w:id="290" w:author="Pierre Demolliens" w:date="2019-02-05T14:59:00Z">
              <w:r>
                <w:t>Le sous-système logiciel est dans l’état SUSPENDU</w:t>
              </w:r>
            </w:ins>
          </w:p>
        </w:tc>
        <w:tc>
          <w:tcPr>
            <w:tcW w:w="3331" w:type="dxa"/>
          </w:tcPr>
          <w:p w14:paraId="33B530F3" w14:textId="77777777" w:rsidR="007C67FB" w:rsidRDefault="007C67FB" w:rsidP="00275468">
            <w:pPr>
              <w:rPr>
                <w:ins w:id="291" w:author="Pierre Demolliens" w:date="2019-02-05T14:59:00Z"/>
              </w:rPr>
            </w:pPr>
          </w:p>
        </w:tc>
      </w:tr>
      <w:tr w:rsidR="007C67FB" w14:paraId="538B4C91" w14:textId="77777777" w:rsidTr="00275468">
        <w:trPr>
          <w:ins w:id="292" w:author="Pierre Demolliens" w:date="2019-02-05T14:59:00Z"/>
        </w:trPr>
        <w:tc>
          <w:tcPr>
            <w:tcW w:w="2405" w:type="dxa"/>
          </w:tcPr>
          <w:p w14:paraId="785784DD" w14:textId="77777777" w:rsidR="007C67FB" w:rsidRDefault="007C67FB" w:rsidP="00275468">
            <w:pPr>
              <w:rPr>
                <w:ins w:id="293" w:author="Pierre Demolliens" w:date="2019-02-05T14:59:00Z"/>
              </w:rPr>
            </w:pPr>
            <w:ins w:id="294" w:author="Pierre Demolliens" w:date="2019-02-05T14:59:00Z">
              <w:r>
                <w:t>Entrées</w:t>
              </w:r>
            </w:ins>
          </w:p>
        </w:tc>
        <w:tc>
          <w:tcPr>
            <w:tcW w:w="3326" w:type="dxa"/>
          </w:tcPr>
          <w:p w14:paraId="50910034" w14:textId="77777777" w:rsidR="007C67FB" w:rsidRPr="00275468" w:rsidRDefault="007C67FB" w:rsidP="00275468">
            <w:pPr>
              <w:rPr>
                <w:ins w:id="295" w:author="Pierre Demolliens" w:date="2019-02-05T14:59:00Z"/>
              </w:rPr>
            </w:pPr>
            <w:ins w:id="296" w:author="Pierre Demolliens" w:date="2019-02-05T14:59:00Z">
              <w:r w:rsidRPr="00275468">
                <w:t xml:space="preserve">Les informations demandées </w:t>
              </w:r>
            </w:ins>
          </w:p>
        </w:tc>
        <w:tc>
          <w:tcPr>
            <w:tcW w:w="3331" w:type="dxa"/>
          </w:tcPr>
          <w:p w14:paraId="65C1B6B6" w14:textId="77777777" w:rsidR="007C67FB" w:rsidRDefault="007C67FB" w:rsidP="00275468">
            <w:pPr>
              <w:rPr>
                <w:ins w:id="297" w:author="Pierre Demolliens" w:date="2019-02-05T14:59:00Z"/>
              </w:rPr>
            </w:pPr>
          </w:p>
        </w:tc>
      </w:tr>
      <w:tr w:rsidR="007C67FB" w14:paraId="189383AD" w14:textId="77777777" w:rsidTr="00275468">
        <w:trPr>
          <w:ins w:id="298" w:author="Pierre Demolliens" w:date="2019-02-05T14:59:00Z"/>
        </w:trPr>
        <w:tc>
          <w:tcPr>
            <w:tcW w:w="2405" w:type="dxa"/>
          </w:tcPr>
          <w:p w14:paraId="22053876" w14:textId="77777777" w:rsidR="007C67FB" w:rsidRDefault="007C67FB" w:rsidP="00275468">
            <w:pPr>
              <w:rPr>
                <w:ins w:id="299" w:author="Pierre Demolliens" w:date="2019-02-05T14:59:00Z"/>
              </w:rPr>
            </w:pPr>
            <w:ins w:id="300" w:author="Pierre Demolliens" w:date="2019-02-05T14:59:00Z">
              <w:r>
                <w:t>Actions sur les données collectées</w:t>
              </w:r>
            </w:ins>
          </w:p>
        </w:tc>
        <w:tc>
          <w:tcPr>
            <w:tcW w:w="3326" w:type="dxa"/>
          </w:tcPr>
          <w:p w14:paraId="3D53BBEB" w14:textId="3F74EE00" w:rsidR="007C67FB" w:rsidRPr="00275468" w:rsidRDefault="007C67FB" w:rsidP="00275468">
            <w:pPr>
              <w:rPr>
                <w:ins w:id="301" w:author="Pierre Demolliens" w:date="2019-02-05T14:59:00Z"/>
              </w:rPr>
            </w:pPr>
            <w:ins w:id="302" w:author="Pierre Demolliens" w:date="2019-02-05T14:59:00Z">
              <w:r w:rsidRPr="00275468">
                <w:t xml:space="preserve">Mise en place dans une requête </w:t>
              </w:r>
            </w:ins>
            <w:ins w:id="303" w:author="Pierre Demolliens" w:date="2019-02-05T15:03:00Z">
              <w:r>
                <w:t>DELETE</w:t>
              </w:r>
            </w:ins>
            <w:ins w:id="304" w:author="Pierre Demolliens" w:date="2019-02-05T14:59:00Z">
              <w:r w:rsidRPr="00275468">
                <w:t xml:space="preserve"> avec le protocole Fhir</w:t>
              </w:r>
            </w:ins>
          </w:p>
        </w:tc>
        <w:tc>
          <w:tcPr>
            <w:tcW w:w="3331" w:type="dxa"/>
          </w:tcPr>
          <w:p w14:paraId="505CF0ED" w14:textId="77777777" w:rsidR="007C67FB" w:rsidRDefault="007C67FB" w:rsidP="00275468">
            <w:pPr>
              <w:rPr>
                <w:ins w:id="305" w:author="Pierre Demolliens" w:date="2019-02-05T14:59:00Z"/>
              </w:rPr>
            </w:pPr>
          </w:p>
        </w:tc>
      </w:tr>
      <w:tr w:rsidR="007C67FB" w14:paraId="38D37E15" w14:textId="77777777" w:rsidTr="00275468">
        <w:trPr>
          <w:ins w:id="306" w:author="Pierre Demolliens" w:date="2019-02-05T14:59:00Z"/>
        </w:trPr>
        <w:tc>
          <w:tcPr>
            <w:tcW w:w="2405" w:type="dxa"/>
          </w:tcPr>
          <w:p w14:paraId="6E2F3393" w14:textId="77777777" w:rsidR="007C67FB" w:rsidRDefault="007C67FB" w:rsidP="00275468">
            <w:pPr>
              <w:rPr>
                <w:ins w:id="307" w:author="Pierre Demolliens" w:date="2019-02-05T14:59:00Z"/>
              </w:rPr>
            </w:pPr>
            <w:ins w:id="308" w:author="Pierre Demolliens" w:date="2019-02-05T14:59:00Z">
              <w:r>
                <w:t>Sorties</w:t>
              </w:r>
            </w:ins>
          </w:p>
        </w:tc>
        <w:tc>
          <w:tcPr>
            <w:tcW w:w="3326" w:type="dxa"/>
          </w:tcPr>
          <w:p w14:paraId="23DA834B" w14:textId="65B496A6" w:rsidR="007C67FB" w:rsidRPr="00275468" w:rsidRDefault="007C67FB" w:rsidP="00275468">
            <w:pPr>
              <w:rPr>
                <w:ins w:id="309" w:author="Pierre Demolliens" w:date="2019-02-05T14:59:00Z"/>
              </w:rPr>
            </w:pPr>
          </w:p>
        </w:tc>
        <w:tc>
          <w:tcPr>
            <w:tcW w:w="3331" w:type="dxa"/>
          </w:tcPr>
          <w:p w14:paraId="10EB9583" w14:textId="77777777" w:rsidR="007C67FB" w:rsidRDefault="007C67FB" w:rsidP="00275468">
            <w:pPr>
              <w:rPr>
                <w:ins w:id="310" w:author="Pierre Demolliens" w:date="2019-02-05T14:59:00Z"/>
              </w:rPr>
            </w:pPr>
            <w:ins w:id="311" w:author="Pierre Demolliens" w:date="2019-02-05T14:59:00Z">
              <w:r>
                <w:rPr>
                  <w:b/>
                </w:rPr>
                <w:t>R</w:t>
              </w:r>
              <w:r w:rsidRPr="005E37B8">
                <w:rPr>
                  <w:b/>
                </w:rPr>
                <w:t>-</w:t>
              </w:r>
              <w:r>
                <w:rPr>
                  <w:b/>
                </w:rPr>
                <w:t>MAIN-001</w:t>
              </w:r>
            </w:ins>
          </w:p>
        </w:tc>
      </w:tr>
      <w:tr w:rsidR="007C67FB" w14:paraId="5CE8B06E" w14:textId="77777777" w:rsidTr="00275468">
        <w:trPr>
          <w:ins w:id="312" w:author="Pierre Demolliens" w:date="2019-02-05T14:59:00Z"/>
        </w:trPr>
        <w:tc>
          <w:tcPr>
            <w:tcW w:w="2405" w:type="dxa"/>
          </w:tcPr>
          <w:p w14:paraId="2498CE03" w14:textId="77777777" w:rsidR="007C67FB" w:rsidRDefault="007C67FB" w:rsidP="00275468">
            <w:pPr>
              <w:rPr>
                <w:ins w:id="313" w:author="Pierre Demolliens" w:date="2019-02-05T14:59:00Z"/>
              </w:rPr>
            </w:pPr>
            <w:ins w:id="314" w:author="Pierre Demolliens" w:date="2019-02-05T14:59:00Z">
              <w:r>
                <w:t>Hypothèses et contraintes</w:t>
              </w:r>
            </w:ins>
          </w:p>
        </w:tc>
        <w:tc>
          <w:tcPr>
            <w:tcW w:w="3326" w:type="dxa"/>
          </w:tcPr>
          <w:p w14:paraId="15240F86" w14:textId="77777777" w:rsidR="007C67FB" w:rsidRDefault="007C67FB" w:rsidP="00275468">
            <w:pPr>
              <w:rPr>
                <w:ins w:id="315" w:author="Pierre Demolliens" w:date="2019-02-05T14:59:00Z"/>
              </w:rPr>
            </w:pPr>
            <w:ins w:id="316" w:author="Pierre Demolliens" w:date="2019-02-05T14:59:00Z">
              <w:r>
                <w:t xml:space="preserve">Il faut que le serveur </w:t>
              </w:r>
              <w:proofErr w:type="spellStart"/>
              <w:r>
                <w:t>EasyPHP</w:t>
              </w:r>
              <w:proofErr w:type="spellEnd"/>
              <w:r>
                <w:t xml:space="preserve"> soit allumé.</w:t>
              </w:r>
            </w:ins>
          </w:p>
          <w:p w14:paraId="237457A1" w14:textId="77777777" w:rsidR="007C67FB" w:rsidRDefault="007C67FB" w:rsidP="00275468">
            <w:pPr>
              <w:rPr>
                <w:ins w:id="317" w:author="Pierre Demolliens" w:date="2019-02-05T14:59:00Z"/>
              </w:rPr>
            </w:pPr>
            <w:ins w:id="318" w:author="Pierre Demolliens" w:date="2019-02-05T14:59:00Z">
              <w:r>
                <w:t>L’utilisateur soit connecté.</w:t>
              </w:r>
            </w:ins>
          </w:p>
          <w:p w14:paraId="54CB2299" w14:textId="77777777" w:rsidR="007C67FB" w:rsidRDefault="007C67FB" w:rsidP="00275468">
            <w:pPr>
              <w:rPr>
                <w:ins w:id="319" w:author="Pierre Demolliens" w:date="2019-02-05T15:03:00Z"/>
              </w:rPr>
            </w:pPr>
            <w:ins w:id="320" w:author="Pierre Demolliens" w:date="2019-02-05T14:59:00Z">
              <w:r>
                <w:t xml:space="preserve">Interface </w:t>
              </w:r>
              <w:r>
                <w:t>suppression</w:t>
              </w:r>
              <w:r>
                <w:t xml:space="preserve"> patient affichée </w:t>
              </w:r>
            </w:ins>
          </w:p>
          <w:p w14:paraId="41528E0F" w14:textId="42574506" w:rsidR="00E560E5" w:rsidRDefault="00E560E5" w:rsidP="00275468">
            <w:pPr>
              <w:rPr>
                <w:ins w:id="321" w:author="Pierre Demolliens" w:date="2019-02-05T14:59:00Z"/>
              </w:rPr>
            </w:pPr>
            <w:ins w:id="322" w:author="Pierre Demolliens" w:date="2019-02-05T15:03:00Z">
              <w:r>
                <w:t xml:space="preserve">Le patient avec cet </w:t>
              </w:r>
            </w:ins>
            <w:ins w:id="323" w:author="Pierre Demolliens" w:date="2019-02-05T15:04:00Z">
              <w:r>
                <w:t>id existe déjà.</w:t>
              </w:r>
            </w:ins>
          </w:p>
        </w:tc>
        <w:tc>
          <w:tcPr>
            <w:tcW w:w="3331" w:type="dxa"/>
          </w:tcPr>
          <w:p w14:paraId="1720B5BC" w14:textId="77777777" w:rsidR="007C67FB" w:rsidRDefault="007C67FB" w:rsidP="00275468">
            <w:pPr>
              <w:rPr>
                <w:ins w:id="324" w:author="Pierre Demolliens" w:date="2019-02-05T14:59:00Z"/>
              </w:rPr>
            </w:pPr>
          </w:p>
        </w:tc>
      </w:tr>
      <w:tr w:rsidR="007C67FB" w14:paraId="07FF0E78" w14:textId="77777777" w:rsidTr="00275468">
        <w:trPr>
          <w:ins w:id="325" w:author="Pierre Demolliens" w:date="2019-02-05T14:59:00Z"/>
        </w:trPr>
        <w:tc>
          <w:tcPr>
            <w:tcW w:w="2405" w:type="dxa"/>
          </w:tcPr>
          <w:p w14:paraId="65C56292" w14:textId="77777777" w:rsidR="007C67FB" w:rsidRDefault="007C67FB" w:rsidP="00275468">
            <w:pPr>
              <w:rPr>
                <w:ins w:id="326" w:author="Pierre Demolliens" w:date="2019-02-05T14:59:00Z"/>
              </w:rPr>
            </w:pPr>
            <w:ins w:id="327" w:author="Pierre Demolliens" w:date="2019-02-05T14:59:00Z">
              <w:r>
                <w:t>Résultats attendus et critères</w:t>
              </w:r>
            </w:ins>
          </w:p>
        </w:tc>
        <w:tc>
          <w:tcPr>
            <w:tcW w:w="3326" w:type="dxa"/>
          </w:tcPr>
          <w:p w14:paraId="6063697B" w14:textId="30053876" w:rsidR="007C67FB" w:rsidRDefault="00E560E5" w:rsidP="00275468">
            <w:pPr>
              <w:rPr>
                <w:ins w:id="328" w:author="Pierre Demolliens" w:date="2019-02-05T14:59:00Z"/>
              </w:rPr>
            </w:pPr>
            <w:ins w:id="329" w:author="Pierre Demolliens" w:date="2019-02-05T15:03:00Z">
              <w:r>
                <w:t>Le patient est bien supprimé</w:t>
              </w:r>
            </w:ins>
          </w:p>
        </w:tc>
        <w:tc>
          <w:tcPr>
            <w:tcW w:w="3331" w:type="dxa"/>
          </w:tcPr>
          <w:p w14:paraId="60D289D8" w14:textId="77777777" w:rsidR="007C67FB" w:rsidRDefault="007C67FB" w:rsidP="00275468">
            <w:pPr>
              <w:rPr>
                <w:ins w:id="330" w:author="Pierre Demolliens" w:date="2019-02-05T14:59:00Z"/>
              </w:rPr>
            </w:pPr>
            <w:ins w:id="331" w:author="Pierre Demolliens" w:date="2019-02-05T14:59:00Z">
              <w:r>
                <w:t>Cf. ci-dessous</w:t>
              </w:r>
            </w:ins>
          </w:p>
        </w:tc>
      </w:tr>
      <w:tr w:rsidR="007C67FB" w14:paraId="0BFA7BDE" w14:textId="77777777" w:rsidTr="00275468">
        <w:trPr>
          <w:ins w:id="332" w:author="Pierre Demolliens" w:date="2019-02-05T14:59:00Z"/>
        </w:trPr>
        <w:tc>
          <w:tcPr>
            <w:tcW w:w="9062" w:type="dxa"/>
            <w:gridSpan w:val="3"/>
          </w:tcPr>
          <w:p w14:paraId="5EDAD3C1" w14:textId="77777777" w:rsidR="007C67FB" w:rsidRDefault="007C67FB" w:rsidP="00275468">
            <w:pPr>
              <w:jc w:val="center"/>
              <w:rPr>
                <w:ins w:id="333" w:author="Pierre Demolliens" w:date="2019-02-05T14:59:00Z"/>
              </w:rPr>
            </w:pPr>
            <w:ins w:id="334" w:author="Pierre Demolliens" w:date="2019-02-05T14:59:00Z">
              <w:r w:rsidRPr="00F9383A">
                <w:rPr>
                  <w:b/>
                </w:rPr>
                <w:t>Procédure de test</w:t>
              </w:r>
            </w:ins>
          </w:p>
        </w:tc>
      </w:tr>
      <w:tr w:rsidR="007C67FB" w14:paraId="4924D855" w14:textId="77777777" w:rsidTr="00275468">
        <w:trPr>
          <w:ins w:id="335" w:author="Pierre Demolliens" w:date="2019-02-05T14:59:00Z"/>
        </w:trPr>
        <w:tc>
          <w:tcPr>
            <w:tcW w:w="2405" w:type="dxa"/>
          </w:tcPr>
          <w:p w14:paraId="236EA494" w14:textId="77777777" w:rsidR="007C67FB" w:rsidRPr="00F9383A" w:rsidRDefault="007C67FB" w:rsidP="00275468">
            <w:pPr>
              <w:rPr>
                <w:ins w:id="336" w:author="Pierre Demolliens" w:date="2019-02-05T14:59:00Z"/>
                <w:b/>
              </w:rPr>
            </w:pPr>
            <w:ins w:id="337" w:author="Pierre Demolliens" w:date="2019-02-05T14:59:00Z">
              <w:r w:rsidRPr="00F9383A">
                <w:rPr>
                  <w:b/>
                </w:rPr>
                <w:t>Numéro d’étape</w:t>
              </w:r>
            </w:ins>
          </w:p>
        </w:tc>
        <w:tc>
          <w:tcPr>
            <w:tcW w:w="3326" w:type="dxa"/>
          </w:tcPr>
          <w:p w14:paraId="66AC8CB1" w14:textId="77777777" w:rsidR="007C67FB" w:rsidRPr="00F9383A" w:rsidRDefault="007C67FB" w:rsidP="00275468">
            <w:pPr>
              <w:rPr>
                <w:ins w:id="338" w:author="Pierre Demolliens" w:date="2019-02-05T14:59:00Z"/>
                <w:b/>
              </w:rPr>
            </w:pPr>
            <w:ins w:id="339" w:author="Pierre Demolliens" w:date="2019-02-05T14:59:00Z">
              <w:r w:rsidRPr="00F9383A">
                <w:rPr>
                  <w:b/>
                </w:rPr>
                <w:t>Action de l’opérateur</w:t>
              </w:r>
            </w:ins>
          </w:p>
        </w:tc>
        <w:tc>
          <w:tcPr>
            <w:tcW w:w="3331" w:type="dxa"/>
          </w:tcPr>
          <w:p w14:paraId="049E54B8" w14:textId="2BB0A931" w:rsidR="007C67FB" w:rsidRPr="00F9383A" w:rsidRDefault="007C67FB" w:rsidP="00275468">
            <w:pPr>
              <w:rPr>
                <w:ins w:id="340" w:author="Pierre Demolliens" w:date="2019-02-05T14:59:00Z"/>
                <w:b/>
              </w:rPr>
            </w:pPr>
          </w:p>
        </w:tc>
      </w:tr>
      <w:tr w:rsidR="007C67FB" w14:paraId="1F81CBA6" w14:textId="77777777" w:rsidTr="00275468">
        <w:trPr>
          <w:ins w:id="341" w:author="Pierre Demolliens" w:date="2019-02-05T14:59:00Z"/>
        </w:trPr>
        <w:tc>
          <w:tcPr>
            <w:tcW w:w="2405" w:type="dxa"/>
          </w:tcPr>
          <w:p w14:paraId="258C0547" w14:textId="77777777" w:rsidR="007C67FB" w:rsidRDefault="007C67FB" w:rsidP="00275468">
            <w:pPr>
              <w:rPr>
                <w:ins w:id="342" w:author="Pierre Demolliens" w:date="2019-02-05T14:59:00Z"/>
              </w:rPr>
            </w:pPr>
            <w:ins w:id="343" w:author="Pierre Demolliens" w:date="2019-02-05T14:59:00Z">
              <w:r>
                <w:lastRenderedPageBreak/>
                <w:t>1</w:t>
              </w:r>
            </w:ins>
          </w:p>
        </w:tc>
        <w:tc>
          <w:tcPr>
            <w:tcW w:w="3326" w:type="dxa"/>
          </w:tcPr>
          <w:p w14:paraId="07B34AD0" w14:textId="65F692FD" w:rsidR="007C67FB" w:rsidRDefault="007C67FB" w:rsidP="00275468">
            <w:pPr>
              <w:rPr>
                <w:ins w:id="344" w:author="Pierre Demolliens" w:date="2019-02-05T14:59:00Z"/>
              </w:rPr>
            </w:pPr>
            <w:ins w:id="345" w:author="Pierre Demolliens" w:date="2019-02-05T14:59:00Z">
              <w:r>
                <w:t xml:space="preserve">Saisir dans le champ </w:t>
              </w:r>
            </w:ins>
            <w:ins w:id="346" w:author="Pierre Demolliens" w:date="2019-02-05T15:03:00Z">
              <w:r w:rsidR="00E560E5">
                <w:t>id</w:t>
              </w:r>
            </w:ins>
            <w:ins w:id="347" w:author="Pierre Demolliens" w:date="2019-02-05T15:04:00Z">
              <w:r w:rsidR="00B733FE">
                <w:t>,</w:t>
              </w:r>
            </w:ins>
            <w:ins w:id="348" w:author="Pierre Demolliens" w:date="2019-02-05T14:59:00Z">
              <w:r>
                <w:t xml:space="preserve"> </w:t>
              </w:r>
            </w:ins>
            <w:proofErr w:type="spellStart"/>
            <w:ins w:id="349" w:author="Pierre Demolliens" w:date="2019-02-05T15:03:00Z">
              <w:r w:rsidR="00E560E5">
                <w:t>l’id</w:t>
              </w:r>
              <w:proofErr w:type="spellEnd"/>
              <w:r w:rsidR="00E560E5">
                <w:t xml:space="preserve"> du patient à supprimer</w:t>
              </w:r>
            </w:ins>
          </w:p>
        </w:tc>
        <w:tc>
          <w:tcPr>
            <w:tcW w:w="3331" w:type="dxa"/>
          </w:tcPr>
          <w:p w14:paraId="0449D51F" w14:textId="46F23D81" w:rsidR="007C67FB" w:rsidRDefault="007C67FB" w:rsidP="00275468">
            <w:pPr>
              <w:rPr>
                <w:ins w:id="350" w:author="Pierre Demolliens" w:date="2019-02-05T14:59:00Z"/>
              </w:rPr>
            </w:pPr>
            <w:ins w:id="351" w:author="Pierre Demolliens" w:date="2019-02-05T14:59:00Z">
              <w:r>
                <w:t xml:space="preserve">Dans le champ nom il y a </w:t>
              </w:r>
            </w:ins>
            <w:proofErr w:type="spellStart"/>
            <w:ins w:id="352" w:author="Pierre Demolliens" w:date="2019-02-05T15:04:00Z">
              <w:r w:rsidR="00B733FE">
                <w:t>l’id</w:t>
              </w:r>
              <w:proofErr w:type="spellEnd"/>
              <w:r w:rsidR="00B733FE">
                <w:t xml:space="preserve"> rentré</w:t>
              </w:r>
            </w:ins>
            <w:ins w:id="353" w:author="Pierre Demolliens" w:date="2019-02-05T14:59:00Z">
              <w:r>
                <w:t xml:space="preserve"> </w:t>
              </w:r>
            </w:ins>
          </w:p>
        </w:tc>
      </w:tr>
      <w:tr w:rsidR="007C67FB" w14:paraId="09410E31" w14:textId="77777777" w:rsidTr="00275468">
        <w:trPr>
          <w:ins w:id="354" w:author="Pierre Demolliens" w:date="2019-02-05T14:59:00Z"/>
        </w:trPr>
        <w:tc>
          <w:tcPr>
            <w:tcW w:w="2405" w:type="dxa"/>
          </w:tcPr>
          <w:p w14:paraId="516E5A6C" w14:textId="77777777" w:rsidR="007C67FB" w:rsidRDefault="007C67FB" w:rsidP="00275468">
            <w:pPr>
              <w:rPr>
                <w:ins w:id="355" w:author="Pierre Demolliens" w:date="2019-02-05T14:59:00Z"/>
              </w:rPr>
            </w:pPr>
            <w:ins w:id="356" w:author="Pierre Demolliens" w:date="2019-02-05T14:59:00Z">
              <w:r>
                <w:t xml:space="preserve">2 </w:t>
              </w:r>
            </w:ins>
          </w:p>
        </w:tc>
        <w:tc>
          <w:tcPr>
            <w:tcW w:w="3326" w:type="dxa"/>
          </w:tcPr>
          <w:p w14:paraId="118FC724" w14:textId="0D6ECB8A" w:rsidR="007C67FB" w:rsidRDefault="007C67FB" w:rsidP="00275468">
            <w:pPr>
              <w:rPr>
                <w:ins w:id="357" w:author="Pierre Demolliens" w:date="2019-02-05T14:59:00Z"/>
              </w:rPr>
            </w:pPr>
            <w:ins w:id="358" w:author="Pierre Demolliens" w:date="2019-02-05T14:59:00Z">
              <w:r>
                <w:t>Appuyer sur le bouton</w:t>
              </w:r>
            </w:ins>
            <w:ins w:id="359" w:author="Pierre Demolliens" w:date="2019-02-05T15:05:00Z">
              <w:r w:rsidR="00B733FE">
                <w:t xml:space="preserve"> Supprimer</w:t>
              </w:r>
            </w:ins>
          </w:p>
        </w:tc>
        <w:tc>
          <w:tcPr>
            <w:tcW w:w="3331" w:type="dxa"/>
          </w:tcPr>
          <w:p w14:paraId="53D764C0" w14:textId="77777777" w:rsidR="007C67FB" w:rsidRDefault="007C67FB" w:rsidP="00275468">
            <w:pPr>
              <w:rPr>
                <w:ins w:id="360" w:author="Pierre Demolliens" w:date="2019-02-05T14:59:00Z"/>
              </w:rPr>
            </w:pPr>
            <w:ins w:id="361" w:author="Pierre Demolliens" w:date="2019-02-05T14:59:00Z">
              <w:r>
                <w:t xml:space="preserve">Le bouton à bien été cliqué et la page change. </w:t>
              </w:r>
            </w:ins>
          </w:p>
        </w:tc>
      </w:tr>
      <w:tr w:rsidR="00B733FE" w14:paraId="6ED12395" w14:textId="77777777" w:rsidTr="00275468">
        <w:trPr>
          <w:ins w:id="362" w:author="Pierre Demolliens" w:date="2019-02-05T14:59:00Z"/>
        </w:trPr>
        <w:tc>
          <w:tcPr>
            <w:tcW w:w="2405" w:type="dxa"/>
          </w:tcPr>
          <w:p w14:paraId="1FCA2B9E" w14:textId="0D7F34AF" w:rsidR="00B733FE" w:rsidRDefault="00B733FE" w:rsidP="00275468">
            <w:pPr>
              <w:rPr>
                <w:ins w:id="363" w:author="Pierre Demolliens" w:date="2019-02-05T14:59:00Z"/>
              </w:rPr>
            </w:pPr>
            <w:ins w:id="364" w:author="Pierre Demolliens" w:date="2019-02-05T15:06:00Z">
              <w:r>
                <w:t>3</w:t>
              </w:r>
            </w:ins>
          </w:p>
        </w:tc>
        <w:tc>
          <w:tcPr>
            <w:tcW w:w="3326" w:type="dxa"/>
          </w:tcPr>
          <w:p w14:paraId="29F8209F" w14:textId="0F648AB9" w:rsidR="00B733FE" w:rsidRDefault="00B733FE" w:rsidP="00275468">
            <w:pPr>
              <w:rPr>
                <w:ins w:id="365" w:author="Pierre Demolliens" w:date="2019-02-05T14:59:00Z"/>
              </w:rPr>
            </w:pPr>
            <w:ins w:id="366" w:author="Pierre Demolliens" w:date="2019-02-05T15:06:00Z">
              <w:r>
                <w:t>Faire une récupération de donnée avec cet id.</w:t>
              </w:r>
            </w:ins>
          </w:p>
        </w:tc>
        <w:tc>
          <w:tcPr>
            <w:tcW w:w="3331" w:type="dxa"/>
          </w:tcPr>
          <w:p w14:paraId="67C795F7" w14:textId="4E890927" w:rsidR="00B733FE" w:rsidRDefault="00B733FE" w:rsidP="00275468">
            <w:pPr>
              <w:rPr>
                <w:ins w:id="367" w:author="Pierre Demolliens" w:date="2019-02-05T14:59:00Z"/>
              </w:rPr>
            </w:pPr>
            <w:ins w:id="368" w:author="Pierre Demolliens" w:date="2019-02-05T15:06:00Z">
              <w:r>
                <w:t>Vérifier que l</w:t>
              </w:r>
              <w:r>
                <w:t xml:space="preserve">a requête </w:t>
              </w:r>
              <w:r w:rsidR="00087243">
                <w:t>renvoie une erreur</w:t>
              </w:r>
              <w:r>
                <w:t>.</w:t>
              </w:r>
            </w:ins>
          </w:p>
        </w:tc>
      </w:tr>
    </w:tbl>
    <w:p w14:paraId="3E5BF5F3" w14:textId="77777777" w:rsidR="007C67FB" w:rsidRDefault="007C67FB" w:rsidP="007C67FB">
      <w:pPr>
        <w:rPr>
          <w:ins w:id="369" w:author="Pierre Demolliens" w:date="2019-02-05T14:59:00Z"/>
        </w:rPr>
      </w:pPr>
    </w:p>
    <w:tbl>
      <w:tblPr>
        <w:tblStyle w:val="Grilledutableau"/>
        <w:tblW w:w="0" w:type="auto"/>
        <w:tblLook w:val="04A0" w:firstRow="1" w:lastRow="0" w:firstColumn="1" w:lastColumn="0" w:noHBand="0" w:noVBand="1"/>
      </w:tblPr>
      <w:tblGrid>
        <w:gridCol w:w="2405"/>
        <w:gridCol w:w="3326"/>
        <w:gridCol w:w="3331"/>
      </w:tblGrid>
      <w:tr w:rsidR="007C67FB" w14:paraId="46042913" w14:textId="77777777" w:rsidTr="00275468">
        <w:trPr>
          <w:ins w:id="370" w:author="Pierre Demolliens" w:date="2019-02-05T14:59:00Z"/>
        </w:trPr>
        <w:tc>
          <w:tcPr>
            <w:tcW w:w="2405" w:type="dxa"/>
          </w:tcPr>
          <w:p w14:paraId="733BE4E4" w14:textId="77777777" w:rsidR="007C67FB" w:rsidRPr="005E37B8" w:rsidRDefault="007C67FB" w:rsidP="00275468">
            <w:pPr>
              <w:rPr>
                <w:ins w:id="371" w:author="Pierre Demolliens" w:date="2019-02-05T14:59:00Z"/>
                <w:b/>
              </w:rPr>
            </w:pPr>
            <w:ins w:id="372" w:author="Pierre Demolliens" w:date="2019-02-05T14:59:00Z">
              <w:r>
                <w:rPr>
                  <w:b/>
                </w:rPr>
                <w:t>Identifiant du test</w:t>
              </w:r>
            </w:ins>
          </w:p>
        </w:tc>
        <w:tc>
          <w:tcPr>
            <w:tcW w:w="6657" w:type="dxa"/>
            <w:gridSpan w:val="2"/>
          </w:tcPr>
          <w:p w14:paraId="5BC8EB9F" w14:textId="464F7911" w:rsidR="007C67FB" w:rsidRPr="005E37B8" w:rsidRDefault="007C67FB" w:rsidP="00275468">
            <w:pPr>
              <w:rPr>
                <w:ins w:id="373" w:author="Pierre Demolliens" w:date="2019-02-05T14:59:00Z"/>
                <w:b/>
              </w:rPr>
            </w:pPr>
            <w:ins w:id="374" w:author="Pierre Demolliens" w:date="2019-02-05T14:59:00Z">
              <w:r>
                <w:rPr>
                  <w:b/>
                </w:rPr>
                <w:t>T</w:t>
              </w:r>
              <w:r w:rsidRPr="005E37B8">
                <w:rPr>
                  <w:b/>
                </w:rPr>
                <w:t>-</w:t>
              </w:r>
              <w:r>
                <w:rPr>
                  <w:b/>
                </w:rPr>
                <w:t>MAIN-00</w:t>
              </w:r>
            </w:ins>
            <w:ins w:id="375" w:author="Pierre Demolliens" w:date="2019-02-05T15:12:00Z">
              <w:r w:rsidR="00087243">
                <w:rPr>
                  <w:b/>
                </w:rPr>
                <w:t>3</w:t>
              </w:r>
            </w:ins>
          </w:p>
        </w:tc>
      </w:tr>
      <w:tr w:rsidR="007C67FB" w14:paraId="5E4ED7A8" w14:textId="77777777" w:rsidTr="00275468">
        <w:trPr>
          <w:ins w:id="376" w:author="Pierre Demolliens" w:date="2019-02-05T14:59:00Z"/>
        </w:trPr>
        <w:tc>
          <w:tcPr>
            <w:tcW w:w="2405" w:type="dxa"/>
          </w:tcPr>
          <w:p w14:paraId="28A8907A" w14:textId="77777777" w:rsidR="007C67FB" w:rsidRDefault="007C67FB" w:rsidP="00275468">
            <w:pPr>
              <w:rPr>
                <w:ins w:id="377" w:author="Pierre Demolliens" w:date="2019-02-05T14:59:00Z"/>
              </w:rPr>
            </w:pPr>
            <w:ins w:id="378" w:author="Pierre Demolliens" w:date="2019-02-05T14:59:00Z">
              <w:r>
                <w:t>Description</w:t>
              </w:r>
            </w:ins>
          </w:p>
        </w:tc>
        <w:tc>
          <w:tcPr>
            <w:tcW w:w="6657" w:type="dxa"/>
            <w:gridSpan w:val="2"/>
          </w:tcPr>
          <w:p w14:paraId="65BB523D" w14:textId="68AAD593" w:rsidR="007C67FB" w:rsidRPr="00B13945" w:rsidRDefault="007C67FB" w:rsidP="00275468">
            <w:pPr>
              <w:pStyle w:val="Paragraphedeliste"/>
              <w:spacing w:after="160" w:line="259" w:lineRule="auto"/>
              <w:ind w:left="0"/>
              <w:rPr>
                <w:ins w:id="379" w:author="Pierre Demolliens" w:date="2019-02-05T14:59:00Z"/>
              </w:rPr>
            </w:pPr>
            <w:ins w:id="380" w:author="Pierre Demolliens" w:date="2019-02-05T14:59:00Z">
              <w:r>
                <w:t xml:space="preserve">Vérification que </w:t>
              </w:r>
            </w:ins>
            <w:ins w:id="381" w:author="Pierre Demolliens" w:date="2019-02-05T15:13:00Z">
              <w:r w:rsidR="00087243">
                <w:t>la modification</w:t>
              </w:r>
            </w:ins>
            <w:ins w:id="382" w:author="Pierre Demolliens" w:date="2019-02-05T14:59:00Z">
              <w:r>
                <w:t xml:space="preserve"> d’un patient fonctionne. </w:t>
              </w:r>
            </w:ins>
          </w:p>
        </w:tc>
      </w:tr>
      <w:tr w:rsidR="007C67FB" w14:paraId="3A6D6AD2" w14:textId="77777777" w:rsidTr="00275468">
        <w:trPr>
          <w:ins w:id="383" w:author="Pierre Demolliens" w:date="2019-02-05T14:59:00Z"/>
        </w:trPr>
        <w:tc>
          <w:tcPr>
            <w:tcW w:w="2405" w:type="dxa"/>
          </w:tcPr>
          <w:p w14:paraId="11B43EA5" w14:textId="77777777" w:rsidR="007C67FB" w:rsidRDefault="007C67FB" w:rsidP="00275468">
            <w:pPr>
              <w:rPr>
                <w:ins w:id="384" w:author="Pierre Demolliens" w:date="2019-02-05T14:59:00Z"/>
              </w:rPr>
            </w:pPr>
            <w:ins w:id="385" w:author="Pierre Demolliens" w:date="2019-02-05T14:59:00Z">
              <w:r>
                <w:t>Exigence vérifiée</w:t>
              </w:r>
            </w:ins>
          </w:p>
        </w:tc>
        <w:tc>
          <w:tcPr>
            <w:tcW w:w="3326" w:type="dxa"/>
          </w:tcPr>
          <w:p w14:paraId="4AD40806" w14:textId="2D34C3B6" w:rsidR="007C67FB" w:rsidRPr="00275468" w:rsidRDefault="007C67FB" w:rsidP="00275468">
            <w:pPr>
              <w:rPr>
                <w:ins w:id="386" w:author="Pierre Demolliens" w:date="2019-02-05T14:59:00Z"/>
                <w:sz w:val="20"/>
              </w:rPr>
            </w:pPr>
            <w:ins w:id="387" w:author="Pierre Demolliens" w:date="2019-02-05T14:59:00Z">
              <w:r w:rsidRPr="00275468">
                <w:rPr>
                  <w:sz w:val="20"/>
                </w:rPr>
                <w:t>SOFTREQ-MAIN-00</w:t>
              </w:r>
            </w:ins>
            <w:ins w:id="388" w:author="Pierre Demolliens" w:date="2019-02-05T15:39:00Z">
              <w:r w:rsidR="00DC07BA">
                <w:rPr>
                  <w:sz w:val="20"/>
                </w:rPr>
                <w:t>3</w:t>
              </w:r>
            </w:ins>
          </w:p>
        </w:tc>
        <w:tc>
          <w:tcPr>
            <w:tcW w:w="3331" w:type="dxa"/>
          </w:tcPr>
          <w:p w14:paraId="43449DFA" w14:textId="77777777" w:rsidR="007C67FB" w:rsidRPr="00275468" w:rsidRDefault="007C67FB" w:rsidP="00275468">
            <w:pPr>
              <w:rPr>
                <w:ins w:id="389" w:author="Pierre Demolliens" w:date="2019-02-05T14:59:00Z"/>
                <w:sz w:val="20"/>
              </w:rPr>
            </w:pPr>
            <w:ins w:id="390" w:author="Pierre Demolliens" w:date="2019-02-05T14:59:00Z">
              <w:r>
                <w:rPr>
                  <w:sz w:val="20"/>
                </w:rPr>
                <w:t>Analyse</w:t>
              </w:r>
            </w:ins>
          </w:p>
        </w:tc>
      </w:tr>
      <w:tr w:rsidR="007C67FB" w14:paraId="222E282C" w14:textId="77777777" w:rsidTr="00275468">
        <w:trPr>
          <w:ins w:id="391" w:author="Pierre Demolliens" w:date="2019-02-05T14:59:00Z"/>
        </w:trPr>
        <w:tc>
          <w:tcPr>
            <w:tcW w:w="2405" w:type="dxa"/>
          </w:tcPr>
          <w:p w14:paraId="12A7BC74" w14:textId="77777777" w:rsidR="007C67FB" w:rsidRDefault="007C67FB" w:rsidP="00275468">
            <w:pPr>
              <w:rPr>
                <w:ins w:id="392" w:author="Pierre Demolliens" w:date="2019-02-05T14:59:00Z"/>
              </w:rPr>
            </w:pPr>
            <w:ins w:id="393" w:author="Pierre Demolliens" w:date="2019-02-05T14:59:00Z">
              <w:r>
                <w:t>Conditions initiales</w:t>
              </w:r>
            </w:ins>
          </w:p>
        </w:tc>
        <w:tc>
          <w:tcPr>
            <w:tcW w:w="3326" w:type="dxa"/>
          </w:tcPr>
          <w:p w14:paraId="47F57087" w14:textId="77777777" w:rsidR="007C67FB" w:rsidRDefault="007C67FB" w:rsidP="00275468">
            <w:pPr>
              <w:rPr>
                <w:ins w:id="394" w:author="Pierre Demolliens" w:date="2019-02-05T14:59:00Z"/>
              </w:rPr>
            </w:pPr>
            <w:ins w:id="395" w:author="Pierre Demolliens" w:date="2019-02-05T14:59:00Z">
              <w:r>
                <w:t>Le sous-système logiciel est dans l’état SUSPENDU</w:t>
              </w:r>
            </w:ins>
          </w:p>
        </w:tc>
        <w:tc>
          <w:tcPr>
            <w:tcW w:w="3331" w:type="dxa"/>
          </w:tcPr>
          <w:p w14:paraId="2DEAC256" w14:textId="77777777" w:rsidR="007C67FB" w:rsidRDefault="007C67FB" w:rsidP="00275468">
            <w:pPr>
              <w:rPr>
                <w:ins w:id="396" w:author="Pierre Demolliens" w:date="2019-02-05T14:59:00Z"/>
              </w:rPr>
            </w:pPr>
          </w:p>
        </w:tc>
      </w:tr>
      <w:tr w:rsidR="007C67FB" w14:paraId="5E514F69" w14:textId="77777777" w:rsidTr="00275468">
        <w:trPr>
          <w:ins w:id="397" w:author="Pierre Demolliens" w:date="2019-02-05T14:59:00Z"/>
        </w:trPr>
        <w:tc>
          <w:tcPr>
            <w:tcW w:w="2405" w:type="dxa"/>
          </w:tcPr>
          <w:p w14:paraId="5FC7EC09" w14:textId="77777777" w:rsidR="007C67FB" w:rsidRDefault="007C67FB" w:rsidP="00275468">
            <w:pPr>
              <w:rPr>
                <w:ins w:id="398" w:author="Pierre Demolliens" w:date="2019-02-05T14:59:00Z"/>
              </w:rPr>
            </w:pPr>
            <w:ins w:id="399" w:author="Pierre Demolliens" w:date="2019-02-05T14:59:00Z">
              <w:r>
                <w:t>Entrées</w:t>
              </w:r>
            </w:ins>
          </w:p>
        </w:tc>
        <w:tc>
          <w:tcPr>
            <w:tcW w:w="3326" w:type="dxa"/>
          </w:tcPr>
          <w:p w14:paraId="13B6FD20" w14:textId="77777777" w:rsidR="007C67FB" w:rsidRPr="00275468" w:rsidRDefault="007C67FB" w:rsidP="00275468">
            <w:pPr>
              <w:rPr>
                <w:ins w:id="400" w:author="Pierre Demolliens" w:date="2019-02-05T14:59:00Z"/>
              </w:rPr>
            </w:pPr>
            <w:ins w:id="401" w:author="Pierre Demolliens" w:date="2019-02-05T14:59:00Z">
              <w:r w:rsidRPr="00275468">
                <w:t xml:space="preserve">Les informations demandées </w:t>
              </w:r>
            </w:ins>
          </w:p>
        </w:tc>
        <w:tc>
          <w:tcPr>
            <w:tcW w:w="3331" w:type="dxa"/>
          </w:tcPr>
          <w:p w14:paraId="6E195EA8" w14:textId="77777777" w:rsidR="007C67FB" w:rsidRDefault="007C67FB" w:rsidP="00275468">
            <w:pPr>
              <w:rPr>
                <w:ins w:id="402" w:author="Pierre Demolliens" w:date="2019-02-05T14:59:00Z"/>
              </w:rPr>
            </w:pPr>
          </w:p>
        </w:tc>
      </w:tr>
      <w:tr w:rsidR="007C67FB" w14:paraId="2CB13E9B" w14:textId="77777777" w:rsidTr="00275468">
        <w:trPr>
          <w:ins w:id="403" w:author="Pierre Demolliens" w:date="2019-02-05T14:59:00Z"/>
        </w:trPr>
        <w:tc>
          <w:tcPr>
            <w:tcW w:w="2405" w:type="dxa"/>
          </w:tcPr>
          <w:p w14:paraId="70605D10" w14:textId="77777777" w:rsidR="007C67FB" w:rsidRDefault="007C67FB" w:rsidP="00275468">
            <w:pPr>
              <w:rPr>
                <w:ins w:id="404" w:author="Pierre Demolliens" w:date="2019-02-05T14:59:00Z"/>
              </w:rPr>
            </w:pPr>
            <w:ins w:id="405" w:author="Pierre Demolliens" w:date="2019-02-05T14:59:00Z">
              <w:r>
                <w:t>Actions sur les données collectées</w:t>
              </w:r>
            </w:ins>
          </w:p>
        </w:tc>
        <w:tc>
          <w:tcPr>
            <w:tcW w:w="3326" w:type="dxa"/>
          </w:tcPr>
          <w:p w14:paraId="3BDF1A8F" w14:textId="64EBA5F6" w:rsidR="007C67FB" w:rsidRPr="00275468" w:rsidRDefault="007C67FB" w:rsidP="00275468">
            <w:pPr>
              <w:rPr>
                <w:ins w:id="406" w:author="Pierre Demolliens" w:date="2019-02-05T14:59:00Z"/>
              </w:rPr>
            </w:pPr>
            <w:ins w:id="407" w:author="Pierre Demolliens" w:date="2019-02-05T14:59:00Z">
              <w:r w:rsidRPr="00275468">
                <w:t>Mise en place dans une requête P</w:t>
              </w:r>
            </w:ins>
            <w:ins w:id="408" w:author="Pierre Demolliens" w:date="2019-02-05T15:40:00Z">
              <w:r w:rsidR="00DC07BA">
                <w:t>U</w:t>
              </w:r>
            </w:ins>
            <w:ins w:id="409" w:author="Pierre Demolliens" w:date="2019-02-05T14:59:00Z">
              <w:r w:rsidRPr="00275468">
                <w:t>T avec le protocole Fhir</w:t>
              </w:r>
            </w:ins>
          </w:p>
        </w:tc>
        <w:tc>
          <w:tcPr>
            <w:tcW w:w="3331" w:type="dxa"/>
          </w:tcPr>
          <w:p w14:paraId="790AC194" w14:textId="77777777" w:rsidR="007C67FB" w:rsidRDefault="007C67FB" w:rsidP="00275468">
            <w:pPr>
              <w:rPr>
                <w:ins w:id="410" w:author="Pierre Demolliens" w:date="2019-02-05T14:59:00Z"/>
              </w:rPr>
            </w:pPr>
          </w:p>
        </w:tc>
      </w:tr>
      <w:tr w:rsidR="007C67FB" w14:paraId="4E2A1BB0" w14:textId="77777777" w:rsidTr="00275468">
        <w:trPr>
          <w:ins w:id="411" w:author="Pierre Demolliens" w:date="2019-02-05T14:59:00Z"/>
        </w:trPr>
        <w:tc>
          <w:tcPr>
            <w:tcW w:w="2405" w:type="dxa"/>
          </w:tcPr>
          <w:p w14:paraId="26BB9342" w14:textId="77777777" w:rsidR="007C67FB" w:rsidRDefault="007C67FB" w:rsidP="00275468">
            <w:pPr>
              <w:rPr>
                <w:ins w:id="412" w:author="Pierre Demolliens" w:date="2019-02-05T14:59:00Z"/>
              </w:rPr>
            </w:pPr>
            <w:ins w:id="413" w:author="Pierre Demolliens" w:date="2019-02-05T14:59:00Z">
              <w:r>
                <w:t>Sorties</w:t>
              </w:r>
            </w:ins>
          </w:p>
        </w:tc>
        <w:tc>
          <w:tcPr>
            <w:tcW w:w="3326" w:type="dxa"/>
          </w:tcPr>
          <w:p w14:paraId="050D0161" w14:textId="0B14EB7C" w:rsidR="007C67FB" w:rsidRPr="00275468" w:rsidRDefault="007C67FB" w:rsidP="00275468">
            <w:pPr>
              <w:rPr>
                <w:ins w:id="414" w:author="Pierre Demolliens" w:date="2019-02-05T14:59:00Z"/>
              </w:rPr>
            </w:pPr>
          </w:p>
        </w:tc>
        <w:tc>
          <w:tcPr>
            <w:tcW w:w="3331" w:type="dxa"/>
          </w:tcPr>
          <w:p w14:paraId="5EFA94C4" w14:textId="77777777" w:rsidR="007C67FB" w:rsidRDefault="007C67FB" w:rsidP="00275468">
            <w:pPr>
              <w:rPr>
                <w:ins w:id="415" w:author="Pierre Demolliens" w:date="2019-02-05T14:59:00Z"/>
              </w:rPr>
            </w:pPr>
            <w:ins w:id="416" w:author="Pierre Demolliens" w:date="2019-02-05T14:59:00Z">
              <w:r>
                <w:rPr>
                  <w:b/>
                </w:rPr>
                <w:t>R</w:t>
              </w:r>
              <w:r w:rsidRPr="005E37B8">
                <w:rPr>
                  <w:b/>
                </w:rPr>
                <w:t>-</w:t>
              </w:r>
              <w:r>
                <w:rPr>
                  <w:b/>
                </w:rPr>
                <w:t>MAIN-001</w:t>
              </w:r>
            </w:ins>
          </w:p>
        </w:tc>
      </w:tr>
      <w:tr w:rsidR="007C67FB" w14:paraId="4A63AD7E" w14:textId="77777777" w:rsidTr="00275468">
        <w:trPr>
          <w:ins w:id="417" w:author="Pierre Demolliens" w:date="2019-02-05T14:59:00Z"/>
        </w:trPr>
        <w:tc>
          <w:tcPr>
            <w:tcW w:w="2405" w:type="dxa"/>
          </w:tcPr>
          <w:p w14:paraId="40750BC6" w14:textId="77777777" w:rsidR="007C67FB" w:rsidRDefault="007C67FB" w:rsidP="00275468">
            <w:pPr>
              <w:rPr>
                <w:ins w:id="418" w:author="Pierre Demolliens" w:date="2019-02-05T14:59:00Z"/>
              </w:rPr>
            </w:pPr>
            <w:ins w:id="419" w:author="Pierre Demolliens" w:date="2019-02-05T14:59:00Z">
              <w:r>
                <w:t>Hypothèses et contraintes</w:t>
              </w:r>
            </w:ins>
          </w:p>
        </w:tc>
        <w:tc>
          <w:tcPr>
            <w:tcW w:w="3326" w:type="dxa"/>
          </w:tcPr>
          <w:p w14:paraId="655186CA" w14:textId="77777777" w:rsidR="007C67FB" w:rsidRDefault="007C67FB" w:rsidP="00275468">
            <w:pPr>
              <w:rPr>
                <w:ins w:id="420" w:author="Pierre Demolliens" w:date="2019-02-05T14:59:00Z"/>
              </w:rPr>
            </w:pPr>
            <w:ins w:id="421" w:author="Pierre Demolliens" w:date="2019-02-05T14:59:00Z">
              <w:r>
                <w:t xml:space="preserve">Il faut que le serveur </w:t>
              </w:r>
              <w:proofErr w:type="spellStart"/>
              <w:r>
                <w:t>EasyPHP</w:t>
              </w:r>
              <w:proofErr w:type="spellEnd"/>
              <w:r>
                <w:t xml:space="preserve"> soit allumé.</w:t>
              </w:r>
            </w:ins>
          </w:p>
          <w:p w14:paraId="03ACE7C0" w14:textId="77777777" w:rsidR="007C67FB" w:rsidRDefault="007C67FB" w:rsidP="00275468">
            <w:pPr>
              <w:rPr>
                <w:ins w:id="422" w:author="Pierre Demolliens" w:date="2019-02-05T14:59:00Z"/>
              </w:rPr>
            </w:pPr>
            <w:ins w:id="423" w:author="Pierre Demolliens" w:date="2019-02-05T14:59:00Z">
              <w:r>
                <w:t>L’utilisateur soit connecté.</w:t>
              </w:r>
            </w:ins>
          </w:p>
          <w:p w14:paraId="53951A68" w14:textId="77777777" w:rsidR="007C67FB" w:rsidRDefault="007C67FB" w:rsidP="00275468">
            <w:pPr>
              <w:rPr>
                <w:ins w:id="424" w:author="Pierre Demolliens" w:date="2019-02-05T15:13:00Z"/>
              </w:rPr>
            </w:pPr>
            <w:ins w:id="425" w:author="Pierre Demolliens" w:date="2019-02-05T14:59:00Z">
              <w:r>
                <w:t xml:space="preserve">Interface </w:t>
              </w:r>
            </w:ins>
            <w:ins w:id="426" w:author="Pierre Demolliens" w:date="2019-02-05T15:13:00Z">
              <w:r w:rsidR="00087243">
                <w:t>modification d’un</w:t>
              </w:r>
            </w:ins>
            <w:ins w:id="427" w:author="Pierre Demolliens" w:date="2019-02-05T14:59:00Z">
              <w:r>
                <w:t xml:space="preserve"> patient </w:t>
              </w:r>
            </w:ins>
            <w:ins w:id="428" w:author="Pierre Demolliens" w:date="2019-02-05T15:13:00Z">
              <w:r w:rsidR="00087243">
                <w:t xml:space="preserve">soit </w:t>
              </w:r>
            </w:ins>
            <w:ins w:id="429" w:author="Pierre Demolliens" w:date="2019-02-05T14:59:00Z">
              <w:r>
                <w:t xml:space="preserve">affichée </w:t>
              </w:r>
            </w:ins>
          </w:p>
          <w:p w14:paraId="1B43679A" w14:textId="5B43238A" w:rsidR="00087243" w:rsidRDefault="00087243" w:rsidP="00275468">
            <w:pPr>
              <w:rPr>
                <w:ins w:id="430" w:author="Pierre Demolliens" w:date="2019-02-05T14:59:00Z"/>
              </w:rPr>
            </w:pPr>
            <w:ins w:id="431" w:author="Pierre Demolliens" w:date="2019-02-05T15:13:00Z">
              <w:r>
                <w:t>Le patient existe et on a son id</w:t>
              </w:r>
            </w:ins>
          </w:p>
        </w:tc>
        <w:tc>
          <w:tcPr>
            <w:tcW w:w="3331" w:type="dxa"/>
          </w:tcPr>
          <w:p w14:paraId="03EA30ED" w14:textId="77777777" w:rsidR="007C67FB" w:rsidRDefault="007C67FB" w:rsidP="00275468">
            <w:pPr>
              <w:rPr>
                <w:ins w:id="432" w:author="Pierre Demolliens" w:date="2019-02-05T14:59:00Z"/>
              </w:rPr>
            </w:pPr>
          </w:p>
        </w:tc>
      </w:tr>
      <w:tr w:rsidR="007C67FB" w14:paraId="039EB8DD" w14:textId="77777777" w:rsidTr="00275468">
        <w:trPr>
          <w:ins w:id="433" w:author="Pierre Demolliens" w:date="2019-02-05T14:59:00Z"/>
        </w:trPr>
        <w:tc>
          <w:tcPr>
            <w:tcW w:w="2405" w:type="dxa"/>
          </w:tcPr>
          <w:p w14:paraId="6D0399DB" w14:textId="77777777" w:rsidR="007C67FB" w:rsidRDefault="007C67FB" w:rsidP="00275468">
            <w:pPr>
              <w:rPr>
                <w:ins w:id="434" w:author="Pierre Demolliens" w:date="2019-02-05T14:59:00Z"/>
              </w:rPr>
            </w:pPr>
            <w:ins w:id="435" w:author="Pierre Demolliens" w:date="2019-02-05T14:59:00Z">
              <w:r>
                <w:t>Résultats attendus et critères</w:t>
              </w:r>
            </w:ins>
          </w:p>
        </w:tc>
        <w:tc>
          <w:tcPr>
            <w:tcW w:w="3326" w:type="dxa"/>
          </w:tcPr>
          <w:p w14:paraId="3E3253A8" w14:textId="77777777" w:rsidR="007C67FB" w:rsidRDefault="007C67FB" w:rsidP="00275468">
            <w:pPr>
              <w:rPr>
                <w:ins w:id="436" w:author="Pierre Demolliens" w:date="2019-02-05T14:59:00Z"/>
              </w:rPr>
            </w:pPr>
            <w:ins w:id="437" w:author="Pierre Demolliens" w:date="2019-02-05T14:59:00Z">
              <w:r>
                <w:t>Le serveur est lancé la page index est affichée</w:t>
              </w:r>
            </w:ins>
          </w:p>
        </w:tc>
        <w:tc>
          <w:tcPr>
            <w:tcW w:w="3331" w:type="dxa"/>
          </w:tcPr>
          <w:p w14:paraId="2BC0197E" w14:textId="77777777" w:rsidR="007C67FB" w:rsidRDefault="007C67FB" w:rsidP="00275468">
            <w:pPr>
              <w:rPr>
                <w:ins w:id="438" w:author="Pierre Demolliens" w:date="2019-02-05T14:59:00Z"/>
              </w:rPr>
            </w:pPr>
            <w:ins w:id="439" w:author="Pierre Demolliens" w:date="2019-02-05T14:59:00Z">
              <w:r>
                <w:t>Cf. ci-dessous</w:t>
              </w:r>
            </w:ins>
          </w:p>
        </w:tc>
      </w:tr>
      <w:tr w:rsidR="007C67FB" w14:paraId="167C21CE" w14:textId="77777777" w:rsidTr="00275468">
        <w:trPr>
          <w:ins w:id="440" w:author="Pierre Demolliens" w:date="2019-02-05T14:59:00Z"/>
        </w:trPr>
        <w:tc>
          <w:tcPr>
            <w:tcW w:w="9062" w:type="dxa"/>
            <w:gridSpan w:val="3"/>
          </w:tcPr>
          <w:p w14:paraId="7B26B1B3" w14:textId="77777777" w:rsidR="007C67FB" w:rsidRDefault="007C67FB" w:rsidP="00275468">
            <w:pPr>
              <w:jc w:val="center"/>
              <w:rPr>
                <w:ins w:id="441" w:author="Pierre Demolliens" w:date="2019-02-05T14:59:00Z"/>
              </w:rPr>
            </w:pPr>
            <w:ins w:id="442" w:author="Pierre Demolliens" w:date="2019-02-05T14:59:00Z">
              <w:r w:rsidRPr="00F9383A">
                <w:rPr>
                  <w:b/>
                </w:rPr>
                <w:t>Procédure de test</w:t>
              </w:r>
            </w:ins>
          </w:p>
        </w:tc>
      </w:tr>
      <w:tr w:rsidR="007C67FB" w14:paraId="24B4069E" w14:textId="77777777" w:rsidTr="00275468">
        <w:trPr>
          <w:ins w:id="443" w:author="Pierre Demolliens" w:date="2019-02-05T14:59:00Z"/>
        </w:trPr>
        <w:tc>
          <w:tcPr>
            <w:tcW w:w="2405" w:type="dxa"/>
          </w:tcPr>
          <w:p w14:paraId="3329A664" w14:textId="77777777" w:rsidR="007C67FB" w:rsidRPr="00F9383A" w:rsidRDefault="007C67FB" w:rsidP="00275468">
            <w:pPr>
              <w:rPr>
                <w:ins w:id="444" w:author="Pierre Demolliens" w:date="2019-02-05T14:59:00Z"/>
                <w:b/>
              </w:rPr>
            </w:pPr>
            <w:ins w:id="445" w:author="Pierre Demolliens" w:date="2019-02-05T14:59:00Z">
              <w:r w:rsidRPr="00F9383A">
                <w:rPr>
                  <w:b/>
                </w:rPr>
                <w:t>Numéro d’étape</w:t>
              </w:r>
            </w:ins>
          </w:p>
        </w:tc>
        <w:tc>
          <w:tcPr>
            <w:tcW w:w="3326" w:type="dxa"/>
          </w:tcPr>
          <w:p w14:paraId="5FE119E6" w14:textId="77777777" w:rsidR="007C67FB" w:rsidRPr="00F9383A" w:rsidRDefault="007C67FB" w:rsidP="00275468">
            <w:pPr>
              <w:rPr>
                <w:ins w:id="446" w:author="Pierre Demolliens" w:date="2019-02-05T14:59:00Z"/>
                <w:b/>
              </w:rPr>
            </w:pPr>
            <w:ins w:id="447" w:author="Pierre Demolliens" w:date="2019-02-05T14:59:00Z">
              <w:r w:rsidRPr="00F9383A">
                <w:rPr>
                  <w:b/>
                </w:rPr>
                <w:t>Action de l’opérateur</w:t>
              </w:r>
            </w:ins>
          </w:p>
        </w:tc>
        <w:tc>
          <w:tcPr>
            <w:tcW w:w="3331" w:type="dxa"/>
          </w:tcPr>
          <w:p w14:paraId="59AB8902" w14:textId="190960A9" w:rsidR="007C67FB" w:rsidRPr="00F9383A" w:rsidRDefault="007C67FB" w:rsidP="00275468">
            <w:pPr>
              <w:rPr>
                <w:ins w:id="448" w:author="Pierre Demolliens" w:date="2019-02-05T14:59:00Z"/>
                <w:b/>
              </w:rPr>
            </w:pPr>
          </w:p>
        </w:tc>
      </w:tr>
      <w:tr w:rsidR="00087243" w14:paraId="1BB9B8A4" w14:textId="77777777" w:rsidTr="00275468">
        <w:trPr>
          <w:ins w:id="449" w:author="Pierre Demolliens" w:date="2019-02-05T15:13:00Z"/>
        </w:trPr>
        <w:tc>
          <w:tcPr>
            <w:tcW w:w="2405" w:type="dxa"/>
          </w:tcPr>
          <w:p w14:paraId="0B44CAB5" w14:textId="5443A679" w:rsidR="00087243" w:rsidRPr="00087243" w:rsidRDefault="00087243" w:rsidP="00275468">
            <w:pPr>
              <w:rPr>
                <w:ins w:id="450" w:author="Pierre Demolliens" w:date="2019-02-05T15:13:00Z"/>
                <w:rPrChange w:id="451" w:author="Pierre Demolliens" w:date="2019-02-05T15:14:00Z">
                  <w:rPr>
                    <w:ins w:id="452" w:author="Pierre Demolliens" w:date="2019-02-05T15:13:00Z"/>
                    <w:b/>
                  </w:rPr>
                </w:rPrChange>
              </w:rPr>
            </w:pPr>
            <w:ins w:id="453" w:author="Pierre Demolliens" w:date="2019-02-05T15:14:00Z">
              <w:r>
                <w:t>1</w:t>
              </w:r>
            </w:ins>
          </w:p>
        </w:tc>
        <w:tc>
          <w:tcPr>
            <w:tcW w:w="3326" w:type="dxa"/>
          </w:tcPr>
          <w:p w14:paraId="692139B9" w14:textId="06142CEA" w:rsidR="00087243" w:rsidRPr="00087243" w:rsidRDefault="00087243" w:rsidP="00275468">
            <w:pPr>
              <w:rPr>
                <w:ins w:id="454" w:author="Pierre Demolliens" w:date="2019-02-05T15:13:00Z"/>
                <w:rPrChange w:id="455" w:author="Pierre Demolliens" w:date="2019-02-05T15:14:00Z">
                  <w:rPr>
                    <w:ins w:id="456" w:author="Pierre Demolliens" w:date="2019-02-05T15:13:00Z"/>
                    <w:b/>
                  </w:rPr>
                </w:rPrChange>
              </w:rPr>
            </w:pPr>
            <w:ins w:id="457" w:author="Pierre Demolliens" w:date="2019-02-05T15:13:00Z">
              <w:r w:rsidRPr="00087243">
                <w:rPr>
                  <w:rPrChange w:id="458" w:author="Pierre Demolliens" w:date="2019-02-05T15:14:00Z">
                    <w:rPr>
                      <w:b/>
                    </w:rPr>
                  </w:rPrChange>
                </w:rPr>
                <w:t xml:space="preserve">Saisir dans le champ id </w:t>
              </w:r>
              <w:proofErr w:type="spellStart"/>
              <w:r w:rsidRPr="00087243">
                <w:rPr>
                  <w:rPrChange w:id="459" w:author="Pierre Demolliens" w:date="2019-02-05T15:14:00Z">
                    <w:rPr>
                      <w:b/>
                    </w:rPr>
                  </w:rPrChange>
                </w:rPr>
                <w:t>l’id</w:t>
              </w:r>
            </w:ins>
            <w:proofErr w:type="spellEnd"/>
            <w:ins w:id="460" w:author="Pierre Demolliens" w:date="2019-02-05T15:14:00Z">
              <w:r w:rsidRPr="00087243">
                <w:rPr>
                  <w:rPrChange w:id="461" w:author="Pierre Demolliens" w:date="2019-02-05T15:14:00Z">
                    <w:rPr>
                      <w:b/>
                    </w:rPr>
                  </w:rPrChange>
                </w:rPr>
                <w:t xml:space="preserve"> du patient à modifier</w:t>
              </w:r>
            </w:ins>
          </w:p>
        </w:tc>
        <w:tc>
          <w:tcPr>
            <w:tcW w:w="3331" w:type="dxa"/>
          </w:tcPr>
          <w:p w14:paraId="3AB06259" w14:textId="50D69B09" w:rsidR="00087243" w:rsidRPr="00087243" w:rsidRDefault="00087243" w:rsidP="00275468">
            <w:pPr>
              <w:rPr>
                <w:ins w:id="462" w:author="Pierre Demolliens" w:date="2019-02-05T15:13:00Z"/>
                <w:rPrChange w:id="463" w:author="Pierre Demolliens" w:date="2019-02-05T15:14:00Z">
                  <w:rPr>
                    <w:ins w:id="464" w:author="Pierre Demolliens" w:date="2019-02-05T15:13:00Z"/>
                    <w:b/>
                  </w:rPr>
                </w:rPrChange>
              </w:rPr>
            </w:pPr>
            <w:ins w:id="465" w:author="Pierre Demolliens" w:date="2019-02-05T15:14:00Z">
              <w:r w:rsidRPr="00087243">
                <w:rPr>
                  <w:rPrChange w:id="466" w:author="Pierre Demolliens" w:date="2019-02-05T15:14:00Z">
                    <w:rPr>
                      <w:b/>
                    </w:rPr>
                  </w:rPrChange>
                </w:rPr>
                <w:t xml:space="preserve">On vérifie qu’on </w:t>
              </w:r>
              <w:proofErr w:type="spellStart"/>
              <w:r w:rsidRPr="00087243">
                <w:rPr>
                  <w:rPrChange w:id="467" w:author="Pierre Demolliens" w:date="2019-02-05T15:14:00Z">
                    <w:rPr>
                      <w:b/>
                    </w:rPr>
                  </w:rPrChange>
                </w:rPr>
                <w:t>à</w:t>
              </w:r>
              <w:proofErr w:type="spellEnd"/>
              <w:r w:rsidRPr="00087243">
                <w:rPr>
                  <w:rPrChange w:id="468" w:author="Pierre Demolliens" w:date="2019-02-05T15:14:00Z">
                    <w:rPr>
                      <w:b/>
                    </w:rPr>
                  </w:rPrChange>
                </w:rPr>
                <w:t xml:space="preserve"> bien l’ID rentré</w:t>
              </w:r>
            </w:ins>
          </w:p>
        </w:tc>
      </w:tr>
      <w:tr w:rsidR="007C67FB" w14:paraId="266EAB49" w14:textId="77777777" w:rsidTr="00275468">
        <w:trPr>
          <w:ins w:id="469" w:author="Pierre Demolliens" w:date="2019-02-05T14:59:00Z"/>
        </w:trPr>
        <w:tc>
          <w:tcPr>
            <w:tcW w:w="2405" w:type="dxa"/>
          </w:tcPr>
          <w:p w14:paraId="296E9CAA" w14:textId="02D5AEBC" w:rsidR="007C67FB" w:rsidRDefault="00087243" w:rsidP="00275468">
            <w:pPr>
              <w:rPr>
                <w:ins w:id="470" w:author="Pierre Demolliens" w:date="2019-02-05T14:59:00Z"/>
              </w:rPr>
            </w:pPr>
            <w:ins w:id="471" w:author="Pierre Demolliens" w:date="2019-02-05T15:14:00Z">
              <w:r>
                <w:t>2</w:t>
              </w:r>
            </w:ins>
          </w:p>
        </w:tc>
        <w:tc>
          <w:tcPr>
            <w:tcW w:w="3326" w:type="dxa"/>
          </w:tcPr>
          <w:p w14:paraId="137CE141" w14:textId="55A0C8C1" w:rsidR="007C67FB" w:rsidRDefault="007C67FB" w:rsidP="00275468">
            <w:pPr>
              <w:rPr>
                <w:ins w:id="472" w:author="Pierre Demolliens" w:date="2019-02-05T14:59:00Z"/>
              </w:rPr>
            </w:pPr>
            <w:ins w:id="473" w:author="Pierre Demolliens" w:date="2019-02-05T14:59:00Z">
              <w:r>
                <w:t>Saisir dans le champ nom le texte « Test</w:t>
              </w:r>
            </w:ins>
            <w:ins w:id="474" w:author="Pierre Demolliens" w:date="2019-02-05T15:13:00Z">
              <w:r w:rsidR="00087243">
                <w:t>2</w:t>
              </w:r>
            </w:ins>
            <w:ins w:id="475" w:author="Pierre Demolliens" w:date="2019-02-05T14:59:00Z">
              <w:r>
                <w:t> »</w:t>
              </w:r>
            </w:ins>
          </w:p>
        </w:tc>
        <w:tc>
          <w:tcPr>
            <w:tcW w:w="3331" w:type="dxa"/>
          </w:tcPr>
          <w:p w14:paraId="38DA36A2" w14:textId="5A9D1313" w:rsidR="007C67FB" w:rsidRDefault="007C67FB" w:rsidP="00275468">
            <w:pPr>
              <w:rPr>
                <w:ins w:id="476" w:author="Pierre Demolliens" w:date="2019-02-05T14:59:00Z"/>
              </w:rPr>
            </w:pPr>
            <w:ins w:id="477" w:author="Pierre Demolliens" w:date="2019-02-05T14:59:00Z">
              <w:r>
                <w:t>Dans le champ nom il y a « Test</w:t>
              </w:r>
            </w:ins>
            <w:ins w:id="478" w:author="Pierre Demolliens" w:date="2019-02-05T15:14:00Z">
              <w:r w:rsidR="00087243">
                <w:t>2</w:t>
              </w:r>
            </w:ins>
            <w:ins w:id="479" w:author="Pierre Demolliens" w:date="2019-02-05T14:59:00Z">
              <w:r>
                <w:t xml:space="preserve"> » </w:t>
              </w:r>
            </w:ins>
          </w:p>
        </w:tc>
      </w:tr>
      <w:tr w:rsidR="007C67FB" w14:paraId="21630F73" w14:textId="77777777" w:rsidTr="00275468">
        <w:trPr>
          <w:ins w:id="480" w:author="Pierre Demolliens" w:date="2019-02-05T14:59:00Z"/>
        </w:trPr>
        <w:tc>
          <w:tcPr>
            <w:tcW w:w="2405" w:type="dxa"/>
          </w:tcPr>
          <w:p w14:paraId="7EADDF77" w14:textId="1B2A8978" w:rsidR="007C67FB" w:rsidRDefault="00087243" w:rsidP="00275468">
            <w:pPr>
              <w:rPr>
                <w:ins w:id="481" w:author="Pierre Demolliens" w:date="2019-02-05T14:59:00Z"/>
              </w:rPr>
            </w:pPr>
            <w:ins w:id="482" w:author="Pierre Demolliens" w:date="2019-02-05T15:14:00Z">
              <w:r>
                <w:t>3</w:t>
              </w:r>
            </w:ins>
          </w:p>
        </w:tc>
        <w:tc>
          <w:tcPr>
            <w:tcW w:w="3326" w:type="dxa"/>
          </w:tcPr>
          <w:p w14:paraId="6F62D12A" w14:textId="4E30CA0B" w:rsidR="007C67FB" w:rsidRDefault="007C67FB" w:rsidP="00275468">
            <w:pPr>
              <w:rPr>
                <w:ins w:id="483" w:author="Pierre Demolliens" w:date="2019-02-05T14:59:00Z"/>
              </w:rPr>
            </w:pPr>
            <w:ins w:id="484" w:author="Pierre Demolliens" w:date="2019-02-05T14:59:00Z">
              <w:r>
                <w:t xml:space="preserve">Appuyer sur le bouton </w:t>
              </w:r>
            </w:ins>
            <w:ins w:id="485" w:author="Pierre Demolliens" w:date="2019-02-05T15:14:00Z">
              <w:r w:rsidR="00087243">
                <w:t>Modification</w:t>
              </w:r>
            </w:ins>
          </w:p>
        </w:tc>
        <w:tc>
          <w:tcPr>
            <w:tcW w:w="3331" w:type="dxa"/>
          </w:tcPr>
          <w:p w14:paraId="3CFF18B1" w14:textId="77777777" w:rsidR="007C67FB" w:rsidRDefault="007C67FB" w:rsidP="00275468">
            <w:pPr>
              <w:rPr>
                <w:ins w:id="486" w:author="Pierre Demolliens" w:date="2019-02-05T14:59:00Z"/>
              </w:rPr>
            </w:pPr>
            <w:ins w:id="487" w:author="Pierre Demolliens" w:date="2019-02-05T14:59:00Z">
              <w:r>
                <w:t xml:space="preserve">Le bouton à bien été cliqué et la page change. </w:t>
              </w:r>
            </w:ins>
          </w:p>
        </w:tc>
      </w:tr>
      <w:tr w:rsidR="007C67FB" w14:paraId="04E5B1B1" w14:textId="77777777" w:rsidTr="00275468">
        <w:trPr>
          <w:ins w:id="488" w:author="Pierre Demolliens" w:date="2019-02-05T14:59:00Z"/>
        </w:trPr>
        <w:tc>
          <w:tcPr>
            <w:tcW w:w="2405" w:type="dxa"/>
          </w:tcPr>
          <w:p w14:paraId="59002BCF" w14:textId="0CA5BB65" w:rsidR="007C67FB" w:rsidRDefault="00087243" w:rsidP="00275468">
            <w:pPr>
              <w:rPr>
                <w:ins w:id="489" w:author="Pierre Demolliens" w:date="2019-02-05T14:59:00Z"/>
              </w:rPr>
            </w:pPr>
            <w:ins w:id="490" w:author="Pierre Demolliens" w:date="2019-02-05T15:15:00Z">
              <w:r>
                <w:t>4</w:t>
              </w:r>
            </w:ins>
          </w:p>
        </w:tc>
        <w:tc>
          <w:tcPr>
            <w:tcW w:w="3326" w:type="dxa"/>
          </w:tcPr>
          <w:p w14:paraId="769D7ABD" w14:textId="77777777" w:rsidR="007C67FB" w:rsidRDefault="007C67FB" w:rsidP="00275468">
            <w:pPr>
              <w:rPr>
                <w:ins w:id="491" w:author="Pierre Demolliens" w:date="2019-02-05T14:59:00Z"/>
              </w:rPr>
            </w:pPr>
            <w:ins w:id="492" w:author="Pierre Demolliens" w:date="2019-02-05T14:59:00Z">
              <w:r>
                <w:t>Faire une récupération de donnée avec cet id.</w:t>
              </w:r>
            </w:ins>
          </w:p>
        </w:tc>
        <w:tc>
          <w:tcPr>
            <w:tcW w:w="3331" w:type="dxa"/>
          </w:tcPr>
          <w:p w14:paraId="127A9D00" w14:textId="4D12C05F" w:rsidR="007C67FB" w:rsidRDefault="007C67FB" w:rsidP="00275468">
            <w:pPr>
              <w:rPr>
                <w:ins w:id="493" w:author="Pierre Demolliens" w:date="2019-02-05T14:59:00Z"/>
              </w:rPr>
            </w:pPr>
            <w:ins w:id="494" w:author="Pierre Demolliens" w:date="2019-02-05T14:59:00Z">
              <w:r>
                <w:t>Vérifier que le change du nom est bien « Test</w:t>
              </w:r>
            </w:ins>
            <w:ins w:id="495" w:author="Pierre Demolliens" w:date="2019-02-05T15:15:00Z">
              <w:r w:rsidR="00087243">
                <w:t>2</w:t>
              </w:r>
            </w:ins>
            <w:ins w:id="496" w:author="Pierre Demolliens" w:date="2019-02-05T14:59:00Z">
              <w:r>
                <w:t> »</w:t>
              </w:r>
            </w:ins>
          </w:p>
        </w:tc>
      </w:tr>
    </w:tbl>
    <w:p w14:paraId="7ADE789D" w14:textId="77777777" w:rsidR="007C67FB" w:rsidRDefault="007C67FB" w:rsidP="007C67FB">
      <w:pPr>
        <w:rPr>
          <w:ins w:id="497" w:author="Pierre Demolliens" w:date="2019-02-05T14:59:00Z"/>
        </w:rPr>
      </w:pPr>
    </w:p>
    <w:p w14:paraId="43C60A68" w14:textId="77777777" w:rsidR="007C67FB" w:rsidRDefault="007C67FB" w:rsidP="007C67FB">
      <w:pPr>
        <w:ind w:left="360"/>
        <w:rPr>
          <w:ins w:id="498" w:author="Pierre Demolliens" w:date="2019-02-05T14:59:00Z"/>
          <w:i/>
        </w:rPr>
      </w:pPr>
    </w:p>
    <w:tbl>
      <w:tblPr>
        <w:tblStyle w:val="Grilledutableau"/>
        <w:tblW w:w="0" w:type="auto"/>
        <w:tblLook w:val="04A0" w:firstRow="1" w:lastRow="0" w:firstColumn="1" w:lastColumn="0" w:noHBand="0" w:noVBand="1"/>
      </w:tblPr>
      <w:tblGrid>
        <w:gridCol w:w="2405"/>
        <w:gridCol w:w="3326"/>
        <w:gridCol w:w="3331"/>
        <w:tblGridChange w:id="499">
          <w:tblGrid>
            <w:gridCol w:w="2405"/>
            <w:gridCol w:w="3326"/>
            <w:gridCol w:w="3331"/>
          </w:tblGrid>
        </w:tblGridChange>
      </w:tblGrid>
      <w:tr w:rsidR="007C67FB" w14:paraId="6621D150" w14:textId="77777777" w:rsidTr="00275468">
        <w:trPr>
          <w:ins w:id="500" w:author="Pierre Demolliens" w:date="2019-02-05T14:59:00Z"/>
        </w:trPr>
        <w:tc>
          <w:tcPr>
            <w:tcW w:w="2405" w:type="dxa"/>
          </w:tcPr>
          <w:p w14:paraId="1F8A1CDD" w14:textId="77777777" w:rsidR="007C67FB" w:rsidRPr="005E37B8" w:rsidRDefault="007C67FB" w:rsidP="00275468">
            <w:pPr>
              <w:rPr>
                <w:ins w:id="501" w:author="Pierre Demolliens" w:date="2019-02-05T14:59:00Z"/>
                <w:b/>
              </w:rPr>
            </w:pPr>
            <w:ins w:id="502" w:author="Pierre Demolliens" w:date="2019-02-05T14:59:00Z">
              <w:r>
                <w:rPr>
                  <w:b/>
                </w:rPr>
                <w:t>Identifiant du test</w:t>
              </w:r>
            </w:ins>
          </w:p>
        </w:tc>
        <w:tc>
          <w:tcPr>
            <w:tcW w:w="6657" w:type="dxa"/>
            <w:gridSpan w:val="2"/>
          </w:tcPr>
          <w:p w14:paraId="1081FF0A" w14:textId="0F28FFF0" w:rsidR="007C67FB" w:rsidRPr="005E37B8" w:rsidRDefault="007C67FB" w:rsidP="00275468">
            <w:pPr>
              <w:rPr>
                <w:ins w:id="503" w:author="Pierre Demolliens" w:date="2019-02-05T14:59:00Z"/>
                <w:b/>
              </w:rPr>
            </w:pPr>
            <w:ins w:id="504" w:author="Pierre Demolliens" w:date="2019-02-05T14:59:00Z">
              <w:r>
                <w:rPr>
                  <w:b/>
                </w:rPr>
                <w:t>T</w:t>
              </w:r>
              <w:r w:rsidRPr="005E37B8">
                <w:rPr>
                  <w:b/>
                </w:rPr>
                <w:t>-</w:t>
              </w:r>
              <w:r>
                <w:rPr>
                  <w:b/>
                </w:rPr>
                <w:t>MAIN-00</w:t>
              </w:r>
            </w:ins>
            <w:ins w:id="505" w:author="Pierre Demolliens" w:date="2019-02-05T15:15:00Z">
              <w:r w:rsidR="0047670E">
                <w:rPr>
                  <w:b/>
                </w:rPr>
                <w:t>4</w:t>
              </w:r>
            </w:ins>
          </w:p>
        </w:tc>
      </w:tr>
      <w:tr w:rsidR="007C67FB" w14:paraId="3A1C3D2C" w14:textId="77777777" w:rsidTr="00275468">
        <w:trPr>
          <w:ins w:id="506" w:author="Pierre Demolliens" w:date="2019-02-05T14:59:00Z"/>
        </w:trPr>
        <w:tc>
          <w:tcPr>
            <w:tcW w:w="2405" w:type="dxa"/>
          </w:tcPr>
          <w:p w14:paraId="3A67CA1F" w14:textId="77777777" w:rsidR="007C67FB" w:rsidRDefault="007C67FB" w:rsidP="00275468">
            <w:pPr>
              <w:rPr>
                <w:ins w:id="507" w:author="Pierre Demolliens" w:date="2019-02-05T14:59:00Z"/>
              </w:rPr>
            </w:pPr>
            <w:ins w:id="508" w:author="Pierre Demolliens" w:date="2019-02-05T14:59:00Z">
              <w:r>
                <w:t>Description</w:t>
              </w:r>
            </w:ins>
          </w:p>
        </w:tc>
        <w:tc>
          <w:tcPr>
            <w:tcW w:w="6657" w:type="dxa"/>
            <w:gridSpan w:val="2"/>
          </w:tcPr>
          <w:p w14:paraId="3AC1DBDB" w14:textId="3A3F5CD1" w:rsidR="007C67FB" w:rsidRPr="00B13945" w:rsidRDefault="007C67FB" w:rsidP="00275468">
            <w:pPr>
              <w:pStyle w:val="Paragraphedeliste"/>
              <w:spacing w:after="160" w:line="259" w:lineRule="auto"/>
              <w:ind w:left="0"/>
              <w:rPr>
                <w:ins w:id="509" w:author="Pierre Demolliens" w:date="2019-02-05T14:59:00Z"/>
              </w:rPr>
            </w:pPr>
            <w:ins w:id="510" w:author="Pierre Demolliens" w:date="2019-02-05T14:59:00Z">
              <w:r>
                <w:t xml:space="preserve">Vérification que </w:t>
              </w:r>
            </w:ins>
            <w:ins w:id="511" w:author="Pierre Demolliens" w:date="2019-02-05T15:15:00Z">
              <w:r w:rsidR="0047670E">
                <w:t>la récupération</w:t>
              </w:r>
            </w:ins>
            <w:ins w:id="512" w:author="Pierre Demolliens" w:date="2019-02-05T14:59:00Z">
              <w:r>
                <w:t xml:space="preserve"> d’un patient fonctionne. </w:t>
              </w:r>
            </w:ins>
          </w:p>
        </w:tc>
      </w:tr>
      <w:tr w:rsidR="007C67FB" w14:paraId="71DE269F" w14:textId="77777777" w:rsidTr="00275468">
        <w:trPr>
          <w:ins w:id="513" w:author="Pierre Demolliens" w:date="2019-02-05T14:59:00Z"/>
        </w:trPr>
        <w:tc>
          <w:tcPr>
            <w:tcW w:w="2405" w:type="dxa"/>
          </w:tcPr>
          <w:p w14:paraId="686387F0" w14:textId="77777777" w:rsidR="007C67FB" w:rsidRDefault="007C67FB" w:rsidP="00275468">
            <w:pPr>
              <w:rPr>
                <w:ins w:id="514" w:author="Pierre Demolliens" w:date="2019-02-05T14:59:00Z"/>
              </w:rPr>
            </w:pPr>
            <w:ins w:id="515" w:author="Pierre Demolliens" w:date="2019-02-05T14:59:00Z">
              <w:r>
                <w:t>Exigence vérifiée</w:t>
              </w:r>
            </w:ins>
          </w:p>
        </w:tc>
        <w:tc>
          <w:tcPr>
            <w:tcW w:w="3326" w:type="dxa"/>
          </w:tcPr>
          <w:p w14:paraId="4D6302EA" w14:textId="24833C10" w:rsidR="007C67FB" w:rsidRPr="00275468" w:rsidRDefault="007C67FB" w:rsidP="00275468">
            <w:pPr>
              <w:rPr>
                <w:ins w:id="516" w:author="Pierre Demolliens" w:date="2019-02-05T14:59:00Z"/>
                <w:sz w:val="20"/>
              </w:rPr>
            </w:pPr>
            <w:ins w:id="517" w:author="Pierre Demolliens" w:date="2019-02-05T14:59:00Z">
              <w:r w:rsidRPr="00275468">
                <w:rPr>
                  <w:sz w:val="20"/>
                </w:rPr>
                <w:t>SOFTREQ-MAIN-00</w:t>
              </w:r>
            </w:ins>
            <w:ins w:id="518" w:author="Pierre Demolliens" w:date="2019-02-05T15:40:00Z">
              <w:r w:rsidR="00177364">
                <w:rPr>
                  <w:sz w:val="20"/>
                </w:rPr>
                <w:t>4</w:t>
              </w:r>
            </w:ins>
          </w:p>
        </w:tc>
        <w:tc>
          <w:tcPr>
            <w:tcW w:w="3331" w:type="dxa"/>
          </w:tcPr>
          <w:p w14:paraId="6A73A718" w14:textId="27CCD35F" w:rsidR="007C67FB" w:rsidRPr="00275468" w:rsidRDefault="00461447" w:rsidP="00275468">
            <w:pPr>
              <w:rPr>
                <w:ins w:id="519" w:author="Pierre Demolliens" w:date="2019-02-05T14:59:00Z"/>
                <w:sz w:val="20"/>
              </w:rPr>
            </w:pPr>
            <w:ins w:id="520" w:author="Pierre Demolliens" w:date="2019-02-05T15:35:00Z">
              <w:r>
                <w:rPr>
                  <w:sz w:val="20"/>
                </w:rPr>
                <w:t xml:space="preserve">Inspection. </w:t>
              </w:r>
            </w:ins>
          </w:p>
        </w:tc>
      </w:tr>
      <w:tr w:rsidR="007C67FB" w14:paraId="663E0EDA" w14:textId="77777777" w:rsidTr="00275468">
        <w:trPr>
          <w:ins w:id="521" w:author="Pierre Demolliens" w:date="2019-02-05T14:59:00Z"/>
        </w:trPr>
        <w:tc>
          <w:tcPr>
            <w:tcW w:w="2405" w:type="dxa"/>
          </w:tcPr>
          <w:p w14:paraId="727C98F8" w14:textId="77777777" w:rsidR="007C67FB" w:rsidRDefault="007C67FB" w:rsidP="00275468">
            <w:pPr>
              <w:rPr>
                <w:ins w:id="522" w:author="Pierre Demolliens" w:date="2019-02-05T14:59:00Z"/>
              </w:rPr>
            </w:pPr>
            <w:ins w:id="523" w:author="Pierre Demolliens" w:date="2019-02-05T14:59:00Z">
              <w:r>
                <w:t>Conditions initiales</w:t>
              </w:r>
            </w:ins>
          </w:p>
        </w:tc>
        <w:tc>
          <w:tcPr>
            <w:tcW w:w="3326" w:type="dxa"/>
          </w:tcPr>
          <w:p w14:paraId="310561FF" w14:textId="77777777" w:rsidR="007C67FB" w:rsidRDefault="007C67FB" w:rsidP="00275468">
            <w:pPr>
              <w:rPr>
                <w:ins w:id="524" w:author="Pierre Demolliens" w:date="2019-02-05T14:59:00Z"/>
              </w:rPr>
            </w:pPr>
            <w:ins w:id="525" w:author="Pierre Demolliens" w:date="2019-02-05T14:59:00Z">
              <w:r>
                <w:t>Le sous-système logiciel est dans l’état SUSPENDU</w:t>
              </w:r>
            </w:ins>
          </w:p>
        </w:tc>
        <w:tc>
          <w:tcPr>
            <w:tcW w:w="3331" w:type="dxa"/>
          </w:tcPr>
          <w:p w14:paraId="368D4FE0" w14:textId="77777777" w:rsidR="007C67FB" w:rsidRDefault="007C67FB" w:rsidP="00275468">
            <w:pPr>
              <w:rPr>
                <w:ins w:id="526" w:author="Pierre Demolliens" w:date="2019-02-05T14:59:00Z"/>
              </w:rPr>
            </w:pPr>
          </w:p>
        </w:tc>
      </w:tr>
      <w:tr w:rsidR="007C67FB" w14:paraId="52C6A3F5" w14:textId="77777777" w:rsidTr="00275468">
        <w:trPr>
          <w:ins w:id="527" w:author="Pierre Demolliens" w:date="2019-02-05T14:59:00Z"/>
        </w:trPr>
        <w:tc>
          <w:tcPr>
            <w:tcW w:w="2405" w:type="dxa"/>
          </w:tcPr>
          <w:p w14:paraId="75CCB029" w14:textId="77777777" w:rsidR="007C67FB" w:rsidRDefault="007C67FB" w:rsidP="00275468">
            <w:pPr>
              <w:rPr>
                <w:ins w:id="528" w:author="Pierre Demolliens" w:date="2019-02-05T14:59:00Z"/>
              </w:rPr>
            </w:pPr>
            <w:ins w:id="529" w:author="Pierre Demolliens" w:date="2019-02-05T14:59:00Z">
              <w:r>
                <w:t>Entrées</w:t>
              </w:r>
            </w:ins>
          </w:p>
        </w:tc>
        <w:tc>
          <w:tcPr>
            <w:tcW w:w="3326" w:type="dxa"/>
          </w:tcPr>
          <w:p w14:paraId="488F1579" w14:textId="77777777" w:rsidR="007C67FB" w:rsidRPr="00275468" w:rsidRDefault="007C67FB" w:rsidP="00275468">
            <w:pPr>
              <w:rPr>
                <w:ins w:id="530" w:author="Pierre Demolliens" w:date="2019-02-05T14:59:00Z"/>
              </w:rPr>
            </w:pPr>
            <w:ins w:id="531" w:author="Pierre Demolliens" w:date="2019-02-05T14:59:00Z">
              <w:r w:rsidRPr="00275468">
                <w:t xml:space="preserve">Les informations demandées </w:t>
              </w:r>
            </w:ins>
          </w:p>
        </w:tc>
        <w:tc>
          <w:tcPr>
            <w:tcW w:w="3331" w:type="dxa"/>
          </w:tcPr>
          <w:p w14:paraId="3437911C" w14:textId="77777777" w:rsidR="007C67FB" w:rsidRDefault="007C67FB" w:rsidP="00275468">
            <w:pPr>
              <w:rPr>
                <w:ins w:id="532" w:author="Pierre Demolliens" w:date="2019-02-05T14:59:00Z"/>
              </w:rPr>
            </w:pPr>
          </w:p>
        </w:tc>
      </w:tr>
      <w:tr w:rsidR="007C67FB" w14:paraId="4C552875" w14:textId="77777777" w:rsidTr="00275468">
        <w:trPr>
          <w:ins w:id="533" w:author="Pierre Demolliens" w:date="2019-02-05T14:59:00Z"/>
        </w:trPr>
        <w:tc>
          <w:tcPr>
            <w:tcW w:w="2405" w:type="dxa"/>
          </w:tcPr>
          <w:p w14:paraId="298CBE1B" w14:textId="77777777" w:rsidR="007C67FB" w:rsidRDefault="007C67FB" w:rsidP="00275468">
            <w:pPr>
              <w:rPr>
                <w:ins w:id="534" w:author="Pierre Demolliens" w:date="2019-02-05T14:59:00Z"/>
              </w:rPr>
            </w:pPr>
            <w:ins w:id="535" w:author="Pierre Demolliens" w:date="2019-02-05T14:59:00Z">
              <w:r>
                <w:t>Actions sur les données collectées</w:t>
              </w:r>
            </w:ins>
          </w:p>
        </w:tc>
        <w:tc>
          <w:tcPr>
            <w:tcW w:w="3326" w:type="dxa"/>
          </w:tcPr>
          <w:p w14:paraId="1765CBF5" w14:textId="77777777" w:rsidR="007C67FB" w:rsidRPr="00275468" w:rsidRDefault="007C67FB" w:rsidP="00275468">
            <w:pPr>
              <w:rPr>
                <w:ins w:id="536" w:author="Pierre Demolliens" w:date="2019-02-05T14:59:00Z"/>
              </w:rPr>
            </w:pPr>
            <w:ins w:id="537" w:author="Pierre Demolliens" w:date="2019-02-05T14:59:00Z">
              <w:r w:rsidRPr="00275468">
                <w:t>Mise en place dans une requête POST avec le protocole Fhir</w:t>
              </w:r>
            </w:ins>
          </w:p>
        </w:tc>
        <w:tc>
          <w:tcPr>
            <w:tcW w:w="3331" w:type="dxa"/>
          </w:tcPr>
          <w:p w14:paraId="374E27AF" w14:textId="77777777" w:rsidR="007C67FB" w:rsidRDefault="007C67FB" w:rsidP="00275468">
            <w:pPr>
              <w:rPr>
                <w:ins w:id="538" w:author="Pierre Demolliens" w:date="2019-02-05T14:59:00Z"/>
              </w:rPr>
            </w:pPr>
          </w:p>
        </w:tc>
      </w:tr>
      <w:tr w:rsidR="007C67FB" w14:paraId="1A326A20" w14:textId="77777777" w:rsidTr="00275468">
        <w:trPr>
          <w:ins w:id="539" w:author="Pierre Demolliens" w:date="2019-02-05T14:59:00Z"/>
        </w:trPr>
        <w:tc>
          <w:tcPr>
            <w:tcW w:w="2405" w:type="dxa"/>
          </w:tcPr>
          <w:p w14:paraId="79FE0012" w14:textId="77777777" w:rsidR="007C67FB" w:rsidRDefault="007C67FB" w:rsidP="00275468">
            <w:pPr>
              <w:rPr>
                <w:ins w:id="540" w:author="Pierre Demolliens" w:date="2019-02-05T14:59:00Z"/>
              </w:rPr>
            </w:pPr>
            <w:ins w:id="541" w:author="Pierre Demolliens" w:date="2019-02-05T14:59:00Z">
              <w:r>
                <w:t>Sorties</w:t>
              </w:r>
            </w:ins>
          </w:p>
        </w:tc>
        <w:tc>
          <w:tcPr>
            <w:tcW w:w="3326" w:type="dxa"/>
          </w:tcPr>
          <w:p w14:paraId="20559E23" w14:textId="00B2EFBB" w:rsidR="007C67FB" w:rsidRPr="00275468" w:rsidRDefault="007C67FB" w:rsidP="00275468">
            <w:pPr>
              <w:rPr>
                <w:ins w:id="542" w:author="Pierre Demolliens" w:date="2019-02-05T14:59:00Z"/>
              </w:rPr>
            </w:pPr>
          </w:p>
        </w:tc>
        <w:tc>
          <w:tcPr>
            <w:tcW w:w="3331" w:type="dxa"/>
          </w:tcPr>
          <w:p w14:paraId="0FA07843" w14:textId="77777777" w:rsidR="007C67FB" w:rsidRDefault="007C67FB" w:rsidP="00275468">
            <w:pPr>
              <w:rPr>
                <w:ins w:id="543" w:author="Pierre Demolliens" w:date="2019-02-05T14:59:00Z"/>
              </w:rPr>
            </w:pPr>
            <w:ins w:id="544" w:author="Pierre Demolliens" w:date="2019-02-05T14:59:00Z">
              <w:r>
                <w:rPr>
                  <w:b/>
                </w:rPr>
                <w:t>R</w:t>
              </w:r>
              <w:r w:rsidRPr="005E37B8">
                <w:rPr>
                  <w:b/>
                </w:rPr>
                <w:t>-</w:t>
              </w:r>
              <w:r>
                <w:rPr>
                  <w:b/>
                </w:rPr>
                <w:t>MAIN-001</w:t>
              </w:r>
            </w:ins>
          </w:p>
        </w:tc>
      </w:tr>
      <w:tr w:rsidR="007C67FB" w14:paraId="0D03A385" w14:textId="77777777" w:rsidTr="00275468">
        <w:trPr>
          <w:ins w:id="545" w:author="Pierre Demolliens" w:date="2019-02-05T14:59:00Z"/>
        </w:trPr>
        <w:tc>
          <w:tcPr>
            <w:tcW w:w="2405" w:type="dxa"/>
          </w:tcPr>
          <w:p w14:paraId="1B1E018E" w14:textId="77777777" w:rsidR="007C67FB" w:rsidRDefault="007C67FB" w:rsidP="00275468">
            <w:pPr>
              <w:rPr>
                <w:ins w:id="546" w:author="Pierre Demolliens" w:date="2019-02-05T14:59:00Z"/>
              </w:rPr>
            </w:pPr>
            <w:ins w:id="547" w:author="Pierre Demolliens" w:date="2019-02-05T14:59:00Z">
              <w:r>
                <w:lastRenderedPageBreak/>
                <w:t>Hypothèses et contraintes</w:t>
              </w:r>
            </w:ins>
          </w:p>
        </w:tc>
        <w:tc>
          <w:tcPr>
            <w:tcW w:w="3326" w:type="dxa"/>
          </w:tcPr>
          <w:p w14:paraId="692E5357" w14:textId="77777777" w:rsidR="007C67FB" w:rsidRDefault="007C67FB" w:rsidP="00275468">
            <w:pPr>
              <w:rPr>
                <w:ins w:id="548" w:author="Pierre Demolliens" w:date="2019-02-05T14:59:00Z"/>
              </w:rPr>
            </w:pPr>
            <w:ins w:id="549" w:author="Pierre Demolliens" w:date="2019-02-05T14:59:00Z">
              <w:r>
                <w:t xml:space="preserve">Il faut que le serveur </w:t>
              </w:r>
              <w:proofErr w:type="spellStart"/>
              <w:r>
                <w:t>EasyPHP</w:t>
              </w:r>
              <w:proofErr w:type="spellEnd"/>
              <w:r>
                <w:t xml:space="preserve"> soit allumé.</w:t>
              </w:r>
            </w:ins>
          </w:p>
          <w:p w14:paraId="314017A2" w14:textId="77777777" w:rsidR="007C67FB" w:rsidRDefault="007C67FB" w:rsidP="00275468">
            <w:pPr>
              <w:rPr>
                <w:ins w:id="550" w:author="Pierre Demolliens" w:date="2019-02-05T14:59:00Z"/>
              </w:rPr>
            </w:pPr>
            <w:ins w:id="551" w:author="Pierre Demolliens" w:date="2019-02-05T14:59:00Z">
              <w:r>
                <w:t>L’utilisateur soit connecté.</w:t>
              </w:r>
            </w:ins>
          </w:p>
          <w:p w14:paraId="5CA59FFA" w14:textId="77777777" w:rsidR="007C67FB" w:rsidRDefault="007C67FB" w:rsidP="00275468">
            <w:pPr>
              <w:rPr>
                <w:ins w:id="552" w:author="Pierre Demolliens" w:date="2019-02-05T15:32:00Z"/>
              </w:rPr>
            </w:pPr>
            <w:ins w:id="553" w:author="Pierre Demolliens" w:date="2019-02-05T14:59:00Z">
              <w:r>
                <w:t xml:space="preserve">Interface </w:t>
              </w:r>
            </w:ins>
            <w:ins w:id="554" w:author="Pierre Demolliens" w:date="2019-02-05T15:32:00Z">
              <w:r w:rsidR="00AA6ABC">
                <w:t>Modification</w:t>
              </w:r>
            </w:ins>
            <w:ins w:id="555" w:author="Pierre Demolliens" w:date="2019-02-05T14:59:00Z">
              <w:r>
                <w:t xml:space="preserve"> patient affichée </w:t>
              </w:r>
            </w:ins>
          </w:p>
          <w:p w14:paraId="02D77254" w14:textId="2BF25D6D" w:rsidR="00AA6ABC" w:rsidRDefault="00AA6ABC" w:rsidP="00275468">
            <w:pPr>
              <w:rPr>
                <w:ins w:id="556" w:author="Pierre Demolliens" w:date="2019-02-05T14:59:00Z"/>
              </w:rPr>
            </w:pPr>
            <w:ins w:id="557" w:author="Pierre Demolliens" w:date="2019-02-05T15:32:00Z">
              <w:r>
                <w:t xml:space="preserve">Le patient doit </w:t>
              </w:r>
            </w:ins>
            <w:ins w:id="558" w:author="Pierre Demolliens" w:date="2019-02-05T15:40:00Z">
              <w:r w:rsidR="00C83859">
                <w:t>exister</w:t>
              </w:r>
            </w:ins>
          </w:p>
        </w:tc>
        <w:tc>
          <w:tcPr>
            <w:tcW w:w="3331" w:type="dxa"/>
          </w:tcPr>
          <w:p w14:paraId="1E49B724" w14:textId="77777777" w:rsidR="007C67FB" w:rsidRDefault="007C67FB" w:rsidP="00275468">
            <w:pPr>
              <w:rPr>
                <w:ins w:id="559" w:author="Pierre Demolliens" w:date="2019-02-05T14:59:00Z"/>
              </w:rPr>
            </w:pPr>
          </w:p>
        </w:tc>
      </w:tr>
      <w:tr w:rsidR="007C67FB" w14:paraId="31B54779" w14:textId="77777777" w:rsidTr="00275468">
        <w:trPr>
          <w:ins w:id="560" w:author="Pierre Demolliens" w:date="2019-02-05T14:59:00Z"/>
        </w:trPr>
        <w:tc>
          <w:tcPr>
            <w:tcW w:w="2405" w:type="dxa"/>
          </w:tcPr>
          <w:p w14:paraId="5FA4DBB6" w14:textId="77777777" w:rsidR="007C67FB" w:rsidRDefault="007C67FB" w:rsidP="00275468">
            <w:pPr>
              <w:rPr>
                <w:ins w:id="561" w:author="Pierre Demolliens" w:date="2019-02-05T14:59:00Z"/>
              </w:rPr>
            </w:pPr>
            <w:ins w:id="562" w:author="Pierre Demolliens" w:date="2019-02-05T14:59:00Z">
              <w:r>
                <w:t>Résultats attendus et critères</w:t>
              </w:r>
            </w:ins>
          </w:p>
        </w:tc>
        <w:tc>
          <w:tcPr>
            <w:tcW w:w="3326" w:type="dxa"/>
          </w:tcPr>
          <w:p w14:paraId="528DD060" w14:textId="77777777" w:rsidR="007C67FB" w:rsidRDefault="007C67FB" w:rsidP="00275468">
            <w:pPr>
              <w:rPr>
                <w:ins w:id="563" w:author="Pierre Demolliens" w:date="2019-02-05T14:59:00Z"/>
              </w:rPr>
            </w:pPr>
            <w:ins w:id="564" w:author="Pierre Demolliens" w:date="2019-02-05T14:59:00Z">
              <w:r>
                <w:t>Le serveur est lancé la page index est affichée</w:t>
              </w:r>
            </w:ins>
          </w:p>
        </w:tc>
        <w:tc>
          <w:tcPr>
            <w:tcW w:w="3331" w:type="dxa"/>
          </w:tcPr>
          <w:p w14:paraId="257FC500" w14:textId="77777777" w:rsidR="007C67FB" w:rsidRDefault="007C67FB" w:rsidP="00275468">
            <w:pPr>
              <w:rPr>
                <w:ins w:id="565" w:author="Pierre Demolliens" w:date="2019-02-05T14:59:00Z"/>
              </w:rPr>
            </w:pPr>
            <w:ins w:id="566" w:author="Pierre Demolliens" w:date="2019-02-05T14:59:00Z">
              <w:r>
                <w:t>Cf. ci-dessous</w:t>
              </w:r>
            </w:ins>
          </w:p>
        </w:tc>
      </w:tr>
      <w:tr w:rsidR="007C67FB" w14:paraId="64BBEE4A" w14:textId="77777777" w:rsidTr="00275468">
        <w:trPr>
          <w:ins w:id="567" w:author="Pierre Demolliens" w:date="2019-02-05T14:59:00Z"/>
        </w:trPr>
        <w:tc>
          <w:tcPr>
            <w:tcW w:w="9062" w:type="dxa"/>
            <w:gridSpan w:val="3"/>
          </w:tcPr>
          <w:p w14:paraId="1283C8D2" w14:textId="77777777" w:rsidR="007C67FB" w:rsidRDefault="007C67FB" w:rsidP="00275468">
            <w:pPr>
              <w:jc w:val="center"/>
              <w:rPr>
                <w:ins w:id="568" w:author="Pierre Demolliens" w:date="2019-02-05T14:59:00Z"/>
              </w:rPr>
            </w:pPr>
            <w:ins w:id="569" w:author="Pierre Demolliens" w:date="2019-02-05T14:59:00Z">
              <w:r w:rsidRPr="00F9383A">
                <w:rPr>
                  <w:b/>
                </w:rPr>
                <w:t>Procédure de test</w:t>
              </w:r>
            </w:ins>
          </w:p>
        </w:tc>
      </w:tr>
      <w:tr w:rsidR="007C67FB" w14:paraId="54C9DE56" w14:textId="77777777" w:rsidTr="00275468">
        <w:trPr>
          <w:ins w:id="570" w:author="Pierre Demolliens" w:date="2019-02-05T14:59:00Z"/>
        </w:trPr>
        <w:tc>
          <w:tcPr>
            <w:tcW w:w="2405" w:type="dxa"/>
          </w:tcPr>
          <w:p w14:paraId="18B16A19" w14:textId="77777777" w:rsidR="007C67FB" w:rsidRPr="00F9383A" w:rsidRDefault="007C67FB" w:rsidP="00275468">
            <w:pPr>
              <w:rPr>
                <w:ins w:id="571" w:author="Pierre Demolliens" w:date="2019-02-05T14:59:00Z"/>
                <w:b/>
              </w:rPr>
            </w:pPr>
            <w:ins w:id="572" w:author="Pierre Demolliens" w:date="2019-02-05T14:59:00Z">
              <w:r w:rsidRPr="00F9383A">
                <w:rPr>
                  <w:b/>
                </w:rPr>
                <w:t>Numéro d’étape</w:t>
              </w:r>
            </w:ins>
          </w:p>
        </w:tc>
        <w:tc>
          <w:tcPr>
            <w:tcW w:w="3326" w:type="dxa"/>
          </w:tcPr>
          <w:p w14:paraId="693FF30F" w14:textId="77777777" w:rsidR="007C67FB" w:rsidRPr="00F9383A" w:rsidRDefault="007C67FB" w:rsidP="00275468">
            <w:pPr>
              <w:rPr>
                <w:ins w:id="573" w:author="Pierre Demolliens" w:date="2019-02-05T14:59:00Z"/>
                <w:b/>
              </w:rPr>
            </w:pPr>
            <w:ins w:id="574" w:author="Pierre Demolliens" w:date="2019-02-05T14:59:00Z">
              <w:r w:rsidRPr="00F9383A">
                <w:rPr>
                  <w:b/>
                </w:rPr>
                <w:t>Action de l’opérateur</w:t>
              </w:r>
            </w:ins>
          </w:p>
        </w:tc>
        <w:tc>
          <w:tcPr>
            <w:tcW w:w="3331" w:type="dxa"/>
          </w:tcPr>
          <w:p w14:paraId="555C6635" w14:textId="77777777" w:rsidR="007C67FB" w:rsidRPr="00F9383A" w:rsidRDefault="007C67FB" w:rsidP="00275468">
            <w:pPr>
              <w:rPr>
                <w:ins w:id="575" w:author="Pierre Demolliens" w:date="2019-02-05T14:59:00Z"/>
                <w:b/>
              </w:rPr>
            </w:pPr>
            <w:ins w:id="576" w:author="Pierre Demolliens" w:date="2019-02-05T14:59:00Z">
              <w:r>
                <w:rPr>
                  <w:b/>
                </w:rPr>
                <w:t xml:space="preserve">Le patient est bien géré dans la base de </w:t>
              </w:r>
              <w:proofErr w:type="gramStart"/>
              <w:r>
                <w:rPr>
                  <w:b/>
                </w:rPr>
                <w:t>donnée</w:t>
              </w:r>
              <w:proofErr w:type="gramEnd"/>
              <w:r>
                <w:rPr>
                  <w:b/>
                </w:rPr>
                <w:t xml:space="preserve"> (vérification en analysant les logs du serveur Fhir)</w:t>
              </w:r>
            </w:ins>
          </w:p>
        </w:tc>
      </w:tr>
      <w:tr w:rsidR="007C67FB" w14:paraId="4E72171F" w14:textId="77777777" w:rsidTr="00275468">
        <w:trPr>
          <w:ins w:id="577" w:author="Pierre Demolliens" w:date="2019-02-05T14:59:00Z"/>
        </w:trPr>
        <w:tc>
          <w:tcPr>
            <w:tcW w:w="2405" w:type="dxa"/>
          </w:tcPr>
          <w:p w14:paraId="5F637656" w14:textId="77777777" w:rsidR="007C67FB" w:rsidRDefault="007C67FB" w:rsidP="00275468">
            <w:pPr>
              <w:rPr>
                <w:ins w:id="578" w:author="Pierre Demolliens" w:date="2019-02-05T14:59:00Z"/>
              </w:rPr>
            </w:pPr>
            <w:ins w:id="579" w:author="Pierre Demolliens" w:date="2019-02-05T14:59:00Z">
              <w:r>
                <w:t>1</w:t>
              </w:r>
            </w:ins>
          </w:p>
        </w:tc>
        <w:tc>
          <w:tcPr>
            <w:tcW w:w="3326" w:type="dxa"/>
          </w:tcPr>
          <w:p w14:paraId="05BFAD11" w14:textId="07B89EA5" w:rsidR="007C67FB" w:rsidRDefault="007C67FB" w:rsidP="00275468">
            <w:pPr>
              <w:rPr>
                <w:ins w:id="580" w:author="Pierre Demolliens" w:date="2019-02-05T14:59:00Z"/>
              </w:rPr>
            </w:pPr>
            <w:ins w:id="581" w:author="Pierre Demolliens" w:date="2019-02-05T14:59:00Z">
              <w:r>
                <w:t xml:space="preserve">Saisir dans le champ </w:t>
              </w:r>
            </w:ins>
            <w:ins w:id="582" w:author="Pierre Demolliens" w:date="2019-02-05T15:33:00Z">
              <w:r w:rsidR="00AA6ABC">
                <w:t>id</w:t>
              </w:r>
            </w:ins>
            <w:ins w:id="583" w:author="Pierre Demolliens" w:date="2019-02-05T14:59:00Z">
              <w:r>
                <w:t xml:space="preserve"> </w:t>
              </w:r>
              <w:proofErr w:type="spellStart"/>
              <w:r>
                <w:t>l</w:t>
              </w:r>
            </w:ins>
            <w:ins w:id="584" w:author="Pierre Demolliens" w:date="2019-02-05T15:33:00Z">
              <w:r w:rsidR="00AA6ABC">
                <w:t>’</w:t>
              </w:r>
              <w:r w:rsidR="00461447">
                <w:t>id</w:t>
              </w:r>
              <w:proofErr w:type="spellEnd"/>
              <w:r w:rsidR="00461447">
                <w:t xml:space="preserve"> du patient </w:t>
              </w:r>
            </w:ins>
          </w:p>
        </w:tc>
        <w:tc>
          <w:tcPr>
            <w:tcW w:w="3331" w:type="dxa"/>
          </w:tcPr>
          <w:p w14:paraId="255F2744" w14:textId="18541AF3" w:rsidR="007C67FB" w:rsidRDefault="007C67FB" w:rsidP="00275468">
            <w:pPr>
              <w:rPr>
                <w:ins w:id="585" w:author="Pierre Demolliens" w:date="2019-02-05T14:59:00Z"/>
              </w:rPr>
            </w:pPr>
            <w:ins w:id="586" w:author="Pierre Demolliens" w:date="2019-02-05T14:59:00Z">
              <w:r>
                <w:t xml:space="preserve">Dans le champ nom il y a </w:t>
              </w:r>
            </w:ins>
            <w:proofErr w:type="spellStart"/>
            <w:ins w:id="587" w:author="Pierre Demolliens" w:date="2019-02-05T15:33:00Z">
              <w:r w:rsidR="00461447">
                <w:t>l’id</w:t>
              </w:r>
              <w:proofErr w:type="spellEnd"/>
              <w:r w:rsidR="00461447">
                <w:t xml:space="preserve"> du patient </w:t>
              </w:r>
            </w:ins>
            <w:ins w:id="588" w:author="Pierre Demolliens" w:date="2019-02-05T14:59:00Z">
              <w:r>
                <w:t xml:space="preserve"> </w:t>
              </w:r>
            </w:ins>
          </w:p>
        </w:tc>
      </w:tr>
      <w:tr w:rsidR="007C67FB" w14:paraId="1AE7625E" w14:textId="77777777" w:rsidTr="00275468">
        <w:trPr>
          <w:ins w:id="589" w:author="Pierre Demolliens" w:date="2019-02-05T14:59:00Z"/>
        </w:trPr>
        <w:tc>
          <w:tcPr>
            <w:tcW w:w="2405" w:type="dxa"/>
          </w:tcPr>
          <w:p w14:paraId="09EDDBAE" w14:textId="77777777" w:rsidR="007C67FB" w:rsidRDefault="007C67FB" w:rsidP="00275468">
            <w:pPr>
              <w:rPr>
                <w:ins w:id="590" w:author="Pierre Demolliens" w:date="2019-02-05T14:59:00Z"/>
              </w:rPr>
            </w:pPr>
            <w:ins w:id="591" w:author="Pierre Demolliens" w:date="2019-02-05T14:59:00Z">
              <w:r>
                <w:t xml:space="preserve">2 </w:t>
              </w:r>
            </w:ins>
          </w:p>
        </w:tc>
        <w:tc>
          <w:tcPr>
            <w:tcW w:w="3326" w:type="dxa"/>
          </w:tcPr>
          <w:p w14:paraId="05114668" w14:textId="6BF6C831" w:rsidR="007C67FB" w:rsidRDefault="007C67FB" w:rsidP="00275468">
            <w:pPr>
              <w:rPr>
                <w:ins w:id="592" w:author="Pierre Demolliens" w:date="2019-02-05T14:59:00Z"/>
              </w:rPr>
            </w:pPr>
            <w:ins w:id="593" w:author="Pierre Demolliens" w:date="2019-02-05T14:59:00Z">
              <w:r>
                <w:t xml:space="preserve">Appuyer sur le bouton </w:t>
              </w:r>
            </w:ins>
            <w:ins w:id="594" w:author="Pierre Demolliens" w:date="2019-02-05T15:33:00Z">
              <w:r w:rsidR="00461447">
                <w:t>Re</w:t>
              </w:r>
            </w:ins>
            <w:ins w:id="595" w:author="Pierre Demolliens" w:date="2019-02-05T15:34:00Z">
              <w:r w:rsidR="00461447">
                <w:t>chercher</w:t>
              </w:r>
            </w:ins>
          </w:p>
        </w:tc>
        <w:tc>
          <w:tcPr>
            <w:tcW w:w="3331" w:type="dxa"/>
          </w:tcPr>
          <w:p w14:paraId="02C6ACFF" w14:textId="77777777" w:rsidR="007C67FB" w:rsidRDefault="007C67FB" w:rsidP="00275468">
            <w:pPr>
              <w:rPr>
                <w:ins w:id="596" w:author="Pierre Demolliens" w:date="2019-02-05T14:59:00Z"/>
              </w:rPr>
            </w:pPr>
            <w:ins w:id="597" w:author="Pierre Demolliens" w:date="2019-02-05T14:59:00Z">
              <w:r>
                <w:t xml:space="preserve">Le bouton à bien été cliqué et la page change. </w:t>
              </w:r>
            </w:ins>
          </w:p>
        </w:tc>
      </w:tr>
      <w:tr w:rsidR="007C67FB" w14:paraId="51EE58E6" w14:textId="77777777" w:rsidTr="00461447">
        <w:tblPrEx>
          <w:tblW w:w="0" w:type="auto"/>
          <w:tblPrExChange w:id="598" w:author="Pierre Demolliens" w:date="2019-02-05T15:35:00Z">
            <w:tblPrEx>
              <w:tblW w:w="0" w:type="auto"/>
            </w:tblPrEx>
          </w:tblPrExChange>
        </w:tblPrEx>
        <w:trPr>
          <w:trHeight w:val="335"/>
          <w:ins w:id="599" w:author="Pierre Demolliens" w:date="2019-02-05T14:59:00Z"/>
        </w:trPr>
        <w:tc>
          <w:tcPr>
            <w:tcW w:w="2405" w:type="dxa"/>
            <w:tcPrChange w:id="600" w:author="Pierre Demolliens" w:date="2019-02-05T15:35:00Z">
              <w:tcPr>
                <w:tcW w:w="2405" w:type="dxa"/>
              </w:tcPr>
            </w:tcPrChange>
          </w:tcPr>
          <w:p w14:paraId="64BB6BF5" w14:textId="4E99BEB4" w:rsidR="007C67FB" w:rsidRDefault="00461447" w:rsidP="00275468">
            <w:pPr>
              <w:rPr>
                <w:ins w:id="601" w:author="Pierre Demolliens" w:date="2019-02-05T14:59:00Z"/>
              </w:rPr>
            </w:pPr>
            <w:ins w:id="602" w:author="Pierre Demolliens" w:date="2019-02-05T15:35:00Z">
              <w:r>
                <w:t>3</w:t>
              </w:r>
            </w:ins>
          </w:p>
        </w:tc>
        <w:tc>
          <w:tcPr>
            <w:tcW w:w="3326" w:type="dxa"/>
            <w:tcPrChange w:id="603" w:author="Pierre Demolliens" w:date="2019-02-05T15:35:00Z">
              <w:tcPr>
                <w:tcW w:w="3326" w:type="dxa"/>
              </w:tcPr>
            </w:tcPrChange>
          </w:tcPr>
          <w:p w14:paraId="0529820E" w14:textId="39E0A45B" w:rsidR="007C67FB" w:rsidRDefault="00461447" w:rsidP="00275468">
            <w:pPr>
              <w:rPr>
                <w:ins w:id="604" w:author="Pierre Demolliens" w:date="2019-02-05T14:59:00Z"/>
              </w:rPr>
            </w:pPr>
            <w:ins w:id="605" w:author="Pierre Demolliens" w:date="2019-02-05T15:35:00Z">
              <w:r>
                <w:t>Vérifier que l’on a bien toutes les informations de ce patient</w:t>
              </w:r>
            </w:ins>
          </w:p>
        </w:tc>
        <w:tc>
          <w:tcPr>
            <w:tcW w:w="3331" w:type="dxa"/>
            <w:tcPrChange w:id="606" w:author="Pierre Demolliens" w:date="2019-02-05T15:35:00Z">
              <w:tcPr>
                <w:tcW w:w="3331" w:type="dxa"/>
              </w:tcPr>
            </w:tcPrChange>
          </w:tcPr>
          <w:p w14:paraId="246F03B7" w14:textId="0065888C" w:rsidR="007C67FB" w:rsidRDefault="007C67FB" w:rsidP="00275468">
            <w:pPr>
              <w:rPr>
                <w:ins w:id="607" w:author="Pierre Demolliens" w:date="2019-02-05T14:59:00Z"/>
              </w:rPr>
            </w:pPr>
            <w:ins w:id="608" w:author="Pierre Demolliens" w:date="2019-02-05T14:59:00Z">
              <w:r>
                <w:t xml:space="preserve">Vérifier que </w:t>
              </w:r>
            </w:ins>
            <w:proofErr w:type="spellStart"/>
            <w:ins w:id="609" w:author="Pierre Demolliens" w:date="2019-02-05T15:35:00Z">
              <w:r w:rsidR="00461447">
                <w:t>l’id</w:t>
              </w:r>
              <w:proofErr w:type="spellEnd"/>
              <w:r w:rsidR="00461447">
                <w:t xml:space="preserve"> est le même</w:t>
              </w:r>
            </w:ins>
          </w:p>
        </w:tc>
      </w:tr>
    </w:tbl>
    <w:p w14:paraId="3FD54C17" w14:textId="77777777" w:rsidR="007C67FB" w:rsidRDefault="007C67FB" w:rsidP="007C67FB">
      <w:pPr>
        <w:rPr>
          <w:ins w:id="610" w:author="Pierre Demolliens" w:date="2019-02-05T14:59:00Z"/>
        </w:rPr>
      </w:pPr>
    </w:p>
    <w:p w14:paraId="72E3CD65" w14:textId="77777777" w:rsidR="007C67FB" w:rsidRDefault="007C67FB" w:rsidP="00B13945">
      <w:pPr>
        <w:rPr>
          <w:ins w:id="611" w:author="Pierre Demolliens" w:date="2019-02-05T14:34:00Z"/>
        </w:rPr>
      </w:pPr>
    </w:p>
    <w:p w14:paraId="3E32C85E" w14:textId="77777777" w:rsidR="00AC60D7" w:rsidRPr="00B13945" w:rsidRDefault="00AC60D7" w:rsidP="00B13945"/>
    <w:p w14:paraId="7C479DC4" w14:textId="6570D8C1" w:rsidR="00E9320A" w:rsidRDefault="00E9320A" w:rsidP="00E9320A">
      <w:pPr>
        <w:pStyle w:val="Titre2"/>
        <w:numPr>
          <w:ilvl w:val="1"/>
          <w:numId w:val="1"/>
        </w:numPr>
        <w:rPr>
          <w:color w:val="auto"/>
        </w:rPr>
      </w:pPr>
      <w:bookmarkStart w:id="612" w:name="_Toc532117952"/>
      <w:r>
        <w:rPr>
          <w:color w:val="auto"/>
        </w:rPr>
        <w:t>PLANIFICATION DES TESTS</w:t>
      </w:r>
      <w:bookmarkEnd w:id="612"/>
    </w:p>
    <w:p w14:paraId="627C681B" w14:textId="77777777" w:rsidR="00E9320A" w:rsidRDefault="00E9320A" w:rsidP="00E9320A"/>
    <w:p w14:paraId="59B2B00B" w14:textId="77777777" w:rsidR="00E9320A" w:rsidRDefault="00E9320A" w:rsidP="00E9320A">
      <w:pPr>
        <w:pStyle w:val="Titre2"/>
        <w:numPr>
          <w:ilvl w:val="2"/>
          <w:numId w:val="1"/>
        </w:numPr>
        <w:rPr>
          <w:color w:val="auto"/>
          <w:sz w:val="24"/>
        </w:rPr>
      </w:pPr>
      <w:bookmarkStart w:id="613" w:name="_Toc532117953"/>
      <w:r>
        <w:rPr>
          <w:color w:val="auto"/>
          <w:sz w:val="24"/>
        </w:rPr>
        <w:t>PHASE DE TEST 1</w:t>
      </w:r>
      <w:bookmarkEnd w:id="613"/>
    </w:p>
    <w:p w14:paraId="371886D7" w14:textId="12B0EF6B" w:rsidR="00E9320A" w:rsidRPr="00F7446A" w:rsidRDefault="00E9320A" w:rsidP="00F11368">
      <w:pPr>
        <w:pStyle w:val="Paragraphedeliste"/>
        <w:pPrChange w:id="614" w:author="Pierre Demolliens" w:date="2019-02-05T15:41:00Z">
          <w:pPr/>
        </w:pPrChange>
      </w:pPr>
    </w:p>
    <w:p w14:paraId="42F9AEB6" w14:textId="77777777" w:rsidR="00E9320A" w:rsidRDefault="00E9320A" w:rsidP="00E9320A">
      <w:pPr>
        <w:pStyle w:val="Titre2"/>
        <w:numPr>
          <w:ilvl w:val="3"/>
          <w:numId w:val="1"/>
        </w:numPr>
        <w:rPr>
          <w:color w:val="auto"/>
          <w:sz w:val="24"/>
        </w:rPr>
      </w:pPr>
      <w:bookmarkStart w:id="615" w:name="_Toc532117954"/>
      <w:r>
        <w:rPr>
          <w:color w:val="auto"/>
          <w:sz w:val="24"/>
        </w:rPr>
        <w:t>Couverture du test</w:t>
      </w:r>
      <w:bookmarkEnd w:id="615"/>
    </w:p>
    <w:p w14:paraId="7FB05654" w14:textId="77777777" w:rsidR="00E9320A" w:rsidRPr="0060651F" w:rsidRDefault="00E9320A" w:rsidP="00E9320A"/>
    <w:p w14:paraId="2AECC908" w14:textId="23EC9E61" w:rsidR="00E9320A" w:rsidRDefault="00E9320A" w:rsidP="00E9320A">
      <w:pPr>
        <w:ind w:left="360"/>
      </w:pPr>
      <w:r>
        <w:t xml:space="preserve">Les tests de la phase 1 couvrent les tests </w:t>
      </w:r>
      <w:del w:id="616" w:author="Pierre Demolliens" w:date="2019-02-05T15:42:00Z">
        <w:r w:rsidDel="00F11368">
          <w:delText>d’intégrations</w:delText>
        </w:r>
      </w:del>
      <w:ins w:id="617" w:author="Pierre Demolliens" w:date="2019-02-05T15:42:00Z">
        <w:r w:rsidR="00F11368">
          <w:t>logiciels</w:t>
        </w:r>
      </w:ins>
      <w:r>
        <w:t>.</w:t>
      </w:r>
    </w:p>
    <w:p w14:paraId="58E8FCC4" w14:textId="77777777" w:rsidR="00E9320A" w:rsidRDefault="00E9320A" w:rsidP="00E9320A">
      <w:pPr>
        <w:ind w:left="360"/>
      </w:pPr>
    </w:p>
    <w:p w14:paraId="7D35C244" w14:textId="77777777" w:rsidR="00E9320A" w:rsidRDefault="00E9320A" w:rsidP="00E9320A">
      <w:pPr>
        <w:pStyle w:val="Titre2"/>
        <w:numPr>
          <w:ilvl w:val="3"/>
          <w:numId w:val="1"/>
        </w:numPr>
        <w:rPr>
          <w:color w:val="auto"/>
          <w:sz w:val="24"/>
        </w:rPr>
      </w:pPr>
      <w:bookmarkStart w:id="618" w:name="_Toc532117955"/>
      <w:r w:rsidRPr="00074F4F">
        <w:rPr>
          <w:color w:val="auto"/>
          <w:sz w:val="24"/>
        </w:rPr>
        <w:t>Planification des tests</w:t>
      </w:r>
      <w:bookmarkEnd w:id="618"/>
    </w:p>
    <w:p w14:paraId="126AAD75" w14:textId="77777777" w:rsidR="00E9320A" w:rsidRDefault="00E9320A" w:rsidP="00E9320A"/>
    <w:tbl>
      <w:tblPr>
        <w:tblStyle w:val="Grilledutableau"/>
        <w:tblW w:w="0" w:type="auto"/>
        <w:tblLook w:val="04A0" w:firstRow="1" w:lastRow="0" w:firstColumn="1" w:lastColumn="0" w:noHBand="0" w:noVBand="1"/>
      </w:tblPr>
      <w:tblGrid>
        <w:gridCol w:w="1865"/>
        <w:gridCol w:w="4126"/>
        <w:gridCol w:w="1566"/>
        <w:gridCol w:w="1505"/>
      </w:tblGrid>
      <w:tr w:rsidR="00E9320A" w14:paraId="758447F9" w14:textId="77777777" w:rsidTr="00F62CA0">
        <w:tc>
          <w:tcPr>
            <w:tcW w:w="1865" w:type="dxa"/>
          </w:tcPr>
          <w:p w14:paraId="218D13A2" w14:textId="77777777" w:rsidR="00E9320A" w:rsidRPr="005E37B8" w:rsidRDefault="00E9320A" w:rsidP="00F55EAD">
            <w:pPr>
              <w:rPr>
                <w:b/>
              </w:rPr>
            </w:pPr>
            <w:r>
              <w:rPr>
                <w:b/>
              </w:rPr>
              <w:t>Identifiant du test</w:t>
            </w:r>
          </w:p>
        </w:tc>
        <w:tc>
          <w:tcPr>
            <w:tcW w:w="4126" w:type="dxa"/>
          </w:tcPr>
          <w:p w14:paraId="3C36F52F" w14:textId="77777777" w:rsidR="00E9320A" w:rsidRPr="005E37B8" w:rsidRDefault="00E9320A" w:rsidP="00F55EAD">
            <w:pPr>
              <w:rPr>
                <w:b/>
              </w:rPr>
            </w:pPr>
            <w:r>
              <w:rPr>
                <w:b/>
              </w:rPr>
              <w:t>Description</w:t>
            </w:r>
          </w:p>
        </w:tc>
        <w:tc>
          <w:tcPr>
            <w:tcW w:w="1566" w:type="dxa"/>
          </w:tcPr>
          <w:p w14:paraId="2368E2EB" w14:textId="77777777" w:rsidR="00E9320A" w:rsidRDefault="00E9320A" w:rsidP="00F55EAD">
            <w:pPr>
              <w:rPr>
                <w:b/>
              </w:rPr>
            </w:pPr>
            <w:r>
              <w:rPr>
                <w:b/>
              </w:rPr>
              <w:t>Méthode</w:t>
            </w:r>
          </w:p>
        </w:tc>
        <w:tc>
          <w:tcPr>
            <w:tcW w:w="1505" w:type="dxa"/>
          </w:tcPr>
          <w:p w14:paraId="09D618DB" w14:textId="77777777" w:rsidR="00E9320A" w:rsidRDefault="00E9320A" w:rsidP="00F55EAD">
            <w:pPr>
              <w:rPr>
                <w:b/>
              </w:rPr>
            </w:pPr>
            <w:r>
              <w:rPr>
                <w:b/>
              </w:rPr>
              <w:t>Catégorie</w:t>
            </w:r>
          </w:p>
        </w:tc>
      </w:tr>
      <w:tr w:rsidR="00C47E2F" w14:paraId="094BA9C8" w14:textId="77777777" w:rsidTr="000F7009">
        <w:tc>
          <w:tcPr>
            <w:tcW w:w="1865" w:type="dxa"/>
          </w:tcPr>
          <w:p w14:paraId="06A9C4B3" w14:textId="2F92D335" w:rsidR="00C47E2F" w:rsidRDefault="00C47E2F" w:rsidP="00C47E2F"/>
        </w:tc>
        <w:tc>
          <w:tcPr>
            <w:tcW w:w="4126" w:type="dxa"/>
          </w:tcPr>
          <w:p w14:paraId="39EBC6F1" w14:textId="41E7BC64" w:rsidR="00C47E2F" w:rsidRDefault="00C47E2F" w:rsidP="00C47E2F"/>
        </w:tc>
        <w:tc>
          <w:tcPr>
            <w:tcW w:w="1566" w:type="dxa"/>
            <w:vAlign w:val="center"/>
          </w:tcPr>
          <w:p w14:paraId="253BE312" w14:textId="72332802" w:rsidR="00C47E2F" w:rsidRDefault="00C47E2F" w:rsidP="000F7009">
            <w:pPr>
              <w:jc w:val="center"/>
            </w:pPr>
          </w:p>
        </w:tc>
        <w:tc>
          <w:tcPr>
            <w:tcW w:w="1505" w:type="dxa"/>
            <w:vAlign w:val="center"/>
          </w:tcPr>
          <w:p w14:paraId="0582E303" w14:textId="332BED25" w:rsidR="00C47E2F" w:rsidRDefault="007A7674" w:rsidP="00C47E2F">
            <w:pPr>
              <w:jc w:val="center"/>
            </w:pPr>
            <w:ins w:id="619" w:author="Pierre Demolliens" w:date="2019-02-05T15:42:00Z">
              <w:r>
                <w:t>Principale</w:t>
              </w:r>
            </w:ins>
          </w:p>
        </w:tc>
      </w:tr>
    </w:tbl>
    <w:p w14:paraId="1881CF8B" w14:textId="37EE9696" w:rsidR="00E9320A" w:rsidRDefault="00E9320A" w:rsidP="00E9320A"/>
    <w:p w14:paraId="5713C777" w14:textId="7FB851DB" w:rsidR="00B13945" w:rsidRDefault="00B13945" w:rsidP="00E9320A"/>
    <w:p w14:paraId="5D293CA9" w14:textId="51AA719F" w:rsidR="00B13945" w:rsidRDefault="00B13945" w:rsidP="00E9320A"/>
    <w:p w14:paraId="12D5C2C6" w14:textId="02A39FFC" w:rsidR="00B13945" w:rsidRDefault="00B13945" w:rsidP="00E9320A"/>
    <w:p w14:paraId="5A3D3EAB" w14:textId="77777777" w:rsidR="00B13945" w:rsidRPr="00074F4F" w:rsidRDefault="00B13945" w:rsidP="00E9320A"/>
    <w:p w14:paraId="4703C589" w14:textId="77777777" w:rsidR="00E9320A" w:rsidRDefault="00E9320A" w:rsidP="00E9320A">
      <w:pPr>
        <w:pStyle w:val="Titre2"/>
        <w:numPr>
          <w:ilvl w:val="2"/>
          <w:numId w:val="1"/>
        </w:numPr>
        <w:rPr>
          <w:color w:val="auto"/>
          <w:sz w:val="24"/>
        </w:rPr>
      </w:pPr>
      <w:bookmarkStart w:id="620" w:name="_Toc532117956"/>
      <w:r>
        <w:rPr>
          <w:color w:val="auto"/>
          <w:sz w:val="24"/>
        </w:rPr>
        <w:lastRenderedPageBreak/>
        <w:t>PHASE DE TEST 2</w:t>
      </w:r>
      <w:bookmarkEnd w:id="620"/>
    </w:p>
    <w:p w14:paraId="76BE01E4" w14:textId="77777777" w:rsidR="00E9320A" w:rsidRPr="00F7446A" w:rsidRDefault="00E9320A" w:rsidP="00E9320A"/>
    <w:p w14:paraId="725B81F5" w14:textId="77777777" w:rsidR="00E9320A" w:rsidRDefault="00E9320A" w:rsidP="00E9320A">
      <w:pPr>
        <w:pStyle w:val="Titre2"/>
        <w:numPr>
          <w:ilvl w:val="3"/>
          <w:numId w:val="1"/>
        </w:numPr>
        <w:rPr>
          <w:color w:val="auto"/>
          <w:sz w:val="24"/>
        </w:rPr>
      </w:pPr>
      <w:bookmarkStart w:id="621" w:name="_Toc532117957"/>
      <w:r>
        <w:rPr>
          <w:color w:val="auto"/>
          <w:sz w:val="24"/>
        </w:rPr>
        <w:t>Couverture du test</w:t>
      </w:r>
      <w:bookmarkEnd w:id="621"/>
    </w:p>
    <w:p w14:paraId="3B959734" w14:textId="77777777" w:rsidR="00E9320A" w:rsidRPr="0060651F" w:rsidRDefault="00E9320A" w:rsidP="00E9320A"/>
    <w:p w14:paraId="74D681D3" w14:textId="77777777" w:rsidR="00E9320A" w:rsidRDefault="00E9320A" w:rsidP="00E9320A">
      <w:pPr>
        <w:ind w:left="360"/>
      </w:pPr>
      <w:r>
        <w:t>Les tests de la phase 2 couvrent les tests logiciels.</w:t>
      </w:r>
    </w:p>
    <w:p w14:paraId="643F76FC" w14:textId="77777777" w:rsidR="00E9320A" w:rsidRDefault="00E9320A" w:rsidP="00E9320A">
      <w:pPr>
        <w:ind w:left="360"/>
      </w:pPr>
    </w:p>
    <w:p w14:paraId="71C47AC9" w14:textId="77777777" w:rsidR="00E9320A" w:rsidRDefault="00E9320A" w:rsidP="00E9320A">
      <w:pPr>
        <w:pStyle w:val="Titre2"/>
        <w:numPr>
          <w:ilvl w:val="3"/>
          <w:numId w:val="1"/>
        </w:numPr>
        <w:rPr>
          <w:color w:val="auto"/>
          <w:sz w:val="24"/>
        </w:rPr>
      </w:pPr>
      <w:bookmarkStart w:id="622" w:name="_Toc532117958"/>
      <w:r>
        <w:rPr>
          <w:color w:val="auto"/>
          <w:sz w:val="24"/>
        </w:rPr>
        <w:t>Planification des tests</w:t>
      </w:r>
      <w:bookmarkEnd w:id="622"/>
    </w:p>
    <w:p w14:paraId="19A757AD" w14:textId="77777777" w:rsidR="00E9320A" w:rsidRDefault="00E9320A" w:rsidP="00E9320A"/>
    <w:tbl>
      <w:tblPr>
        <w:tblStyle w:val="Grilledutableau"/>
        <w:tblW w:w="0" w:type="auto"/>
        <w:tblLook w:val="04A0" w:firstRow="1" w:lastRow="0" w:firstColumn="1" w:lastColumn="0" w:noHBand="0" w:noVBand="1"/>
      </w:tblPr>
      <w:tblGrid>
        <w:gridCol w:w="1977"/>
        <w:gridCol w:w="4385"/>
        <w:gridCol w:w="1147"/>
        <w:gridCol w:w="1553"/>
      </w:tblGrid>
      <w:tr w:rsidR="00E9320A" w14:paraId="1F4E326B" w14:textId="77777777" w:rsidTr="00050C81">
        <w:tc>
          <w:tcPr>
            <w:tcW w:w="1977" w:type="dxa"/>
          </w:tcPr>
          <w:p w14:paraId="43DB35A1" w14:textId="77777777" w:rsidR="00E9320A" w:rsidRPr="005E37B8" w:rsidRDefault="00E9320A" w:rsidP="00F55EAD">
            <w:pPr>
              <w:rPr>
                <w:b/>
              </w:rPr>
            </w:pPr>
            <w:r>
              <w:rPr>
                <w:b/>
              </w:rPr>
              <w:t>Identifiant du test</w:t>
            </w:r>
          </w:p>
        </w:tc>
        <w:tc>
          <w:tcPr>
            <w:tcW w:w="4385" w:type="dxa"/>
          </w:tcPr>
          <w:p w14:paraId="4BA53AA7" w14:textId="77777777" w:rsidR="00E9320A" w:rsidRPr="005E37B8" w:rsidRDefault="00E9320A" w:rsidP="00F55EAD">
            <w:pPr>
              <w:rPr>
                <w:b/>
              </w:rPr>
            </w:pPr>
            <w:r>
              <w:rPr>
                <w:b/>
              </w:rPr>
              <w:t>Description</w:t>
            </w:r>
          </w:p>
        </w:tc>
        <w:tc>
          <w:tcPr>
            <w:tcW w:w="1147" w:type="dxa"/>
          </w:tcPr>
          <w:p w14:paraId="1CC7F85B" w14:textId="77777777" w:rsidR="00E9320A" w:rsidRDefault="00E9320A" w:rsidP="00F55EAD">
            <w:pPr>
              <w:rPr>
                <w:b/>
              </w:rPr>
            </w:pPr>
            <w:r>
              <w:rPr>
                <w:b/>
              </w:rPr>
              <w:t>Méthode</w:t>
            </w:r>
          </w:p>
        </w:tc>
        <w:tc>
          <w:tcPr>
            <w:tcW w:w="1553" w:type="dxa"/>
          </w:tcPr>
          <w:p w14:paraId="3E8F6CD0" w14:textId="77777777" w:rsidR="00E9320A" w:rsidRDefault="00E9320A" w:rsidP="00F55EAD">
            <w:pPr>
              <w:rPr>
                <w:b/>
              </w:rPr>
            </w:pPr>
            <w:r>
              <w:rPr>
                <w:b/>
              </w:rPr>
              <w:t>Catégorie</w:t>
            </w:r>
          </w:p>
        </w:tc>
      </w:tr>
      <w:tr w:rsidR="00E9320A" w14:paraId="5BF3E012" w14:textId="77777777" w:rsidTr="00FB51C8">
        <w:tc>
          <w:tcPr>
            <w:tcW w:w="1977" w:type="dxa"/>
          </w:tcPr>
          <w:p w14:paraId="15F0F7F5" w14:textId="3021C1B9" w:rsidR="00E9320A" w:rsidRDefault="00E9320A" w:rsidP="00F55EAD">
            <w:r>
              <w:t>T-MAIN-001</w:t>
            </w:r>
          </w:p>
        </w:tc>
        <w:tc>
          <w:tcPr>
            <w:tcW w:w="4385" w:type="dxa"/>
          </w:tcPr>
          <w:p w14:paraId="5865379C" w14:textId="56B41F95" w:rsidR="00E9320A" w:rsidRPr="00B13945" w:rsidRDefault="00E9320A" w:rsidP="00B13945">
            <w:pPr>
              <w:pStyle w:val="Paragraphedeliste"/>
              <w:spacing w:after="160" w:line="259" w:lineRule="auto"/>
              <w:ind w:left="0"/>
            </w:pPr>
          </w:p>
        </w:tc>
        <w:tc>
          <w:tcPr>
            <w:tcW w:w="1147" w:type="dxa"/>
            <w:vAlign w:val="center"/>
          </w:tcPr>
          <w:p w14:paraId="3E13520F" w14:textId="328FEE42" w:rsidR="00E9320A" w:rsidRPr="00050C81" w:rsidRDefault="00E9320A" w:rsidP="00FB51C8">
            <w:pPr>
              <w:jc w:val="center"/>
            </w:pPr>
          </w:p>
        </w:tc>
        <w:tc>
          <w:tcPr>
            <w:tcW w:w="1553" w:type="dxa"/>
            <w:vAlign w:val="center"/>
          </w:tcPr>
          <w:p w14:paraId="063FE2FE" w14:textId="2EBD631C" w:rsidR="00E9320A" w:rsidRPr="00AB4B4A" w:rsidRDefault="00E9320A" w:rsidP="00FB51C8">
            <w:pPr>
              <w:jc w:val="center"/>
            </w:pPr>
          </w:p>
        </w:tc>
      </w:tr>
    </w:tbl>
    <w:p w14:paraId="7D33536E" w14:textId="77777777" w:rsidR="00E9320A" w:rsidRPr="00FB1E4E" w:rsidRDefault="00E9320A" w:rsidP="00E9320A"/>
    <w:commentRangeEnd w:id="51"/>
    <w:p w14:paraId="3514A796" w14:textId="77777777" w:rsidR="00E9320A" w:rsidRDefault="000D7D02" w:rsidP="00E9320A">
      <w:r>
        <w:rPr>
          <w:rStyle w:val="Marquedecommentaire"/>
        </w:rPr>
        <w:commentReference w:id="51"/>
      </w:r>
    </w:p>
    <w:p w14:paraId="746DEC72" w14:textId="77777777" w:rsidR="00E9320A" w:rsidRDefault="00E9320A" w:rsidP="004D53D7"/>
    <w:sectPr w:rsidR="00E9320A" w:rsidSect="00511273">
      <w:headerReference w:type="default" r:id="rId12"/>
      <w:footerReference w:type="default" r:id="rId13"/>
      <w:footerReference w:type="first" r:id="rId14"/>
      <w:pgSz w:w="11906" w:h="16838"/>
      <w:pgMar w:top="1417" w:right="1417" w:bottom="1417" w:left="1417" w:header="708" w:footer="708"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0" w:author="Pierre Demolliens" w:date="2019-02-04T15:50:00Z" w:initials="PD">
    <w:p w14:paraId="1BF19A91" w14:textId="7556A421" w:rsidR="00B93CF9" w:rsidRDefault="00B93CF9">
      <w:pPr>
        <w:pStyle w:val="Commentaire"/>
      </w:pPr>
      <w:r>
        <w:t>?</w:t>
      </w:r>
    </w:p>
  </w:comment>
  <w:comment w:id="31" w:author="Pierre Demolliens" w:date="2019-02-04T15:52:00Z" w:initials="PD">
    <w:p w14:paraId="76EE9484" w14:textId="402B5B5A" w:rsidR="00B93CF9" w:rsidRDefault="00B93CF9">
      <w:pPr>
        <w:pStyle w:val="Commentaire"/>
      </w:pPr>
      <w:r>
        <w:rPr>
          <w:rStyle w:val="Marquedecommentaire"/>
        </w:rPr>
        <w:annotationRef/>
      </w:r>
      <w:r>
        <w:t>?</w:t>
      </w:r>
    </w:p>
  </w:comment>
  <w:comment w:id="51" w:author="Pierre Demolliens" w:date="2019-02-04T15:52:00Z" w:initials="PD">
    <w:p w14:paraId="5A5C6FF3" w14:textId="4DC8E93E" w:rsidR="00B93CF9" w:rsidRDefault="00B93CF9">
      <w:pPr>
        <w:pStyle w:val="Commentaire"/>
      </w:pPr>
      <w:r>
        <w:rPr>
          <w:rStyle w:val="Marquedecommentaire"/>
        </w:rPr>
        <w:annotationRef/>
      </w:r>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BF19A91" w15:done="1"/>
  <w15:commentEx w15:paraId="76EE9484" w15:done="1"/>
  <w15:commentEx w15:paraId="5A5C6FF3"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BF19A91" w16cid:durableId="2002DDD8"/>
  <w16cid:commentId w16cid:paraId="76EE9484" w16cid:durableId="2002DE49"/>
  <w16cid:commentId w16cid:paraId="5A5C6FF3" w16cid:durableId="2002DE5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AABC5D" w14:textId="77777777" w:rsidR="004956E8" w:rsidRDefault="004956E8" w:rsidP="00511273">
      <w:pPr>
        <w:spacing w:after="0" w:line="240" w:lineRule="auto"/>
      </w:pPr>
      <w:r>
        <w:separator/>
      </w:r>
    </w:p>
  </w:endnote>
  <w:endnote w:type="continuationSeparator" w:id="0">
    <w:p w14:paraId="3D33F377" w14:textId="77777777" w:rsidR="004956E8" w:rsidRDefault="004956E8" w:rsidP="005112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87156E" w14:textId="77777777" w:rsidR="00B93CF9" w:rsidRDefault="00B93CF9" w:rsidP="007F44DB">
    <w:pPr>
      <w:pStyle w:val="Pieddepage"/>
      <w:pBdr>
        <w:bottom w:val="single" w:sz="6" w:space="1" w:color="auto"/>
      </w:pBdr>
    </w:pPr>
  </w:p>
  <w:p w14:paraId="514DFDEB" w14:textId="77777777" w:rsidR="00B93CF9" w:rsidRDefault="00B93CF9" w:rsidP="007F44DB">
    <w:pPr>
      <w:pStyle w:val="Pieddepage"/>
      <w:jc w:val="center"/>
    </w:pPr>
    <w:r>
      <w:fldChar w:fldCharType="begin"/>
    </w:r>
    <w:r>
      <w:instrText>PAGE   \* MERGEFORMAT</w:instrText>
    </w:r>
    <w:r>
      <w:fldChar w:fldCharType="separate"/>
    </w:r>
    <w:r>
      <w:rPr>
        <w:noProof/>
      </w:rPr>
      <w:t>15</w:t>
    </w:r>
    <w:r>
      <w:fldChar w:fldCharType="end"/>
    </w:r>
  </w:p>
  <w:p w14:paraId="3812FBDC" w14:textId="77777777" w:rsidR="00B93CF9" w:rsidRDefault="00B93CF9">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CBF8DF" w14:textId="77777777" w:rsidR="00B93CF9" w:rsidRDefault="00B93CF9">
    <w:pPr>
      <w:pStyle w:val="Pieddepage"/>
      <w:pBdr>
        <w:bottom w:val="single" w:sz="6" w:space="1" w:color="auto"/>
      </w:pBd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5"/>
      <w:gridCol w:w="6227"/>
    </w:tblGrid>
    <w:tr w:rsidR="00B93CF9" w14:paraId="362B00F0" w14:textId="77777777" w:rsidTr="007F44DB">
      <w:tc>
        <w:tcPr>
          <w:tcW w:w="2835" w:type="dxa"/>
        </w:tcPr>
        <w:p w14:paraId="4D17331D" w14:textId="77777777" w:rsidR="00B93CF9" w:rsidRDefault="00B93CF9" w:rsidP="007F44DB">
          <w:pPr>
            <w:pStyle w:val="Pieddepage"/>
          </w:pPr>
          <w:r w:rsidRPr="00511273">
            <w:rPr>
              <w:b/>
            </w:rPr>
            <w:t xml:space="preserve">Responsable </w:t>
          </w:r>
          <w:r>
            <w:rPr>
              <w:b/>
            </w:rPr>
            <w:t xml:space="preserve">du </w:t>
          </w:r>
          <w:r w:rsidRPr="00511273">
            <w:rPr>
              <w:b/>
            </w:rPr>
            <w:t xml:space="preserve">projet : </w:t>
          </w:r>
          <w:r>
            <w:rPr>
              <w:b/>
            </w:rPr>
            <w:t xml:space="preserve">             </w:t>
          </w:r>
        </w:p>
      </w:tc>
      <w:tc>
        <w:tcPr>
          <w:tcW w:w="6227" w:type="dxa"/>
        </w:tcPr>
        <w:p w14:paraId="0E10D0E8" w14:textId="30F68667" w:rsidR="00B93CF9" w:rsidRDefault="00B93CF9" w:rsidP="007F44DB">
          <w:pPr>
            <w:pStyle w:val="Pieddepage"/>
          </w:pPr>
          <w:r>
            <w:t>Jordan Long</w:t>
          </w:r>
        </w:p>
      </w:tc>
    </w:tr>
    <w:tr w:rsidR="00B93CF9" w14:paraId="53D96FF0" w14:textId="77777777" w:rsidTr="007F44DB">
      <w:tc>
        <w:tcPr>
          <w:tcW w:w="2835" w:type="dxa"/>
        </w:tcPr>
        <w:p w14:paraId="2ACFDAEB" w14:textId="77777777" w:rsidR="00B93CF9" w:rsidRDefault="00B93CF9" w:rsidP="007F44DB">
          <w:pPr>
            <w:pStyle w:val="Pieddepage"/>
          </w:pPr>
          <w:r w:rsidRPr="00511273">
            <w:rPr>
              <w:b/>
            </w:rPr>
            <w:t>Responsable du document :</w:t>
          </w:r>
        </w:p>
      </w:tc>
      <w:tc>
        <w:tcPr>
          <w:tcW w:w="6227" w:type="dxa"/>
        </w:tcPr>
        <w:p w14:paraId="030E3A26" w14:textId="0CBF4B03" w:rsidR="00B93CF9" w:rsidRDefault="00B93CF9" w:rsidP="007F44DB">
          <w:pPr>
            <w:pStyle w:val="Pieddepage"/>
          </w:pPr>
          <w:r>
            <w:t>Pierre Demolliens</w:t>
          </w:r>
        </w:p>
      </w:tc>
    </w:tr>
  </w:tbl>
  <w:p w14:paraId="57A82381" w14:textId="77777777" w:rsidR="00B93CF9" w:rsidRPr="007F44DB" w:rsidRDefault="00B93CF9" w:rsidP="007F44DB">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020A76" w14:textId="77777777" w:rsidR="004956E8" w:rsidRDefault="004956E8" w:rsidP="00511273">
      <w:pPr>
        <w:spacing w:after="0" w:line="240" w:lineRule="auto"/>
      </w:pPr>
      <w:r>
        <w:separator/>
      </w:r>
    </w:p>
  </w:footnote>
  <w:footnote w:type="continuationSeparator" w:id="0">
    <w:p w14:paraId="34B61B93" w14:textId="77777777" w:rsidR="004956E8" w:rsidRDefault="004956E8" w:rsidP="005112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lledutableau"/>
      <w:tblW w:w="0" w:type="auto"/>
      <w:tblLook w:val="04A0" w:firstRow="1" w:lastRow="0" w:firstColumn="1" w:lastColumn="0" w:noHBand="0" w:noVBand="1"/>
    </w:tblPr>
    <w:tblGrid>
      <w:gridCol w:w="1660"/>
      <w:gridCol w:w="1565"/>
      <w:gridCol w:w="3505"/>
      <w:gridCol w:w="2332"/>
    </w:tblGrid>
    <w:tr w:rsidR="00B93CF9" w14:paraId="46357609" w14:textId="77777777" w:rsidTr="00DC5D11">
      <w:trPr>
        <w:trHeight w:val="246"/>
      </w:trPr>
      <w:tc>
        <w:tcPr>
          <w:tcW w:w="1326" w:type="dxa"/>
          <w:vMerge w:val="restart"/>
        </w:tcPr>
        <w:p w14:paraId="44BA21CE" w14:textId="7A44BC15" w:rsidR="00B93CF9" w:rsidRDefault="00B93CF9" w:rsidP="007F44DB">
          <w:pPr>
            <w:pStyle w:val="En-tte"/>
            <w:jc w:val="center"/>
          </w:pPr>
          <w:r>
            <w:rPr>
              <w:noProof/>
            </w:rPr>
            <w:drawing>
              <wp:inline distT="0" distB="0" distL="0" distR="0" wp14:anchorId="39F0623F" wp14:editId="55F5E506">
                <wp:extent cx="916982" cy="324000"/>
                <wp:effectExtent l="0" t="0" r="0" b="0"/>
                <wp:docPr id="5" name="Image 5" descr="logo-Polytech Ly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Polytech Lyo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6982" cy="324000"/>
                        </a:xfrm>
                        <a:prstGeom prst="rect">
                          <a:avLst/>
                        </a:prstGeom>
                        <a:noFill/>
                        <a:ln>
                          <a:noFill/>
                        </a:ln>
                      </pic:spPr>
                    </pic:pic>
                  </a:graphicData>
                </a:graphic>
              </wp:inline>
            </w:drawing>
          </w:r>
        </w:p>
      </w:tc>
      <w:tc>
        <w:tcPr>
          <w:tcW w:w="1656" w:type="dxa"/>
          <w:vMerge w:val="restart"/>
          <w:vAlign w:val="center"/>
        </w:tcPr>
        <w:p w14:paraId="33AFC590" w14:textId="632E1E0C" w:rsidR="00B93CF9" w:rsidRDefault="00B93CF9" w:rsidP="007F44DB">
          <w:pPr>
            <w:pStyle w:val="En-tte"/>
            <w:jc w:val="center"/>
          </w:pPr>
        </w:p>
      </w:tc>
      <w:tc>
        <w:tcPr>
          <w:tcW w:w="3676" w:type="dxa"/>
          <w:vMerge w:val="restart"/>
          <w:vAlign w:val="center"/>
        </w:tcPr>
        <w:p w14:paraId="793AE419" w14:textId="77777777" w:rsidR="00B93CF9" w:rsidRDefault="00B93CF9" w:rsidP="007F44DB">
          <w:pPr>
            <w:pStyle w:val="En-tte"/>
            <w:jc w:val="center"/>
          </w:pPr>
          <w:r>
            <w:t>Réponse à la norme 62304</w:t>
          </w:r>
        </w:p>
        <w:p w14:paraId="634D9B86" w14:textId="7148E262" w:rsidR="00B93CF9" w:rsidRDefault="00B93CF9" w:rsidP="007F44DB">
          <w:pPr>
            <w:pStyle w:val="En-tte"/>
            <w:jc w:val="center"/>
          </w:pPr>
          <w:r>
            <w:t>Plan de tests logiciels</w:t>
          </w:r>
        </w:p>
      </w:tc>
      <w:tc>
        <w:tcPr>
          <w:tcW w:w="2404" w:type="dxa"/>
        </w:tcPr>
        <w:p w14:paraId="33545B0B" w14:textId="62CA2497" w:rsidR="00B93CF9" w:rsidRDefault="00B93CF9" w:rsidP="007F44DB">
          <w:pPr>
            <w:pStyle w:val="En-tte"/>
            <w:jc w:val="center"/>
          </w:pPr>
          <w:r>
            <w:t>Version : 1.0</w:t>
          </w:r>
        </w:p>
      </w:tc>
    </w:tr>
    <w:tr w:rsidR="00B93CF9" w14:paraId="0111D718" w14:textId="77777777" w:rsidTr="00DC5D11">
      <w:trPr>
        <w:trHeight w:val="246"/>
      </w:trPr>
      <w:tc>
        <w:tcPr>
          <w:tcW w:w="1326" w:type="dxa"/>
          <w:vMerge/>
        </w:tcPr>
        <w:p w14:paraId="0BFE0439" w14:textId="77777777" w:rsidR="00B93CF9" w:rsidRDefault="00B93CF9">
          <w:pPr>
            <w:pStyle w:val="En-tte"/>
            <w:rPr>
              <w:noProof/>
            </w:rPr>
          </w:pPr>
        </w:p>
      </w:tc>
      <w:tc>
        <w:tcPr>
          <w:tcW w:w="1656" w:type="dxa"/>
          <w:vMerge/>
        </w:tcPr>
        <w:p w14:paraId="2AF4C717" w14:textId="77777777" w:rsidR="00B93CF9" w:rsidRDefault="00B93CF9">
          <w:pPr>
            <w:pStyle w:val="En-tte"/>
          </w:pPr>
        </w:p>
      </w:tc>
      <w:tc>
        <w:tcPr>
          <w:tcW w:w="3676" w:type="dxa"/>
          <w:vMerge/>
        </w:tcPr>
        <w:p w14:paraId="0B8682AB" w14:textId="77777777" w:rsidR="00B93CF9" w:rsidRDefault="00B93CF9">
          <w:pPr>
            <w:pStyle w:val="En-tte"/>
          </w:pPr>
        </w:p>
      </w:tc>
      <w:tc>
        <w:tcPr>
          <w:tcW w:w="2404" w:type="dxa"/>
        </w:tcPr>
        <w:p w14:paraId="424F8E45" w14:textId="2DBB46FC" w:rsidR="00B93CF9" w:rsidRDefault="00B93CF9" w:rsidP="007F44DB">
          <w:pPr>
            <w:pStyle w:val="En-tte"/>
            <w:jc w:val="center"/>
          </w:pPr>
          <w:r w:rsidRPr="00DD0BAA">
            <w:t xml:space="preserve">Création : </w:t>
          </w:r>
          <w:r>
            <w:t>04</w:t>
          </w:r>
          <w:r w:rsidRPr="00DD0BAA">
            <w:t>/</w:t>
          </w:r>
          <w:r>
            <w:t>02</w:t>
          </w:r>
          <w:r w:rsidRPr="00DD0BAA">
            <w:t>/</w:t>
          </w:r>
          <w:r>
            <w:t>2019</w:t>
          </w:r>
        </w:p>
      </w:tc>
    </w:tr>
  </w:tbl>
  <w:p w14:paraId="24756805" w14:textId="77777777" w:rsidR="00B93CF9" w:rsidRDefault="00B93CF9">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437EA"/>
    <w:multiLevelType w:val="hybridMultilevel"/>
    <w:tmpl w:val="A3D476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7D52A96"/>
    <w:multiLevelType w:val="hybridMultilevel"/>
    <w:tmpl w:val="FE56C2B4"/>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 w15:restartNumberingAfterBreak="0">
    <w:nsid w:val="0D1874C2"/>
    <w:multiLevelType w:val="hybridMultilevel"/>
    <w:tmpl w:val="15164A6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D245B22"/>
    <w:multiLevelType w:val="hybridMultilevel"/>
    <w:tmpl w:val="0220E26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FA27861"/>
    <w:multiLevelType w:val="hybridMultilevel"/>
    <w:tmpl w:val="6246799E"/>
    <w:lvl w:ilvl="0" w:tplc="040C0005">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5" w15:restartNumberingAfterBreak="0">
    <w:nsid w:val="10EA145A"/>
    <w:multiLevelType w:val="hybridMultilevel"/>
    <w:tmpl w:val="0EA63AC6"/>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51E60D2"/>
    <w:multiLevelType w:val="hybridMultilevel"/>
    <w:tmpl w:val="678A842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B652F40"/>
    <w:multiLevelType w:val="hybridMultilevel"/>
    <w:tmpl w:val="E126ECDE"/>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8" w15:restartNumberingAfterBreak="0">
    <w:nsid w:val="1BBF303A"/>
    <w:multiLevelType w:val="hybridMultilevel"/>
    <w:tmpl w:val="CDDE448A"/>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9" w15:restartNumberingAfterBreak="0">
    <w:nsid w:val="1E3100AA"/>
    <w:multiLevelType w:val="hybridMultilevel"/>
    <w:tmpl w:val="68CE0AC0"/>
    <w:lvl w:ilvl="0" w:tplc="040C0001">
      <w:start w:val="1"/>
      <w:numFmt w:val="bullet"/>
      <w:lvlText w:val=""/>
      <w:lvlJc w:val="left"/>
      <w:pPr>
        <w:ind w:left="1080" w:hanging="360"/>
      </w:pPr>
      <w:rPr>
        <w:rFonts w:ascii="Symbol" w:hAnsi="Symbol" w:hint="default"/>
      </w:rPr>
    </w:lvl>
    <w:lvl w:ilvl="1" w:tplc="040C0003">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0" w15:restartNumberingAfterBreak="0">
    <w:nsid w:val="1FB63244"/>
    <w:multiLevelType w:val="hybridMultilevel"/>
    <w:tmpl w:val="1C8CA16E"/>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1" w15:restartNumberingAfterBreak="0">
    <w:nsid w:val="23A64C3B"/>
    <w:multiLevelType w:val="hybridMultilevel"/>
    <w:tmpl w:val="7B70F080"/>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2" w15:restartNumberingAfterBreak="0">
    <w:nsid w:val="2DAD72BB"/>
    <w:multiLevelType w:val="hybridMultilevel"/>
    <w:tmpl w:val="9BAC936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3494457C"/>
    <w:multiLevelType w:val="hybridMultilevel"/>
    <w:tmpl w:val="0F8CEB4C"/>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4" w15:restartNumberingAfterBreak="0">
    <w:nsid w:val="34BC4C5E"/>
    <w:multiLevelType w:val="hybridMultilevel"/>
    <w:tmpl w:val="FBAC7EE8"/>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5" w15:restartNumberingAfterBreak="0">
    <w:nsid w:val="34F149D0"/>
    <w:multiLevelType w:val="hybridMultilevel"/>
    <w:tmpl w:val="014614F0"/>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6" w15:restartNumberingAfterBreak="0">
    <w:nsid w:val="38D74FB4"/>
    <w:multiLevelType w:val="hybridMultilevel"/>
    <w:tmpl w:val="E23A7A0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3935583A"/>
    <w:multiLevelType w:val="hybridMultilevel"/>
    <w:tmpl w:val="FBC44A7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4AAF6B1A"/>
    <w:multiLevelType w:val="hybridMultilevel"/>
    <w:tmpl w:val="2D825F2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4CD07DF0"/>
    <w:multiLevelType w:val="hybridMultilevel"/>
    <w:tmpl w:val="5F7C8AA0"/>
    <w:lvl w:ilvl="0" w:tplc="040C0001">
      <w:start w:val="1"/>
      <w:numFmt w:val="bullet"/>
      <w:lvlText w:val=""/>
      <w:lvlJc w:val="left"/>
      <w:pPr>
        <w:ind w:left="1080" w:hanging="360"/>
      </w:pPr>
      <w:rPr>
        <w:rFonts w:ascii="Symbol" w:hAnsi="Symbol" w:hint="default"/>
      </w:rPr>
    </w:lvl>
    <w:lvl w:ilvl="1" w:tplc="040C0003">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0" w15:restartNumberingAfterBreak="0">
    <w:nsid w:val="4D882F76"/>
    <w:multiLevelType w:val="hybridMultilevel"/>
    <w:tmpl w:val="0FA47674"/>
    <w:lvl w:ilvl="0" w:tplc="040C0001">
      <w:start w:val="1"/>
      <w:numFmt w:val="bullet"/>
      <w:lvlText w:val=""/>
      <w:lvlJc w:val="left"/>
      <w:pPr>
        <w:ind w:left="1080" w:hanging="360"/>
      </w:pPr>
      <w:rPr>
        <w:rFonts w:ascii="Symbol" w:hAnsi="Symbol" w:hint="default"/>
      </w:rPr>
    </w:lvl>
    <w:lvl w:ilvl="1" w:tplc="040C0003">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1" w15:restartNumberingAfterBreak="0">
    <w:nsid w:val="52A00A13"/>
    <w:multiLevelType w:val="hybridMultilevel"/>
    <w:tmpl w:val="BDECA636"/>
    <w:lvl w:ilvl="0" w:tplc="040C0001">
      <w:start w:val="1"/>
      <w:numFmt w:val="bullet"/>
      <w:lvlText w:val=""/>
      <w:lvlJc w:val="left"/>
      <w:pPr>
        <w:ind w:left="1080" w:hanging="360"/>
      </w:pPr>
      <w:rPr>
        <w:rFonts w:ascii="Symbol" w:hAnsi="Symbol" w:hint="default"/>
      </w:rPr>
    </w:lvl>
    <w:lvl w:ilvl="1" w:tplc="040C0003">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2" w15:restartNumberingAfterBreak="0">
    <w:nsid w:val="55637034"/>
    <w:multiLevelType w:val="hybridMultilevel"/>
    <w:tmpl w:val="7CF8CFB0"/>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3" w15:restartNumberingAfterBreak="0">
    <w:nsid w:val="5AFA025D"/>
    <w:multiLevelType w:val="hybridMultilevel"/>
    <w:tmpl w:val="D5547F26"/>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4" w15:restartNumberingAfterBreak="0">
    <w:nsid w:val="5B1D37A2"/>
    <w:multiLevelType w:val="hybridMultilevel"/>
    <w:tmpl w:val="F748185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5BF45A6A"/>
    <w:multiLevelType w:val="hybridMultilevel"/>
    <w:tmpl w:val="C7ACAD7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5C1258BC"/>
    <w:multiLevelType w:val="hybridMultilevel"/>
    <w:tmpl w:val="F53CB81E"/>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7" w15:restartNumberingAfterBreak="0">
    <w:nsid w:val="6395127C"/>
    <w:multiLevelType w:val="hybridMultilevel"/>
    <w:tmpl w:val="7F9CF2B4"/>
    <w:lvl w:ilvl="0" w:tplc="040C0001">
      <w:start w:val="1"/>
      <w:numFmt w:val="bullet"/>
      <w:lvlText w:val=""/>
      <w:lvlJc w:val="left"/>
      <w:pPr>
        <w:ind w:left="1080" w:hanging="360"/>
      </w:pPr>
      <w:rPr>
        <w:rFonts w:ascii="Symbol" w:hAnsi="Symbol" w:hint="default"/>
      </w:rPr>
    </w:lvl>
    <w:lvl w:ilvl="1" w:tplc="040C0003">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8" w15:restartNumberingAfterBreak="0">
    <w:nsid w:val="65651115"/>
    <w:multiLevelType w:val="hybridMultilevel"/>
    <w:tmpl w:val="145446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66162EE6"/>
    <w:multiLevelType w:val="hybridMultilevel"/>
    <w:tmpl w:val="5A469458"/>
    <w:lvl w:ilvl="0" w:tplc="040C0001">
      <w:start w:val="1"/>
      <w:numFmt w:val="bullet"/>
      <w:lvlText w:val=""/>
      <w:lvlJc w:val="left"/>
      <w:pPr>
        <w:ind w:left="1125" w:hanging="360"/>
      </w:pPr>
      <w:rPr>
        <w:rFonts w:ascii="Symbol" w:hAnsi="Symbol" w:hint="default"/>
      </w:rPr>
    </w:lvl>
    <w:lvl w:ilvl="1" w:tplc="040C0003" w:tentative="1">
      <w:start w:val="1"/>
      <w:numFmt w:val="bullet"/>
      <w:lvlText w:val="o"/>
      <w:lvlJc w:val="left"/>
      <w:pPr>
        <w:ind w:left="1845" w:hanging="360"/>
      </w:pPr>
      <w:rPr>
        <w:rFonts w:ascii="Courier New" w:hAnsi="Courier New" w:cs="Courier New" w:hint="default"/>
      </w:rPr>
    </w:lvl>
    <w:lvl w:ilvl="2" w:tplc="040C0005" w:tentative="1">
      <w:start w:val="1"/>
      <w:numFmt w:val="bullet"/>
      <w:lvlText w:val=""/>
      <w:lvlJc w:val="left"/>
      <w:pPr>
        <w:ind w:left="2565" w:hanging="360"/>
      </w:pPr>
      <w:rPr>
        <w:rFonts w:ascii="Wingdings" w:hAnsi="Wingdings" w:hint="default"/>
      </w:rPr>
    </w:lvl>
    <w:lvl w:ilvl="3" w:tplc="040C0001" w:tentative="1">
      <w:start w:val="1"/>
      <w:numFmt w:val="bullet"/>
      <w:lvlText w:val=""/>
      <w:lvlJc w:val="left"/>
      <w:pPr>
        <w:ind w:left="3285" w:hanging="360"/>
      </w:pPr>
      <w:rPr>
        <w:rFonts w:ascii="Symbol" w:hAnsi="Symbol" w:hint="default"/>
      </w:rPr>
    </w:lvl>
    <w:lvl w:ilvl="4" w:tplc="040C0003" w:tentative="1">
      <w:start w:val="1"/>
      <w:numFmt w:val="bullet"/>
      <w:lvlText w:val="o"/>
      <w:lvlJc w:val="left"/>
      <w:pPr>
        <w:ind w:left="4005" w:hanging="360"/>
      </w:pPr>
      <w:rPr>
        <w:rFonts w:ascii="Courier New" w:hAnsi="Courier New" w:cs="Courier New" w:hint="default"/>
      </w:rPr>
    </w:lvl>
    <w:lvl w:ilvl="5" w:tplc="040C0005" w:tentative="1">
      <w:start w:val="1"/>
      <w:numFmt w:val="bullet"/>
      <w:lvlText w:val=""/>
      <w:lvlJc w:val="left"/>
      <w:pPr>
        <w:ind w:left="4725" w:hanging="360"/>
      </w:pPr>
      <w:rPr>
        <w:rFonts w:ascii="Wingdings" w:hAnsi="Wingdings" w:hint="default"/>
      </w:rPr>
    </w:lvl>
    <w:lvl w:ilvl="6" w:tplc="040C0001" w:tentative="1">
      <w:start w:val="1"/>
      <w:numFmt w:val="bullet"/>
      <w:lvlText w:val=""/>
      <w:lvlJc w:val="left"/>
      <w:pPr>
        <w:ind w:left="5445" w:hanging="360"/>
      </w:pPr>
      <w:rPr>
        <w:rFonts w:ascii="Symbol" w:hAnsi="Symbol" w:hint="default"/>
      </w:rPr>
    </w:lvl>
    <w:lvl w:ilvl="7" w:tplc="040C0003" w:tentative="1">
      <w:start w:val="1"/>
      <w:numFmt w:val="bullet"/>
      <w:lvlText w:val="o"/>
      <w:lvlJc w:val="left"/>
      <w:pPr>
        <w:ind w:left="6165" w:hanging="360"/>
      </w:pPr>
      <w:rPr>
        <w:rFonts w:ascii="Courier New" w:hAnsi="Courier New" w:cs="Courier New" w:hint="default"/>
      </w:rPr>
    </w:lvl>
    <w:lvl w:ilvl="8" w:tplc="040C0005" w:tentative="1">
      <w:start w:val="1"/>
      <w:numFmt w:val="bullet"/>
      <w:lvlText w:val=""/>
      <w:lvlJc w:val="left"/>
      <w:pPr>
        <w:ind w:left="6885" w:hanging="360"/>
      </w:pPr>
      <w:rPr>
        <w:rFonts w:ascii="Wingdings" w:hAnsi="Wingdings" w:hint="default"/>
      </w:rPr>
    </w:lvl>
  </w:abstractNum>
  <w:abstractNum w:abstractNumId="30" w15:restartNumberingAfterBreak="0">
    <w:nsid w:val="6E2544DF"/>
    <w:multiLevelType w:val="multilevel"/>
    <w:tmpl w:val="FBCA221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color w:val="000000" w:themeColor="text1"/>
      </w:rPr>
    </w:lvl>
    <w:lvl w:ilvl="2">
      <w:start w:val="1"/>
      <w:numFmt w:val="decimal"/>
      <w:isLgl/>
      <w:lvlText w:val="%1.%2.%3"/>
      <w:lvlJc w:val="left"/>
      <w:pPr>
        <w:ind w:left="1080" w:hanging="720"/>
      </w:pPr>
      <w:rPr>
        <w:rFonts w:hint="default"/>
        <w:sz w:val="24"/>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1" w15:restartNumberingAfterBreak="0">
    <w:nsid w:val="72EE71F0"/>
    <w:multiLevelType w:val="hybridMultilevel"/>
    <w:tmpl w:val="1C3207BE"/>
    <w:lvl w:ilvl="0" w:tplc="040C0001">
      <w:start w:val="1"/>
      <w:numFmt w:val="bullet"/>
      <w:lvlText w:val=""/>
      <w:lvlJc w:val="left"/>
      <w:pPr>
        <w:ind w:left="1068" w:hanging="360"/>
      </w:pPr>
      <w:rPr>
        <w:rFonts w:ascii="Symbol" w:hAnsi="Symbol" w:hint="default"/>
      </w:rPr>
    </w:lvl>
    <w:lvl w:ilvl="1" w:tplc="040C0003">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32" w15:restartNumberingAfterBreak="0">
    <w:nsid w:val="7575648D"/>
    <w:multiLevelType w:val="hybridMultilevel"/>
    <w:tmpl w:val="79E01C3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76265E8C"/>
    <w:multiLevelType w:val="hybridMultilevel"/>
    <w:tmpl w:val="083AE4B4"/>
    <w:lvl w:ilvl="0" w:tplc="040C000F">
      <w:start w:val="1"/>
      <w:numFmt w:val="decimal"/>
      <w:lvlText w:val="%1."/>
      <w:lvlJc w:val="left"/>
      <w:pPr>
        <w:ind w:left="1080" w:hanging="360"/>
      </w:pPr>
      <w:rPr>
        <w:rFont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4" w15:restartNumberingAfterBreak="0">
    <w:nsid w:val="777A50A3"/>
    <w:multiLevelType w:val="hybridMultilevel"/>
    <w:tmpl w:val="9A04F212"/>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5" w15:restartNumberingAfterBreak="0">
    <w:nsid w:val="79B56C09"/>
    <w:multiLevelType w:val="hybridMultilevel"/>
    <w:tmpl w:val="B4F49B76"/>
    <w:lvl w:ilvl="0" w:tplc="040C0001">
      <w:start w:val="1"/>
      <w:numFmt w:val="bullet"/>
      <w:lvlText w:val=""/>
      <w:lvlJc w:val="left"/>
      <w:pPr>
        <w:ind w:left="1080" w:hanging="360"/>
      </w:pPr>
      <w:rPr>
        <w:rFonts w:ascii="Symbol" w:hAnsi="Symbol" w:hint="default"/>
      </w:rPr>
    </w:lvl>
    <w:lvl w:ilvl="1" w:tplc="040C0003">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6" w15:restartNumberingAfterBreak="0">
    <w:nsid w:val="7C1220C1"/>
    <w:multiLevelType w:val="hybridMultilevel"/>
    <w:tmpl w:val="751E73F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15:restartNumberingAfterBreak="0">
    <w:nsid w:val="7EAA08A3"/>
    <w:multiLevelType w:val="hybridMultilevel"/>
    <w:tmpl w:val="05F875C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0"/>
  </w:num>
  <w:num w:numId="2">
    <w:abstractNumId w:val="4"/>
  </w:num>
  <w:num w:numId="3">
    <w:abstractNumId w:val="5"/>
  </w:num>
  <w:num w:numId="4">
    <w:abstractNumId w:val="27"/>
  </w:num>
  <w:num w:numId="5">
    <w:abstractNumId w:val="32"/>
  </w:num>
  <w:num w:numId="6">
    <w:abstractNumId w:val="29"/>
  </w:num>
  <w:num w:numId="7">
    <w:abstractNumId w:val="10"/>
  </w:num>
  <w:num w:numId="8">
    <w:abstractNumId w:val="7"/>
  </w:num>
  <w:num w:numId="9">
    <w:abstractNumId w:val="37"/>
  </w:num>
  <w:num w:numId="10">
    <w:abstractNumId w:val="20"/>
  </w:num>
  <w:num w:numId="11">
    <w:abstractNumId w:val="19"/>
  </w:num>
  <w:num w:numId="12">
    <w:abstractNumId w:val="15"/>
  </w:num>
  <w:num w:numId="13">
    <w:abstractNumId w:val="33"/>
  </w:num>
  <w:num w:numId="14">
    <w:abstractNumId w:val="14"/>
  </w:num>
  <w:num w:numId="15">
    <w:abstractNumId w:val="8"/>
  </w:num>
  <w:num w:numId="16">
    <w:abstractNumId w:val="31"/>
  </w:num>
  <w:num w:numId="17">
    <w:abstractNumId w:val="34"/>
  </w:num>
  <w:num w:numId="18">
    <w:abstractNumId w:val="1"/>
  </w:num>
  <w:num w:numId="19">
    <w:abstractNumId w:val="11"/>
  </w:num>
  <w:num w:numId="20">
    <w:abstractNumId w:val="9"/>
  </w:num>
  <w:num w:numId="21">
    <w:abstractNumId w:val="35"/>
  </w:num>
  <w:num w:numId="22">
    <w:abstractNumId w:val="21"/>
  </w:num>
  <w:num w:numId="23">
    <w:abstractNumId w:val="26"/>
  </w:num>
  <w:num w:numId="24">
    <w:abstractNumId w:val="2"/>
  </w:num>
  <w:num w:numId="25">
    <w:abstractNumId w:val="25"/>
  </w:num>
  <w:num w:numId="26">
    <w:abstractNumId w:val="16"/>
  </w:num>
  <w:num w:numId="27">
    <w:abstractNumId w:val="22"/>
  </w:num>
  <w:num w:numId="28">
    <w:abstractNumId w:val="0"/>
  </w:num>
  <w:num w:numId="29">
    <w:abstractNumId w:val="3"/>
  </w:num>
  <w:num w:numId="30">
    <w:abstractNumId w:val="36"/>
  </w:num>
  <w:num w:numId="31">
    <w:abstractNumId w:val="12"/>
  </w:num>
  <w:num w:numId="32">
    <w:abstractNumId w:val="18"/>
  </w:num>
  <w:num w:numId="33">
    <w:abstractNumId w:val="24"/>
  </w:num>
  <w:num w:numId="34">
    <w:abstractNumId w:val="6"/>
  </w:num>
  <w:num w:numId="35">
    <w:abstractNumId w:val="17"/>
  </w:num>
  <w:num w:numId="36">
    <w:abstractNumId w:val="13"/>
  </w:num>
  <w:num w:numId="37">
    <w:abstractNumId w:val="23"/>
  </w:num>
  <w:num w:numId="38">
    <w:abstractNumId w:val="28"/>
  </w:num>
  <w:numIdMacAtCleanup w:val="1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Pierre Demolliens">
    <w15:presenceInfo w15:providerId="Windows Live" w15:userId="a8daeb89b958687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trackRevision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1273"/>
    <w:rsid w:val="00002D63"/>
    <w:rsid w:val="00002DEA"/>
    <w:rsid w:val="00005B10"/>
    <w:rsid w:val="00007A5E"/>
    <w:rsid w:val="00007ADB"/>
    <w:rsid w:val="000102A0"/>
    <w:rsid w:val="0001075E"/>
    <w:rsid w:val="00011197"/>
    <w:rsid w:val="000148FE"/>
    <w:rsid w:val="000165DA"/>
    <w:rsid w:val="00016D29"/>
    <w:rsid w:val="000233A9"/>
    <w:rsid w:val="000257D1"/>
    <w:rsid w:val="00036B75"/>
    <w:rsid w:val="00037E7B"/>
    <w:rsid w:val="00043FD2"/>
    <w:rsid w:val="00044147"/>
    <w:rsid w:val="000442FA"/>
    <w:rsid w:val="00045C0E"/>
    <w:rsid w:val="00045D61"/>
    <w:rsid w:val="0005007C"/>
    <w:rsid w:val="000509E5"/>
    <w:rsid w:val="00050C81"/>
    <w:rsid w:val="00051231"/>
    <w:rsid w:val="00051874"/>
    <w:rsid w:val="00052AD4"/>
    <w:rsid w:val="0005312D"/>
    <w:rsid w:val="000543B1"/>
    <w:rsid w:val="00055C86"/>
    <w:rsid w:val="00062407"/>
    <w:rsid w:val="00063672"/>
    <w:rsid w:val="00063E90"/>
    <w:rsid w:val="00070019"/>
    <w:rsid w:val="000736DA"/>
    <w:rsid w:val="00073ED8"/>
    <w:rsid w:val="00074F4F"/>
    <w:rsid w:val="00075A05"/>
    <w:rsid w:val="00076290"/>
    <w:rsid w:val="00081BF4"/>
    <w:rsid w:val="0008412C"/>
    <w:rsid w:val="00087118"/>
    <w:rsid w:val="00087243"/>
    <w:rsid w:val="00094244"/>
    <w:rsid w:val="00095408"/>
    <w:rsid w:val="000954F3"/>
    <w:rsid w:val="000963BB"/>
    <w:rsid w:val="00097167"/>
    <w:rsid w:val="000A0F75"/>
    <w:rsid w:val="000A4A64"/>
    <w:rsid w:val="000A6BA5"/>
    <w:rsid w:val="000A7742"/>
    <w:rsid w:val="000B14A3"/>
    <w:rsid w:val="000B3083"/>
    <w:rsid w:val="000B45BC"/>
    <w:rsid w:val="000B4DF1"/>
    <w:rsid w:val="000B7B0C"/>
    <w:rsid w:val="000C245F"/>
    <w:rsid w:val="000C2E29"/>
    <w:rsid w:val="000C312C"/>
    <w:rsid w:val="000C3F2A"/>
    <w:rsid w:val="000C4405"/>
    <w:rsid w:val="000C7DFB"/>
    <w:rsid w:val="000C7EA3"/>
    <w:rsid w:val="000D282A"/>
    <w:rsid w:val="000D5A8D"/>
    <w:rsid w:val="000D6FF2"/>
    <w:rsid w:val="000D7D02"/>
    <w:rsid w:val="000D7DB0"/>
    <w:rsid w:val="000E0359"/>
    <w:rsid w:val="000E188E"/>
    <w:rsid w:val="000E233D"/>
    <w:rsid w:val="000E254C"/>
    <w:rsid w:val="000F452E"/>
    <w:rsid w:val="000F7009"/>
    <w:rsid w:val="000F7CEE"/>
    <w:rsid w:val="00102C58"/>
    <w:rsid w:val="00106179"/>
    <w:rsid w:val="00106886"/>
    <w:rsid w:val="00107608"/>
    <w:rsid w:val="0010765B"/>
    <w:rsid w:val="001107F7"/>
    <w:rsid w:val="00111AAA"/>
    <w:rsid w:val="00114783"/>
    <w:rsid w:val="00117210"/>
    <w:rsid w:val="00120368"/>
    <w:rsid w:val="00123246"/>
    <w:rsid w:val="00127FB9"/>
    <w:rsid w:val="001302B1"/>
    <w:rsid w:val="00130EE6"/>
    <w:rsid w:val="00131351"/>
    <w:rsid w:val="00131A41"/>
    <w:rsid w:val="00132D9B"/>
    <w:rsid w:val="00136659"/>
    <w:rsid w:val="00140BA0"/>
    <w:rsid w:val="0014166E"/>
    <w:rsid w:val="00146ED8"/>
    <w:rsid w:val="0015193A"/>
    <w:rsid w:val="001568E7"/>
    <w:rsid w:val="001569FB"/>
    <w:rsid w:val="001621FC"/>
    <w:rsid w:val="0016264B"/>
    <w:rsid w:val="00162E23"/>
    <w:rsid w:val="00164653"/>
    <w:rsid w:val="00164E9D"/>
    <w:rsid w:val="00165D8B"/>
    <w:rsid w:val="001668A1"/>
    <w:rsid w:val="001676A9"/>
    <w:rsid w:val="0016799A"/>
    <w:rsid w:val="00176ACD"/>
    <w:rsid w:val="00177364"/>
    <w:rsid w:val="00180DAC"/>
    <w:rsid w:val="0018191C"/>
    <w:rsid w:val="001828D8"/>
    <w:rsid w:val="001838B7"/>
    <w:rsid w:val="00183CD1"/>
    <w:rsid w:val="00186E74"/>
    <w:rsid w:val="00191E6C"/>
    <w:rsid w:val="0019461A"/>
    <w:rsid w:val="00197B73"/>
    <w:rsid w:val="00197D81"/>
    <w:rsid w:val="001A4BD6"/>
    <w:rsid w:val="001B27FC"/>
    <w:rsid w:val="001B3B96"/>
    <w:rsid w:val="001B4B22"/>
    <w:rsid w:val="001B5953"/>
    <w:rsid w:val="001B771E"/>
    <w:rsid w:val="001B7CAE"/>
    <w:rsid w:val="001C307B"/>
    <w:rsid w:val="001C36EE"/>
    <w:rsid w:val="001C3893"/>
    <w:rsid w:val="001C3A0C"/>
    <w:rsid w:val="001D08D7"/>
    <w:rsid w:val="001D2763"/>
    <w:rsid w:val="001D4467"/>
    <w:rsid w:val="001E2185"/>
    <w:rsid w:val="001E2DDE"/>
    <w:rsid w:val="001E5FC3"/>
    <w:rsid w:val="001E69C9"/>
    <w:rsid w:val="001F26C4"/>
    <w:rsid w:val="001F2FE4"/>
    <w:rsid w:val="001F74A7"/>
    <w:rsid w:val="001F7723"/>
    <w:rsid w:val="0020036B"/>
    <w:rsid w:val="002019D0"/>
    <w:rsid w:val="002041A1"/>
    <w:rsid w:val="00205A1E"/>
    <w:rsid w:val="002071CE"/>
    <w:rsid w:val="00212D49"/>
    <w:rsid w:val="00222450"/>
    <w:rsid w:val="00222FBC"/>
    <w:rsid w:val="00234716"/>
    <w:rsid w:val="0023509F"/>
    <w:rsid w:val="00235184"/>
    <w:rsid w:val="002364CB"/>
    <w:rsid w:val="0024121E"/>
    <w:rsid w:val="002452E5"/>
    <w:rsid w:val="00251557"/>
    <w:rsid w:val="00254C86"/>
    <w:rsid w:val="0025785A"/>
    <w:rsid w:val="002613B2"/>
    <w:rsid w:val="00262087"/>
    <w:rsid w:val="002624C0"/>
    <w:rsid w:val="00273AE6"/>
    <w:rsid w:val="002807A0"/>
    <w:rsid w:val="002835C6"/>
    <w:rsid w:val="00283B90"/>
    <w:rsid w:val="00285246"/>
    <w:rsid w:val="00292468"/>
    <w:rsid w:val="00293F40"/>
    <w:rsid w:val="002946EB"/>
    <w:rsid w:val="002948FD"/>
    <w:rsid w:val="00296658"/>
    <w:rsid w:val="002A1018"/>
    <w:rsid w:val="002A3D08"/>
    <w:rsid w:val="002A486F"/>
    <w:rsid w:val="002A5AA9"/>
    <w:rsid w:val="002A7735"/>
    <w:rsid w:val="002B14FD"/>
    <w:rsid w:val="002B1DFD"/>
    <w:rsid w:val="002B2D81"/>
    <w:rsid w:val="002B4E01"/>
    <w:rsid w:val="002B5437"/>
    <w:rsid w:val="002B5FCF"/>
    <w:rsid w:val="002B765A"/>
    <w:rsid w:val="002C090A"/>
    <w:rsid w:val="002C0E21"/>
    <w:rsid w:val="002C1A07"/>
    <w:rsid w:val="002C1A9D"/>
    <w:rsid w:val="002C6DE7"/>
    <w:rsid w:val="002D0733"/>
    <w:rsid w:val="002D2C63"/>
    <w:rsid w:val="002D3069"/>
    <w:rsid w:val="002E310D"/>
    <w:rsid w:val="002E4706"/>
    <w:rsid w:val="002E4CDF"/>
    <w:rsid w:val="002E7441"/>
    <w:rsid w:val="002F30D9"/>
    <w:rsid w:val="002F3E42"/>
    <w:rsid w:val="002F62B3"/>
    <w:rsid w:val="002F7FBC"/>
    <w:rsid w:val="0030154E"/>
    <w:rsid w:val="00303A82"/>
    <w:rsid w:val="003044E1"/>
    <w:rsid w:val="0030682C"/>
    <w:rsid w:val="00306FD2"/>
    <w:rsid w:val="00307202"/>
    <w:rsid w:val="003134FB"/>
    <w:rsid w:val="00317060"/>
    <w:rsid w:val="00317BE8"/>
    <w:rsid w:val="00320CF0"/>
    <w:rsid w:val="0032710C"/>
    <w:rsid w:val="00331005"/>
    <w:rsid w:val="00333EBD"/>
    <w:rsid w:val="00334E9A"/>
    <w:rsid w:val="00341997"/>
    <w:rsid w:val="0034462E"/>
    <w:rsid w:val="003558DD"/>
    <w:rsid w:val="00356064"/>
    <w:rsid w:val="00363D70"/>
    <w:rsid w:val="003677CC"/>
    <w:rsid w:val="003714A1"/>
    <w:rsid w:val="0037398F"/>
    <w:rsid w:val="003739E6"/>
    <w:rsid w:val="00373E02"/>
    <w:rsid w:val="003747AE"/>
    <w:rsid w:val="00377AA1"/>
    <w:rsid w:val="003814BE"/>
    <w:rsid w:val="00381AA8"/>
    <w:rsid w:val="003857D9"/>
    <w:rsid w:val="00386800"/>
    <w:rsid w:val="0039273F"/>
    <w:rsid w:val="00395B2F"/>
    <w:rsid w:val="003A18C8"/>
    <w:rsid w:val="003A5D09"/>
    <w:rsid w:val="003A7F51"/>
    <w:rsid w:val="003B047D"/>
    <w:rsid w:val="003B17D3"/>
    <w:rsid w:val="003B3CB7"/>
    <w:rsid w:val="003B41C5"/>
    <w:rsid w:val="003B4CB9"/>
    <w:rsid w:val="003B5821"/>
    <w:rsid w:val="003B7DB8"/>
    <w:rsid w:val="003C000C"/>
    <w:rsid w:val="003D0C57"/>
    <w:rsid w:val="003D48F6"/>
    <w:rsid w:val="003E0986"/>
    <w:rsid w:val="003E1522"/>
    <w:rsid w:val="003E27D0"/>
    <w:rsid w:val="003E2AD5"/>
    <w:rsid w:val="003E30D8"/>
    <w:rsid w:val="003E4485"/>
    <w:rsid w:val="003E585D"/>
    <w:rsid w:val="003E5AF7"/>
    <w:rsid w:val="003E72F8"/>
    <w:rsid w:val="003E766C"/>
    <w:rsid w:val="003F0ADE"/>
    <w:rsid w:val="003F28E6"/>
    <w:rsid w:val="003F2D90"/>
    <w:rsid w:val="003F2E1C"/>
    <w:rsid w:val="003F393F"/>
    <w:rsid w:val="003F548A"/>
    <w:rsid w:val="00400C20"/>
    <w:rsid w:val="00400DCE"/>
    <w:rsid w:val="004132E6"/>
    <w:rsid w:val="00413BAA"/>
    <w:rsid w:val="00413D69"/>
    <w:rsid w:val="00414919"/>
    <w:rsid w:val="00421312"/>
    <w:rsid w:val="0042226B"/>
    <w:rsid w:val="004247D1"/>
    <w:rsid w:val="004252B7"/>
    <w:rsid w:val="00427CB3"/>
    <w:rsid w:val="00430303"/>
    <w:rsid w:val="00430C14"/>
    <w:rsid w:val="0043328C"/>
    <w:rsid w:val="00433660"/>
    <w:rsid w:val="004361B7"/>
    <w:rsid w:val="00441642"/>
    <w:rsid w:val="004420EA"/>
    <w:rsid w:val="00442927"/>
    <w:rsid w:val="00443C96"/>
    <w:rsid w:val="004508E4"/>
    <w:rsid w:val="00451405"/>
    <w:rsid w:val="00451ACD"/>
    <w:rsid w:val="004531DE"/>
    <w:rsid w:val="00454FA9"/>
    <w:rsid w:val="00455B93"/>
    <w:rsid w:val="00455BAA"/>
    <w:rsid w:val="00456100"/>
    <w:rsid w:val="0045657F"/>
    <w:rsid w:val="00457DB3"/>
    <w:rsid w:val="00457E3A"/>
    <w:rsid w:val="00460B7E"/>
    <w:rsid w:val="00461447"/>
    <w:rsid w:val="00461E23"/>
    <w:rsid w:val="00462294"/>
    <w:rsid w:val="00463E5C"/>
    <w:rsid w:val="004642B2"/>
    <w:rsid w:val="004670D9"/>
    <w:rsid w:val="00467521"/>
    <w:rsid w:val="0046778A"/>
    <w:rsid w:val="00473DD9"/>
    <w:rsid w:val="004748B3"/>
    <w:rsid w:val="004765AB"/>
    <w:rsid w:val="0047670E"/>
    <w:rsid w:val="00481C79"/>
    <w:rsid w:val="00481CD7"/>
    <w:rsid w:val="00482BC5"/>
    <w:rsid w:val="00483005"/>
    <w:rsid w:val="00483B7E"/>
    <w:rsid w:val="004847F2"/>
    <w:rsid w:val="0049038B"/>
    <w:rsid w:val="00492DC7"/>
    <w:rsid w:val="00493492"/>
    <w:rsid w:val="00494302"/>
    <w:rsid w:val="004950F8"/>
    <w:rsid w:val="004956E8"/>
    <w:rsid w:val="0049646D"/>
    <w:rsid w:val="00496D05"/>
    <w:rsid w:val="004A0621"/>
    <w:rsid w:val="004A24C4"/>
    <w:rsid w:val="004A3944"/>
    <w:rsid w:val="004A46F7"/>
    <w:rsid w:val="004B38C1"/>
    <w:rsid w:val="004C258E"/>
    <w:rsid w:val="004C7159"/>
    <w:rsid w:val="004C71F7"/>
    <w:rsid w:val="004C7FD5"/>
    <w:rsid w:val="004D25C1"/>
    <w:rsid w:val="004D53D7"/>
    <w:rsid w:val="004D5A9F"/>
    <w:rsid w:val="004D668A"/>
    <w:rsid w:val="004E3143"/>
    <w:rsid w:val="004E74AA"/>
    <w:rsid w:val="004F2F45"/>
    <w:rsid w:val="004F482C"/>
    <w:rsid w:val="004F5EA3"/>
    <w:rsid w:val="004F7270"/>
    <w:rsid w:val="0050157A"/>
    <w:rsid w:val="00501B0F"/>
    <w:rsid w:val="00506522"/>
    <w:rsid w:val="005065C0"/>
    <w:rsid w:val="00506EDB"/>
    <w:rsid w:val="00511273"/>
    <w:rsid w:val="00512650"/>
    <w:rsid w:val="005149DB"/>
    <w:rsid w:val="00516548"/>
    <w:rsid w:val="0051682F"/>
    <w:rsid w:val="00516AF1"/>
    <w:rsid w:val="00517069"/>
    <w:rsid w:val="00521CF2"/>
    <w:rsid w:val="0052232C"/>
    <w:rsid w:val="00524A25"/>
    <w:rsid w:val="00527CD1"/>
    <w:rsid w:val="00530425"/>
    <w:rsid w:val="0053108D"/>
    <w:rsid w:val="00531097"/>
    <w:rsid w:val="00535624"/>
    <w:rsid w:val="00546639"/>
    <w:rsid w:val="00550AC6"/>
    <w:rsid w:val="005528E8"/>
    <w:rsid w:val="00553198"/>
    <w:rsid w:val="005536EB"/>
    <w:rsid w:val="00553E41"/>
    <w:rsid w:val="00554955"/>
    <w:rsid w:val="00554E0B"/>
    <w:rsid w:val="00556CBC"/>
    <w:rsid w:val="00557490"/>
    <w:rsid w:val="005768DC"/>
    <w:rsid w:val="005811A5"/>
    <w:rsid w:val="0058257A"/>
    <w:rsid w:val="00585D7C"/>
    <w:rsid w:val="00586B31"/>
    <w:rsid w:val="005904B6"/>
    <w:rsid w:val="005918F2"/>
    <w:rsid w:val="005930AD"/>
    <w:rsid w:val="00593455"/>
    <w:rsid w:val="00597E95"/>
    <w:rsid w:val="005A0090"/>
    <w:rsid w:val="005A1560"/>
    <w:rsid w:val="005A1755"/>
    <w:rsid w:val="005A42BB"/>
    <w:rsid w:val="005A5753"/>
    <w:rsid w:val="005A680E"/>
    <w:rsid w:val="005B4000"/>
    <w:rsid w:val="005C2066"/>
    <w:rsid w:val="005C2D9F"/>
    <w:rsid w:val="005C3E25"/>
    <w:rsid w:val="005D0ED1"/>
    <w:rsid w:val="005D31AB"/>
    <w:rsid w:val="005E3B74"/>
    <w:rsid w:val="005E5B54"/>
    <w:rsid w:val="005E737A"/>
    <w:rsid w:val="005F1090"/>
    <w:rsid w:val="005F4281"/>
    <w:rsid w:val="005F5567"/>
    <w:rsid w:val="005F66B7"/>
    <w:rsid w:val="005F7A0E"/>
    <w:rsid w:val="005F7BBA"/>
    <w:rsid w:val="006004B1"/>
    <w:rsid w:val="00601565"/>
    <w:rsid w:val="0060401E"/>
    <w:rsid w:val="00604B34"/>
    <w:rsid w:val="00605917"/>
    <w:rsid w:val="0060651F"/>
    <w:rsid w:val="00613BED"/>
    <w:rsid w:val="006150B1"/>
    <w:rsid w:val="00615A42"/>
    <w:rsid w:val="006214EF"/>
    <w:rsid w:val="00621B2C"/>
    <w:rsid w:val="0062245D"/>
    <w:rsid w:val="00623ABB"/>
    <w:rsid w:val="0062437B"/>
    <w:rsid w:val="00624AC2"/>
    <w:rsid w:val="0062586C"/>
    <w:rsid w:val="006300E9"/>
    <w:rsid w:val="00630262"/>
    <w:rsid w:val="0063464F"/>
    <w:rsid w:val="00637C8D"/>
    <w:rsid w:val="006429A0"/>
    <w:rsid w:val="00642A57"/>
    <w:rsid w:val="006434A0"/>
    <w:rsid w:val="00645CA2"/>
    <w:rsid w:val="00647AE8"/>
    <w:rsid w:val="00651B73"/>
    <w:rsid w:val="006538A1"/>
    <w:rsid w:val="00653B28"/>
    <w:rsid w:val="00653CC4"/>
    <w:rsid w:val="006561E0"/>
    <w:rsid w:val="00660B46"/>
    <w:rsid w:val="006615C8"/>
    <w:rsid w:val="00667192"/>
    <w:rsid w:val="00670166"/>
    <w:rsid w:val="00672CCC"/>
    <w:rsid w:val="006734D6"/>
    <w:rsid w:val="00674881"/>
    <w:rsid w:val="00676A48"/>
    <w:rsid w:val="006855DC"/>
    <w:rsid w:val="006858FE"/>
    <w:rsid w:val="00691529"/>
    <w:rsid w:val="006936F9"/>
    <w:rsid w:val="00693D3A"/>
    <w:rsid w:val="006975A2"/>
    <w:rsid w:val="006A2049"/>
    <w:rsid w:val="006A2151"/>
    <w:rsid w:val="006A4D3D"/>
    <w:rsid w:val="006A7266"/>
    <w:rsid w:val="006B088A"/>
    <w:rsid w:val="006B0A86"/>
    <w:rsid w:val="006B262B"/>
    <w:rsid w:val="006B39D3"/>
    <w:rsid w:val="006C3F64"/>
    <w:rsid w:val="006C519B"/>
    <w:rsid w:val="006C6DE0"/>
    <w:rsid w:val="006C78F6"/>
    <w:rsid w:val="006D0968"/>
    <w:rsid w:val="006D2DE5"/>
    <w:rsid w:val="006D7170"/>
    <w:rsid w:val="006E1417"/>
    <w:rsid w:val="006E2AE3"/>
    <w:rsid w:val="006E34E0"/>
    <w:rsid w:val="006E51C0"/>
    <w:rsid w:val="006E6018"/>
    <w:rsid w:val="006E673D"/>
    <w:rsid w:val="006E7A96"/>
    <w:rsid w:val="006F5705"/>
    <w:rsid w:val="006F6886"/>
    <w:rsid w:val="00704791"/>
    <w:rsid w:val="007048E1"/>
    <w:rsid w:val="00704E2E"/>
    <w:rsid w:val="00704EF0"/>
    <w:rsid w:val="007052A5"/>
    <w:rsid w:val="00705D67"/>
    <w:rsid w:val="00705E95"/>
    <w:rsid w:val="007060FF"/>
    <w:rsid w:val="00706AE3"/>
    <w:rsid w:val="00707B9E"/>
    <w:rsid w:val="0071220B"/>
    <w:rsid w:val="00712C44"/>
    <w:rsid w:val="00712F38"/>
    <w:rsid w:val="007134C5"/>
    <w:rsid w:val="007145CE"/>
    <w:rsid w:val="00714B8F"/>
    <w:rsid w:val="00715A88"/>
    <w:rsid w:val="00715B90"/>
    <w:rsid w:val="00721091"/>
    <w:rsid w:val="00724355"/>
    <w:rsid w:val="0072788D"/>
    <w:rsid w:val="00733F5A"/>
    <w:rsid w:val="0074051A"/>
    <w:rsid w:val="00741715"/>
    <w:rsid w:val="007444A1"/>
    <w:rsid w:val="00746D67"/>
    <w:rsid w:val="00751C22"/>
    <w:rsid w:val="00751FA3"/>
    <w:rsid w:val="00755A2D"/>
    <w:rsid w:val="007610C7"/>
    <w:rsid w:val="00764E51"/>
    <w:rsid w:val="007660D9"/>
    <w:rsid w:val="007669E6"/>
    <w:rsid w:val="007670FF"/>
    <w:rsid w:val="00770D63"/>
    <w:rsid w:val="00772238"/>
    <w:rsid w:val="007729CD"/>
    <w:rsid w:val="00775519"/>
    <w:rsid w:val="007828DB"/>
    <w:rsid w:val="007910FF"/>
    <w:rsid w:val="00792202"/>
    <w:rsid w:val="007922F5"/>
    <w:rsid w:val="00794861"/>
    <w:rsid w:val="007953F2"/>
    <w:rsid w:val="0079557E"/>
    <w:rsid w:val="00797A74"/>
    <w:rsid w:val="007A0785"/>
    <w:rsid w:val="007A0B9E"/>
    <w:rsid w:val="007A7674"/>
    <w:rsid w:val="007B21FB"/>
    <w:rsid w:val="007B2551"/>
    <w:rsid w:val="007C25DC"/>
    <w:rsid w:val="007C67FB"/>
    <w:rsid w:val="007C6B64"/>
    <w:rsid w:val="007D025A"/>
    <w:rsid w:val="007D0D59"/>
    <w:rsid w:val="007D4575"/>
    <w:rsid w:val="007D4AF7"/>
    <w:rsid w:val="007D5AFB"/>
    <w:rsid w:val="007D6B66"/>
    <w:rsid w:val="007D73AE"/>
    <w:rsid w:val="007E227A"/>
    <w:rsid w:val="007E2297"/>
    <w:rsid w:val="007E4B2E"/>
    <w:rsid w:val="007E4FDA"/>
    <w:rsid w:val="007E6E37"/>
    <w:rsid w:val="007F31A5"/>
    <w:rsid w:val="007F41FA"/>
    <w:rsid w:val="007F44DB"/>
    <w:rsid w:val="007F4F34"/>
    <w:rsid w:val="007F55E0"/>
    <w:rsid w:val="00802111"/>
    <w:rsid w:val="00802288"/>
    <w:rsid w:val="00804196"/>
    <w:rsid w:val="00805B4F"/>
    <w:rsid w:val="00805DBB"/>
    <w:rsid w:val="008069BA"/>
    <w:rsid w:val="0081052F"/>
    <w:rsid w:val="00810962"/>
    <w:rsid w:val="0081220B"/>
    <w:rsid w:val="00812934"/>
    <w:rsid w:val="0081593C"/>
    <w:rsid w:val="00815A51"/>
    <w:rsid w:val="00815E62"/>
    <w:rsid w:val="00817564"/>
    <w:rsid w:val="008176CA"/>
    <w:rsid w:val="0082027F"/>
    <w:rsid w:val="00821831"/>
    <w:rsid w:val="00824C3E"/>
    <w:rsid w:val="00824DC6"/>
    <w:rsid w:val="008275B3"/>
    <w:rsid w:val="0083037E"/>
    <w:rsid w:val="008305C7"/>
    <w:rsid w:val="008343EA"/>
    <w:rsid w:val="00835BE1"/>
    <w:rsid w:val="00836B93"/>
    <w:rsid w:val="00844369"/>
    <w:rsid w:val="00844AAE"/>
    <w:rsid w:val="0084593C"/>
    <w:rsid w:val="0084647A"/>
    <w:rsid w:val="00846E4C"/>
    <w:rsid w:val="00850FF1"/>
    <w:rsid w:val="00857BC9"/>
    <w:rsid w:val="008626E3"/>
    <w:rsid w:val="00862A3C"/>
    <w:rsid w:val="00866CDB"/>
    <w:rsid w:val="00866E6F"/>
    <w:rsid w:val="008716B7"/>
    <w:rsid w:val="0087356E"/>
    <w:rsid w:val="00875B13"/>
    <w:rsid w:val="008803BF"/>
    <w:rsid w:val="008836A5"/>
    <w:rsid w:val="00884137"/>
    <w:rsid w:val="00892C94"/>
    <w:rsid w:val="00893F8B"/>
    <w:rsid w:val="008975F5"/>
    <w:rsid w:val="00897860"/>
    <w:rsid w:val="00897EDA"/>
    <w:rsid w:val="008A0553"/>
    <w:rsid w:val="008A071B"/>
    <w:rsid w:val="008A0F70"/>
    <w:rsid w:val="008A463E"/>
    <w:rsid w:val="008A4705"/>
    <w:rsid w:val="008A72F8"/>
    <w:rsid w:val="008B419B"/>
    <w:rsid w:val="008B41CF"/>
    <w:rsid w:val="008B5DA6"/>
    <w:rsid w:val="008B7E3F"/>
    <w:rsid w:val="008C0A33"/>
    <w:rsid w:val="008C4B4D"/>
    <w:rsid w:val="008C5F52"/>
    <w:rsid w:val="008C70F8"/>
    <w:rsid w:val="008D0360"/>
    <w:rsid w:val="008D44A5"/>
    <w:rsid w:val="008D4B33"/>
    <w:rsid w:val="008D569D"/>
    <w:rsid w:val="008D63B1"/>
    <w:rsid w:val="008D678C"/>
    <w:rsid w:val="008E3097"/>
    <w:rsid w:val="008E3A1A"/>
    <w:rsid w:val="008E3A41"/>
    <w:rsid w:val="008E4765"/>
    <w:rsid w:val="008E5929"/>
    <w:rsid w:val="008E5EAA"/>
    <w:rsid w:val="008E6256"/>
    <w:rsid w:val="008E7F45"/>
    <w:rsid w:val="008F32F4"/>
    <w:rsid w:val="008F3A54"/>
    <w:rsid w:val="008F6905"/>
    <w:rsid w:val="00900D34"/>
    <w:rsid w:val="00901EDF"/>
    <w:rsid w:val="00912CC6"/>
    <w:rsid w:val="00921EF8"/>
    <w:rsid w:val="009228ED"/>
    <w:rsid w:val="00922B65"/>
    <w:rsid w:val="0092333B"/>
    <w:rsid w:val="0092722E"/>
    <w:rsid w:val="00931E15"/>
    <w:rsid w:val="00933089"/>
    <w:rsid w:val="00935124"/>
    <w:rsid w:val="00935437"/>
    <w:rsid w:val="00936121"/>
    <w:rsid w:val="00936144"/>
    <w:rsid w:val="00936979"/>
    <w:rsid w:val="009405F2"/>
    <w:rsid w:val="00943CAF"/>
    <w:rsid w:val="009446E7"/>
    <w:rsid w:val="009467BA"/>
    <w:rsid w:val="00947295"/>
    <w:rsid w:val="00954FFA"/>
    <w:rsid w:val="00956328"/>
    <w:rsid w:val="00961F33"/>
    <w:rsid w:val="009623E9"/>
    <w:rsid w:val="00964158"/>
    <w:rsid w:val="00964796"/>
    <w:rsid w:val="009657C4"/>
    <w:rsid w:val="00971ECE"/>
    <w:rsid w:val="00972017"/>
    <w:rsid w:val="00972332"/>
    <w:rsid w:val="0097388C"/>
    <w:rsid w:val="00975F77"/>
    <w:rsid w:val="009768B3"/>
    <w:rsid w:val="00976AD9"/>
    <w:rsid w:val="00976CDC"/>
    <w:rsid w:val="00977777"/>
    <w:rsid w:val="009827ED"/>
    <w:rsid w:val="00985083"/>
    <w:rsid w:val="009910F5"/>
    <w:rsid w:val="009971B8"/>
    <w:rsid w:val="009978D4"/>
    <w:rsid w:val="009A66D6"/>
    <w:rsid w:val="009A7918"/>
    <w:rsid w:val="009B0320"/>
    <w:rsid w:val="009B0373"/>
    <w:rsid w:val="009B3663"/>
    <w:rsid w:val="009B6D90"/>
    <w:rsid w:val="009C09A1"/>
    <w:rsid w:val="009C33B8"/>
    <w:rsid w:val="009C572B"/>
    <w:rsid w:val="009C7DEA"/>
    <w:rsid w:val="009D3288"/>
    <w:rsid w:val="009D3857"/>
    <w:rsid w:val="009D6750"/>
    <w:rsid w:val="009D7B6E"/>
    <w:rsid w:val="009E0265"/>
    <w:rsid w:val="009E0E04"/>
    <w:rsid w:val="009E2A21"/>
    <w:rsid w:val="009E3D6D"/>
    <w:rsid w:val="009E4A98"/>
    <w:rsid w:val="009E539E"/>
    <w:rsid w:val="009E55CD"/>
    <w:rsid w:val="009E6B15"/>
    <w:rsid w:val="009F15A3"/>
    <w:rsid w:val="009F2E7C"/>
    <w:rsid w:val="00A007E0"/>
    <w:rsid w:val="00A03500"/>
    <w:rsid w:val="00A056F6"/>
    <w:rsid w:val="00A1271F"/>
    <w:rsid w:val="00A127E8"/>
    <w:rsid w:val="00A1332B"/>
    <w:rsid w:val="00A13ABC"/>
    <w:rsid w:val="00A246F2"/>
    <w:rsid w:val="00A275DE"/>
    <w:rsid w:val="00A329BC"/>
    <w:rsid w:val="00A32EE0"/>
    <w:rsid w:val="00A33D56"/>
    <w:rsid w:val="00A35F0D"/>
    <w:rsid w:val="00A37E1E"/>
    <w:rsid w:val="00A43F0F"/>
    <w:rsid w:val="00A45260"/>
    <w:rsid w:val="00A45393"/>
    <w:rsid w:val="00A51332"/>
    <w:rsid w:val="00A51FFB"/>
    <w:rsid w:val="00A5319B"/>
    <w:rsid w:val="00A55D5C"/>
    <w:rsid w:val="00A574C3"/>
    <w:rsid w:val="00A66AC6"/>
    <w:rsid w:val="00A705E3"/>
    <w:rsid w:val="00A73D21"/>
    <w:rsid w:val="00A77869"/>
    <w:rsid w:val="00A80369"/>
    <w:rsid w:val="00A80FBF"/>
    <w:rsid w:val="00A813A8"/>
    <w:rsid w:val="00A81B8E"/>
    <w:rsid w:val="00A82363"/>
    <w:rsid w:val="00A82364"/>
    <w:rsid w:val="00A8273A"/>
    <w:rsid w:val="00A83BE4"/>
    <w:rsid w:val="00A84DA9"/>
    <w:rsid w:val="00A90071"/>
    <w:rsid w:val="00A957E2"/>
    <w:rsid w:val="00A97805"/>
    <w:rsid w:val="00A978A1"/>
    <w:rsid w:val="00AA0371"/>
    <w:rsid w:val="00AA08BF"/>
    <w:rsid w:val="00AA45FC"/>
    <w:rsid w:val="00AA5D0F"/>
    <w:rsid w:val="00AA67B2"/>
    <w:rsid w:val="00AA6ABC"/>
    <w:rsid w:val="00AA6E4C"/>
    <w:rsid w:val="00AA7B98"/>
    <w:rsid w:val="00AB09F3"/>
    <w:rsid w:val="00AB0BDA"/>
    <w:rsid w:val="00AB0EFD"/>
    <w:rsid w:val="00AB23AA"/>
    <w:rsid w:val="00AB4B4A"/>
    <w:rsid w:val="00AB58EE"/>
    <w:rsid w:val="00AB5A20"/>
    <w:rsid w:val="00AB5D9F"/>
    <w:rsid w:val="00AB63FB"/>
    <w:rsid w:val="00AC0131"/>
    <w:rsid w:val="00AC2CCC"/>
    <w:rsid w:val="00AC3642"/>
    <w:rsid w:val="00AC60D7"/>
    <w:rsid w:val="00AC779C"/>
    <w:rsid w:val="00AD34A0"/>
    <w:rsid w:val="00AD4C39"/>
    <w:rsid w:val="00AE081B"/>
    <w:rsid w:val="00AE5123"/>
    <w:rsid w:val="00AE5B04"/>
    <w:rsid w:val="00AE7903"/>
    <w:rsid w:val="00AF275B"/>
    <w:rsid w:val="00AF3C09"/>
    <w:rsid w:val="00AF6788"/>
    <w:rsid w:val="00B0404F"/>
    <w:rsid w:val="00B07271"/>
    <w:rsid w:val="00B0780C"/>
    <w:rsid w:val="00B07E2B"/>
    <w:rsid w:val="00B07E68"/>
    <w:rsid w:val="00B11B0A"/>
    <w:rsid w:val="00B12DCE"/>
    <w:rsid w:val="00B13945"/>
    <w:rsid w:val="00B20575"/>
    <w:rsid w:val="00B23FE5"/>
    <w:rsid w:val="00B27613"/>
    <w:rsid w:val="00B32EDA"/>
    <w:rsid w:val="00B32F5B"/>
    <w:rsid w:val="00B3527B"/>
    <w:rsid w:val="00B36F9D"/>
    <w:rsid w:val="00B41972"/>
    <w:rsid w:val="00B46D70"/>
    <w:rsid w:val="00B474EF"/>
    <w:rsid w:val="00B50CC4"/>
    <w:rsid w:val="00B52B4D"/>
    <w:rsid w:val="00B533DD"/>
    <w:rsid w:val="00B66566"/>
    <w:rsid w:val="00B66AAF"/>
    <w:rsid w:val="00B67351"/>
    <w:rsid w:val="00B70ECF"/>
    <w:rsid w:val="00B72963"/>
    <w:rsid w:val="00B733FE"/>
    <w:rsid w:val="00B73F16"/>
    <w:rsid w:val="00B7720B"/>
    <w:rsid w:val="00B80E5A"/>
    <w:rsid w:val="00B824A0"/>
    <w:rsid w:val="00B830D3"/>
    <w:rsid w:val="00B926D4"/>
    <w:rsid w:val="00B93CF9"/>
    <w:rsid w:val="00B94CD6"/>
    <w:rsid w:val="00B94D31"/>
    <w:rsid w:val="00BA00A1"/>
    <w:rsid w:val="00BA61C9"/>
    <w:rsid w:val="00BA65CA"/>
    <w:rsid w:val="00BA67C9"/>
    <w:rsid w:val="00BB2142"/>
    <w:rsid w:val="00BB3CC5"/>
    <w:rsid w:val="00BB7EB5"/>
    <w:rsid w:val="00BC0FFB"/>
    <w:rsid w:val="00BC1A6D"/>
    <w:rsid w:val="00BC2F70"/>
    <w:rsid w:val="00BC616E"/>
    <w:rsid w:val="00BD0E25"/>
    <w:rsid w:val="00BD22B6"/>
    <w:rsid w:val="00BD31B1"/>
    <w:rsid w:val="00BD381B"/>
    <w:rsid w:val="00BD4C84"/>
    <w:rsid w:val="00BD560C"/>
    <w:rsid w:val="00BD59AD"/>
    <w:rsid w:val="00BD6CDB"/>
    <w:rsid w:val="00BD7308"/>
    <w:rsid w:val="00BE1139"/>
    <w:rsid w:val="00BE4115"/>
    <w:rsid w:val="00BE49CB"/>
    <w:rsid w:val="00BE5A6C"/>
    <w:rsid w:val="00BF0B2F"/>
    <w:rsid w:val="00BF59C6"/>
    <w:rsid w:val="00C0074D"/>
    <w:rsid w:val="00C029DD"/>
    <w:rsid w:val="00C0401E"/>
    <w:rsid w:val="00C04112"/>
    <w:rsid w:val="00C04F73"/>
    <w:rsid w:val="00C12EDB"/>
    <w:rsid w:val="00C16523"/>
    <w:rsid w:val="00C17627"/>
    <w:rsid w:val="00C2052E"/>
    <w:rsid w:val="00C2143D"/>
    <w:rsid w:val="00C26526"/>
    <w:rsid w:val="00C26684"/>
    <w:rsid w:val="00C26CC4"/>
    <w:rsid w:val="00C353F4"/>
    <w:rsid w:val="00C37C61"/>
    <w:rsid w:val="00C4250F"/>
    <w:rsid w:val="00C42636"/>
    <w:rsid w:val="00C4670B"/>
    <w:rsid w:val="00C46D48"/>
    <w:rsid w:val="00C47AD0"/>
    <w:rsid w:val="00C47E2F"/>
    <w:rsid w:val="00C51004"/>
    <w:rsid w:val="00C54087"/>
    <w:rsid w:val="00C57BAF"/>
    <w:rsid w:val="00C623EC"/>
    <w:rsid w:val="00C642CE"/>
    <w:rsid w:val="00C7060A"/>
    <w:rsid w:val="00C70736"/>
    <w:rsid w:val="00C7180F"/>
    <w:rsid w:val="00C73F96"/>
    <w:rsid w:val="00C74101"/>
    <w:rsid w:val="00C7777E"/>
    <w:rsid w:val="00C810E9"/>
    <w:rsid w:val="00C823A0"/>
    <w:rsid w:val="00C83859"/>
    <w:rsid w:val="00C84221"/>
    <w:rsid w:val="00C87735"/>
    <w:rsid w:val="00C91C08"/>
    <w:rsid w:val="00C97234"/>
    <w:rsid w:val="00C97434"/>
    <w:rsid w:val="00CA596E"/>
    <w:rsid w:val="00CA7A82"/>
    <w:rsid w:val="00CB0FA1"/>
    <w:rsid w:val="00CB1A82"/>
    <w:rsid w:val="00CB2689"/>
    <w:rsid w:val="00CC3F48"/>
    <w:rsid w:val="00CC7363"/>
    <w:rsid w:val="00CD36D7"/>
    <w:rsid w:val="00CD4703"/>
    <w:rsid w:val="00CD6363"/>
    <w:rsid w:val="00CE0AEA"/>
    <w:rsid w:val="00CE1812"/>
    <w:rsid w:val="00CE2D3A"/>
    <w:rsid w:val="00CE53DD"/>
    <w:rsid w:val="00CE75E3"/>
    <w:rsid w:val="00CE79D9"/>
    <w:rsid w:val="00CF0429"/>
    <w:rsid w:val="00CF0791"/>
    <w:rsid w:val="00CF6CFB"/>
    <w:rsid w:val="00CF6E47"/>
    <w:rsid w:val="00D002D6"/>
    <w:rsid w:val="00D01003"/>
    <w:rsid w:val="00D01FBD"/>
    <w:rsid w:val="00D029F0"/>
    <w:rsid w:val="00D03215"/>
    <w:rsid w:val="00D07705"/>
    <w:rsid w:val="00D13B3B"/>
    <w:rsid w:val="00D13FAA"/>
    <w:rsid w:val="00D14D41"/>
    <w:rsid w:val="00D16E8A"/>
    <w:rsid w:val="00D20B0A"/>
    <w:rsid w:val="00D2195D"/>
    <w:rsid w:val="00D243D9"/>
    <w:rsid w:val="00D24B6C"/>
    <w:rsid w:val="00D24E82"/>
    <w:rsid w:val="00D257F4"/>
    <w:rsid w:val="00D3047A"/>
    <w:rsid w:val="00D312E9"/>
    <w:rsid w:val="00D40712"/>
    <w:rsid w:val="00D42CB4"/>
    <w:rsid w:val="00D45AC3"/>
    <w:rsid w:val="00D4624D"/>
    <w:rsid w:val="00D466D6"/>
    <w:rsid w:val="00D46C22"/>
    <w:rsid w:val="00D50B91"/>
    <w:rsid w:val="00D51F94"/>
    <w:rsid w:val="00D55F3F"/>
    <w:rsid w:val="00D56FAE"/>
    <w:rsid w:val="00D634EB"/>
    <w:rsid w:val="00D63571"/>
    <w:rsid w:val="00D64512"/>
    <w:rsid w:val="00D71414"/>
    <w:rsid w:val="00D718A6"/>
    <w:rsid w:val="00D73F21"/>
    <w:rsid w:val="00D76150"/>
    <w:rsid w:val="00D80245"/>
    <w:rsid w:val="00D807BC"/>
    <w:rsid w:val="00D82834"/>
    <w:rsid w:val="00D82D9E"/>
    <w:rsid w:val="00D82DE4"/>
    <w:rsid w:val="00D83F84"/>
    <w:rsid w:val="00D84D71"/>
    <w:rsid w:val="00D85257"/>
    <w:rsid w:val="00D85751"/>
    <w:rsid w:val="00D91C48"/>
    <w:rsid w:val="00D92D76"/>
    <w:rsid w:val="00D92E83"/>
    <w:rsid w:val="00D934B7"/>
    <w:rsid w:val="00D952D2"/>
    <w:rsid w:val="00DA0EDF"/>
    <w:rsid w:val="00DA1539"/>
    <w:rsid w:val="00DA3524"/>
    <w:rsid w:val="00DA3893"/>
    <w:rsid w:val="00DA448D"/>
    <w:rsid w:val="00DA5465"/>
    <w:rsid w:val="00DA6FD3"/>
    <w:rsid w:val="00DB111B"/>
    <w:rsid w:val="00DB1261"/>
    <w:rsid w:val="00DB2905"/>
    <w:rsid w:val="00DB52EE"/>
    <w:rsid w:val="00DB6D8C"/>
    <w:rsid w:val="00DB72FB"/>
    <w:rsid w:val="00DC07BA"/>
    <w:rsid w:val="00DC150B"/>
    <w:rsid w:val="00DC1D70"/>
    <w:rsid w:val="00DC532A"/>
    <w:rsid w:val="00DC5D11"/>
    <w:rsid w:val="00DC70D4"/>
    <w:rsid w:val="00DC7B96"/>
    <w:rsid w:val="00DD0BAA"/>
    <w:rsid w:val="00DD1A1A"/>
    <w:rsid w:val="00DD6047"/>
    <w:rsid w:val="00DD7E63"/>
    <w:rsid w:val="00DE00E7"/>
    <w:rsid w:val="00DE7585"/>
    <w:rsid w:val="00DE7C22"/>
    <w:rsid w:val="00DF3EED"/>
    <w:rsid w:val="00DF7260"/>
    <w:rsid w:val="00DF77FB"/>
    <w:rsid w:val="00E00AA8"/>
    <w:rsid w:val="00E01BE7"/>
    <w:rsid w:val="00E04775"/>
    <w:rsid w:val="00E05974"/>
    <w:rsid w:val="00E05B7E"/>
    <w:rsid w:val="00E0670B"/>
    <w:rsid w:val="00E11E60"/>
    <w:rsid w:val="00E133A9"/>
    <w:rsid w:val="00E166E7"/>
    <w:rsid w:val="00E16F0B"/>
    <w:rsid w:val="00E20B54"/>
    <w:rsid w:val="00E20EA4"/>
    <w:rsid w:val="00E21103"/>
    <w:rsid w:val="00E21ADD"/>
    <w:rsid w:val="00E24FC3"/>
    <w:rsid w:val="00E25233"/>
    <w:rsid w:val="00E42797"/>
    <w:rsid w:val="00E43A27"/>
    <w:rsid w:val="00E44BC7"/>
    <w:rsid w:val="00E556B0"/>
    <w:rsid w:val="00E560E5"/>
    <w:rsid w:val="00E61DF8"/>
    <w:rsid w:val="00E632D8"/>
    <w:rsid w:val="00E650CB"/>
    <w:rsid w:val="00E70378"/>
    <w:rsid w:val="00E71734"/>
    <w:rsid w:val="00E71EC8"/>
    <w:rsid w:val="00E737DF"/>
    <w:rsid w:val="00E810C2"/>
    <w:rsid w:val="00E819F5"/>
    <w:rsid w:val="00E85A68"/>
    <w:rsid w:val="00E90935"/>
    <w:rsid w:val="00E9130F"/>
    <w:rsid w:val="00E92232"/>
    <w:rsid w:val="00E924EB"/>
    <w:rsid w:val="00E9320A"/>
    <w:rsid w:val="00E944BF"/>
    <w:rsid w:val="00E97E3E"/>
    <w:rsid w:val="00EA26B2"/>
    <w:rsid w:val="00EA345C"/>
    <w:rsid w:val="00EA3BB9"/>
    <w:rsid w:val="00EA4890"/>
    <w:rsid w:val="00EA5211"/>
    <w:rsid w:val="00EA5F68"/>
    <w:rsid w:val="00EA79E4"/>
    <w:rsid w:val="00EB34D6"/>
    <w:rsid w:val="00EB4670"/>
    <w:rsid w:val="00EB7087"/>
    <w:rsid w:val="00EB773D"/>
    <w:rsid w:val="00EC14B1"/>
    <w:rsid w:val="00EC2907"/>
    <w:rsid w:val="00EC2F0A"/>
    <w:rsid w:val="00EC3037"/>
    <w:rsid w:val="00EC4F66"/>
    <w:rsid w:val="00EC588C"/>
    <w:rsid w:val="00EC5D65"/>
    <w:rsid w:val="00EC61AD"/>
    <w:rsid w:val="00EC673E"/>
    <w:rsid w:val="00ED4F2E"/>
    <w:rsid w:val="00ED5C5E"/>
    <w:rsid w:val="00ED7D27"/>
    <w:rsid w:val="00ED7D59"/>
    <w:rsid w:val="00ED7E18"/>
    <w:rsid w:val="00EE0258"/>
    <w:rsid w:val="00EE2888"/>
    <w:rsid w:val="00EE41A9"/>
    <w:rsid w:val="00EE6246"/>
    <w:rsid w:val="00EE6BED"/>
    <w:rsid w:val="00EF4A91"/>
    <w:rsid w:val="00EF695A"/>
    <w:rsid w:val="00F00D44"/>
    <w:rsid w:val="00F01781"/>
    <w:rsid w:val="00F03A47"/>
    <w:rsid w:val="00F066AE"/>
    <w:rsid w:val="00F11368"/>
    <w:rsid w:val="00F20194"/>
    <w:rsid w:val="00F23321"/>
    <w:rsid w:val="00F23897"/>
    <w:rsid w:val="00F25808"/>
    <w:rsid w:val="00F25D34"/>
    <w:rsid w:val="00F260C2"/>
    <w:rsid w:val="00F31A96"/>
    <w:rsid w:val="00F32C2B"/>
    <w:rsid w:val="00F335EC"/>
    <w:rsid w:val="00F33C10"/>
    <w:rsid w:val="00F35674"/>
    <w:rsid w:val="00F42D16"/>
    <w:rsid w:val="00F435B5"/>
    <w:rsid w:val="00F531C4"/>
    <w:rsid w:val="00F54EF9"/>
    <w:rsid w:val="00F54FC2"/>
    <w:rsid w:val="00F5520F"/>
    <w:rsid w:val="00F55EAD"/>
    <w:rsid w:val="00F5720A"/>
    <w:rsid w:val="00F57694"/>
    <w:rsid w:val="00F57D47"/>
    <w:rsid w:val="00F60C95"/>
    <w:rsid w:val="00F628AE"/>
    <w:rsid w:val="00F62CA0"/>
    <w:rsid w:val="00F65B51"/>
    <w:rsid w:val="00F70835"/>
    <w:rsid w:val="00F7446A"/>
    <w:rsid w:val="00F76CC6"/>
    <w:rsid w:val="00F76ECC"/>
    <w:rsid w:val="00F77E4B"/>
    <w:rsid w:val="00F81695"/>
    <w:rsid w:val="00F81A3E"/>
    <w:rsid w:val="00F84E08"/>
    <w:rsid w:val="00F911D2"/>
    <w:rsid w:val="00F92600"/>
    <w:rsid w:val="00F9297A"/>
    <w:rsid w:val="00F935C4"/>
    <w:rsid w:val="00F9383A"/>
    <w:rsid w:val="00F9388F"/>
    <w:rsid w:val="00F93B55"/>
    <w:rsid w:val="00F965BB"/>
    <w:rsid w:val="00F96B0F"/>
    <w:rsid w:val="00FA09CF"/>
    <w:rsid w:val="00FA40BF"/>
    <w:rsid w:val="00FA7B07"/>
    <w:rsid w:val="00FB06C2"/>
    <w:rsid w:val="00FB1E4E"/>
    <w:rsid w:val="00FB300A"/>
    <w:rsid w:val="00FB4603"/>
    <w:rsid w:val="00FB51C8"/>
    <w:rsid w:val="00FB5776"/>
    <w:rsid w:val="00FC3137"/>
    <w:rsid w:val="00FD1010"/>
    <w:rsid w:val="00FD33B4"/>
    <w:rsid w:val="00FD56EA"/>
    <w:rsid w:val="00FD5C7D"/>
    <w:rsid w:val="00FD7813"/>
    <w:rsid w:val="00FD7CB2"/>
    <w:rsid w:val="00FE027F"/>
    <w:rsid w:val="00FE0D9E"/>
    <w:rsid w:val="00FE414A"/>
    <w:rsid w:val="00FE6723"/>
    <w:rsid w:val="00FE7030"/>
    <w:rsid w:val="00FE758B"/>
    <w:rsid w:val="00FF1238"/>
    <w:rsid w:val="00FF126B"/>
    <w:rsid w:val="00FF2E70"/>
    <w:rsid w:val="00FF2F09"/>
    <w:rsid w:val="00FF6D6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E06BA3"/>
  <w15:chartTrackingRefBased/>
  <w15:docId w15:val="{7D36C8B4-9832-47EA-8EBA-D9CB27BB75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D5A9F"/>
  </w:style>
  <w:style w:type="paragraph" w:styleId="Titre1">
    <w:name w:val="heading 1"/>
    <w:basedOn w:val="Normal"/>
    <w:next w:val="Normal"/>
    <w:link w:val="Titre1Car"/>
    <w:uiPriority w:val="9"/>
    <w:qFormat/>
    <w:rsid w:val="0051127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D55F3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D55F3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51127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11273"/>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511273"/>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511273"/>
    <w:rPr>
      <w:rFonts w:eastAsiaTheme="minorEastAsia"/>
      <w:color w:val="5A5A5A" w:themeColor="text1" w:themeTint="A5"/>
      <w:spacing w:val="15"/>
    </w:rPr>
  </w:style>
  <w:style w:type="paragraph" w:styleId="En-tte">
    <w:name w:val="header"/>
    <w:basedOn w:val="Normal"/>
    <w:link w:val="En-tteCar"/>
    <w:uiPriority w:val="99"/>
    <w:unhideWhenUsed/>
    <w:rsid w:val="00511273"/>
    <w:pPr>
      <w:tabs>
        <w:tab w:val="center" w:pos="4536"/>
        <w:tab w:val="right" w:pos="9072"/>
      </w:tabs>
      <w:spacing w:after="0" w:line="240" w:lineRule="auto"/>
    </w:pPr>
  </w:style>
  <w:style w:type="character" w:customStyle="1" w:styleId="En-tteCar">
    <w:name w:val="En-tête Car"/>
    <w:basedOn w:val="Policepardfaut"/>
    <w:link w:val="En-tte"/>
    <w:uiPriority w:val="99"/>
    <w:rsid w:val="00511273"/>
  </w:style>
  <w:style w:type="paragraph" w:styleId="Pieddepage">
    <w:name w:val="footer"/>
    <w:basedOn w:val="Normal"/>
    <w:link w:val="PieddepageCar"/>
    <w:uiPriority w:val="99"/>
    <w:unhideWhenUsed/>
    <w:rsid w:val="0051127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11273"/>
  </w:style>
  <w:style w:type="character" w:customStyle="1" w:styleId="Titre1Car">
    <w:name w:val="Titre 1 Car"/>
    <w:basedOn w:val="Policepardfaut"/>
    <w:link w:val="Titre1"/>
    <w:uiPriority w:val="9"/>
    <w:rsid w:val="00511273"/>
    <w:rPr>
      <w:rFonts w:asciiTheme="majorHAnsi" w:eastAsiaTheme="majorEastAsia" w:hAnsiTheme="majorHAnsi" w:cstheme="majorBidi"/>
      <w:color w:val="2F5496" w:themeColor="accent1" w:themeShade="BF"/>
      <w:sz w:val="32"/>
      <w:szCs w:val="32"/>
    </w:rPr>
  </w:style>
  <w:style w:type="table" w:styleId="Grilledutableau">
    <w:name w:val="Table Grid"/>
    <w:basedOn w:val="TableauNormal"/>
    <w:uiPriority w:val="39"/>
    <w:rsid w:val="005112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2Car">
    <w:name w:val="Titre 2 Car"/>
    <w:basedOn w:val="Policepardfaut"/>
    <w:link w:val="Titre2"/>
    <w:uiPriority w:val="9"/>
    <w:rsid w:val="00D55F3F"/>
    <w:rPr>
      <w:rFonts w:asciiTheme="majorHAnsi" w:eastAsiaTheme="majorEastAsia" w:hAnsiTheme="majorHAnsi" w:cstheme="majorBidi"/>
      <w:color w:val="2F5496" w:themeColor="accent1" w:themeShade="BF"/>
      <w:sz w:val="26"/>
      <w:szCs w:val="26"/>
    </w:rPr>
  </w:style>
  <w:style w:type="paragraph" w:styleId="Paragraphedeliste">
    <w:name w:val="List Paragraph"/>
    <w:basedOn w:val="Normal"/>
    <w:uiPriority w:val="34"/>
    <w:qFormat/>
    <w:rsid w:val="00D55F3F"/>
    <w:pPr>
      <w:ind w:left="720"/>
      <w:contextualSpacing/>
    </w:pPr>
  </w:style>
  <w:style w:type="character" w:customStyle="1" w:styleId="Titre3Car">
    <w:name w:val="Titre 3 Car"/>
    <w:basedOn w:val="Policepardfaut"/>
    <w:link w:val="Titre3"/>
    <w:uiPriority w:val="9"/>
    <w:rsid w:val="00D55F3F"/>
    <w:rPr>
      <w:rFonts w:asciiTheme="majorHAnsi" w:eastAsiaTheme="majorEastAsia" w:hAnsiTheme="majorHAnsi" w:cstheme="majorBidi"/>
      <w:color w:val="1F3763" w:themeColor="accent1" w:themeShade="7F"/>
      <w:sz w:val="24"/>
      <w:szCs w:val="24"/>
    </w:rPr>
  </w:style>
  <w:style w:type="paragraph" w:styleId="En-ttedetabledesmatires">
    <w:name w:val="TOC Heading"/>
    <w:basedOn w:val="Titre1"/>
    <w:next w:val="Normal"/>
    <w:uiPriority w:val="39"/>
    <w:unhideWhenUsed/>
    <w:qFormat/>
    <w:rsid w:val="00D55F3F"/>
    <w:pPr>
      <w:outlineLvl w:val="9"/>
    </w:pPr>
  </w:style>
  <w:style w:type="paragraph" w:styleId="TM1">
    <w:name w:val="toc 1"/>
    <w:basedOn w:val="Normal"/>
    <w:next w:val="Normal"/>
    <w:autoRedefine/>
    <w:uiPriority w:val="39"/>
    <w:unhideWhenUsed/>
    <w:rsid w:val="00D55F3F"/>
    <w:pPr>
      <w:spacing w:after="100"/>
    </w:pPr>
  </w:style>
  <w:style w:type="paragraph" w:styleId="TM2">
    <w:name w:val="toc 2"/>
    <w:basedOn w:val="Normal"/>
    <w:next w:val="Normal"/>
    <w:autoRedefine/>
    <w:uiPriority w:val="39"/>
    <w:unhideWhenUsed/>
    <w:rsid w:val="00D55F3F"/>
    <w:pPr>
      <w:spacing w:after="100"/>
      <w:ind w:left="220"/>
    </w:pPr>
  </w:style>
  <w:style w:type="paragraph" w:styleId="TM3">
    <w:name w:val="toc 3"/>
    <w:basedOn w:val="Normal"/>
    <w:next w:val="Normal"/>
    <w:autoRedefine/>
    <w:uiPriority w:val="39"/>
    <w:unhideWhenUsed/>
    <w:rsid w:val="00D55F3F"/>
    <w:pPr>
      <w:spacing w:after="100"/>
      <w:ind w:left="440"/>
    </w:pPr>
  </w:style>
  <w:style w:type="character" w:styleId="Lienhypertexte">
    <w:name w:val="Hyperlink"/>
    <w:basedOn w:val="Policepardfaut"/>
    <w:uiPriority w:val="99"/>
    <w:unhideWhenUsed/>
    <w:rsid w:val="00D55F3F"/>
    <w:rPr>
      <w:color w:val="0563C1" w:themeColor="hyperlink"/>
      <w:u w:val="single"/>
    </w:rPr>
  </w:style>
  <w:style w:type="paragraph" w:styleId="Sansinterligne">
    <w:name w:val="No Spacing"/>
    <w:uiPriority w:val="1"/>
    <w:qFormat/>
    <w:rsid w:val="005F5567"/>
    <w:pPr>
      <w:spacing w:after="0" w:line="240" w:lineRule="auto"/>
    </w:pPr>
  </w:style>
  <w:style w:type="paragraph" w:styleId="Textedebulles">
    <w:name w:val="Balloon Text"/>
    <w:basedOn w:val="Normal"/>
    <w:link w:val="TextedebullesCar"/>
    <w:uiPriority w:val="99"/>
    <w:semiHidden/>
    <w:unhideWhenUsed/>
    <w:rsid w:val="000C245F"/>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0C245F"/>
    <w:rPr>
      <w:rFonts w:ascii="Segoe UI" w:hAnsi="Segoe UI" w:cs="Segoe UI"/>
      <w:sz w:val="18"/>
      <w:szCs w:val="18"/>
    </w:rPr>
  </w:style>
  <w:style w:type="character" w:styleId="Marquedecommentaire">
    <w:name w:val="annotation reference"/>
    <w:basedOn w:val="Policepardfaut"/>
    <w:uiPriority w:val="99"/>
    <w:semiHidden/>
    <w:unhideWhenUsed/>
    <w:rsid w:val="00C97234"/>
    <w:rPr>
      <w:sz w:val="16"/>
      <w:szCs w:val="16"/>
    </w:rPr>
  </w:style>
  <w:style w:type="paragraph" w:styleId="Commentaire">
    <w:name w:val="annotation text"/>
    <w:basedOn w:val="Normal"/>
    <w:link w:val="CommentaireCar"/>
    <w:uiPriority w:val="99"/>
    <w:semiHidden/>
    <w:unhideWhenUsed/>
    <w:rsid w:val="00C97234"/>
    <w:pPr>
      <w:spacing w:line="240" w:lineRule="auto"/>
    </w:pPr>
    <w:rPr>
      <w:sz w:val="20"/>
      <w:szCs w:val="20"/>
    </w:rPr>
  </w:style>
  <w:style w:type="character" w:customStyle="1" w:styleId="CommentaireCar">
    <w:name w:val="Commentaire Car"/>
    <w:basedOn w:val="Policepardfaut"/>
    <w:link w:val="Commentaire"/>
    <w:uiPriority w:val="99"/>
    <w:semiHidden/>
    <w:rsid w:val="00C97234"/>
    <w:rPr>
      <w:sz w:val="20"/>
      <w:szCs w:val="20"/>
    </w:rPr>
  </w:style>
  <w:style w:type="paragraph" w:styleId="Objetducommentaire">
    <w:name w:val="annotation subject"/>
    <w:basedOn w:val="Commentaire"/>
    <w:next w:val="Commentaire"/>
    <w:link w:val="ObjetducommentaireCar"/>
    <w:uiPriority w:val="99"/>
    <w:semiHidden/>
    <w:unhideWhenUsed/>
    <w:rsid w:val="00C97234"/>
    <w:rPr>
      <w:b/>
      <w:bCs/>
    </w:rPr>
  </w:style>
  <w:style w:type="character" w:customStyle="1" w:styleId="ObjetducommentaireCar">
    <w:name w:val="Objet du commentaire Car"/>
    <w:basedOn w:val="CommentaireCar"/>
    <w:link w:val="Objetducommentaire"/>
    <w:uiPriority w:val="99"/>
    <w:semiHidden/>
    <w:rsid w:val="00C97234"/>
    <w:rPr>
      <w:b/>
      <w:bCs/>
      <w:sz w:val="20"/>
      <w:szCs w:val="20"/>
    </w:rPr>
  </w:style>
  <w:style w:type="character" w:styleId="Mentionnonrsolue">
    <w:name w:val="Unresolved Mention"/>
    <w:basedOn w:val="Policepardfaut"/>
    <w:uiPriority w:val="99"/>
    <w:semiHidden/>
    <w:unhideWhenUsed/>
    <w:rsid w:val="008B5DA6"/>
    <w:rPr>
      <w:color w:val="808080"/>
      <w:shd w:val="clear" w:color="auto" w:fill="E6E6E6"/>
    </w:rPr>
  </w:style>
  <w:style w:type="character" w:styleId="Lienhypertextesuivivisit">
    <w:name w:val="FollowedHyperlink"/>
    <w:basedOn w:val="Policepardfaut"/>
    <w:uiPriority w:val="99"/>
    <w:semiHidden/>
    <w:unhideWhenUsed/>
    <w:rsid w:val="008C0A3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37434">
      <w:bodyDiv w:val="1"/>
      <w:marLeft w:val="0"/>
      <w:marRight w:val="0"/>
      <w:marTop w:val="0"/>
      <w:marBottom w:val="0"/>
      <w:divBdr>
        <w:top w:val="none" w:sz="0" w:space="0" w:color="auto"/>
        <w:left w:val="none" w:sz="0" w:space="0" w:color="auto"/>
        <w:bottom w:val="none" w:sz="0" w:space="0" w:color="auto"/>
        <w:right w:val="none" w:sz="0" w:space="0" w:color="auto"/>
      </w:divBdr>
    </w:div>
    <w:div w:id="64765867">
      <w:bodyDiv w:val="1"/>
      <w:marLeft w:val="0"/>
      <w:marRight w:val="0"/>
      <w:marTop w:val="0"/>
      <w:marBottom w:val="0"/>
      <w:divBdr>
        <w:top w:val="none" w:sz="0" w:space="0" w:color="auto"/>
        <w:left w:val="none" w:sz="0" w:space="0" w:color="auto"/>
        <w:bottom w:val="none" w:sz="0" w:space="0" w:color="auto"/>
        <w:right w:val="none" w:sz="0" w:space="0" w:color="auto"/>
      </w:divBdr>
    </w:div>
    <w:div w:id="319773227">
      <w:bodyDiv w:val="1"/>
      <w:marLeft w:val="0"/>
      <w:marRight w:val="0"/>
      <w:marTop w:val="0"/>
      <w:marBottom w:val="0"/>
      <w:divBdr>
        <w:top w:val="none" w:sz="0" w:space="0" w:color="auto"/>
        <w:left w:val="none" w:sz="0" w:space="0" w:color="auto"/>
        <w:bottom w:val="none" w:sz="0" w:space="0" w:color="auto"/>
        <w:right w:val="none" w:sz="0" w:space="0" w:color="auto"/>
      </w:divBdr>
    </w:div>
    <w:div w:id="1031686622">
      <w:bodyDiv w:val="1"/>
      <w:marLeft w:val="0"/>
      <w:marRight w:val="0"/>
      <w:marTop w:val="0"/>
      <w:marBottom w:val="0"/>
      <w:divBdr>
        <w:top w:val="none" w:sz="0" w:space="0" w:color="auto"/>
        <w:left w:val="none" w:sz="0" w:space="0" w:color="auto"/>
        <w:bottom w:val="none" w:sz="0" w:space="0" w:color="auto"/>
        <w:right w:val="none" w:sz="0" w:space="0" w:color="auto"/>
      </w:divBdr>
    </w:div>
    <w:div w:id="1362441405">
      <w:bodyDiv w:val="1"/>
      <w:marLeft w:val="0"/>
      <w:marRight w:val="0"/>
      <w:marTop w:val="0"/>
      <w:marBottom w:val="0"/>
      <w:divBdr>
        <w:top w:val="none" w:sz="0" w:space="0" w:color="auto"/>
        <w:left w:val="none" w:sz="0" w:space="0" w:color="auto"/>
        <w:bottom w:val="none" w:sz="0" w:space="0" w:color="auto"/>
        <w:right w:val="none" w:sz="0" w:space="0" w:color="auto"/>
      </w:divBdr>
    </w:div>
    <w:div w:id="1846825949">
      <w:bodyDiv w:val="1"/>
      <w:marLeft w:val="0"/>
      <w:marRight w:val="0"/>
      <w:marTop w:val="0"/>
      <w:marBottom w:val="0"/>
      <w:divBdr>
        <w:top w:val="none" w:sz="0" w:space="0" w:color="auto"/>
        <w:left w:val="none" w:sz="0" w:space="0" w:color="auto"/>
        <w:bottom w:val="none" w:sz="0" w:space="0" w:color="auto"/>
        <w:right w:val="none" w:sz="0" w:space="0" w:color="auto"/>
      </w:divBdr>
    </w:div>
    <w:div w:id="2034574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A61410-268D-46C8-B284-771B8D4788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12</Pages>
  <Words>2229</Words>
  <Characters>12262</Characters>
  <Application>Microsoft Office Word</Application>
  <DocSecurity>0</DocSecurity>
  <Lines>102</Lines>
  <Paragraphs>28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Mathieu Febvay</dc:creator>
  <cp:keywords/>
  <dc:description/>
  <cp:lastModifiedBy>Pierre Demolliens</cp:lastModifiedBy>
  <cp:revision>29</cp:revision>
  <cp:lastPrinted>2018-10-25T12:07:00Z</cp:lastPrinted>
  <dcterms:created xsi:type="dcterms:W3CDTF">2019-02-04T13:30:00Z</dcterms:created>
  <dcterms:modified xsi:type="dcterms:W3CDTF">2019-02-05T14:43:00Z</dcterms:modified>
</cp:coreProperties>
</file>