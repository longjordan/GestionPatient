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232F" w14:textId="77777777" w:rsidR="00511273" w:rsidRDefault="002F6008">
      <w:r>
        <w:rPr>
          <w:noProof/>
        </w:rPr>
        <w:drawing>
          <wp:inline distT="0" distB="0" distL="0" distR="0" wp14:anchorId="62813CC1" wp14:editId="13049ED8">
            <wp:extent cx="1817370" cy="641985"/>
            <wp:effectExtent l="0" t="0" r="0" b="5715"/>
            <wp:docPr id="4" name="Image 4" descr="logo-Polytech Ly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-Polytech Ly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9E62" w14:textId="77777777" w:rsidR="002F6008" w:rsidRDefault="002F6008"/>
    <w:p w14:paraId="3DCD0D6A" w14:textId="77777777" w:rsidR="00511273" w:rsidRDefault="00511273"/>
    <w:p w14:paraId="7E886010" w14:textId="77777777" w:rsidR="0030154E" w:rsidRDefault="0030154E"/>
    <w:p w14:paraId="50DA4DBB" w14:textId="77777777" w:rsidR="00511273" w:rsidRDefault="0054108A" w:rsidP="00511273">
      <w:pPr>
        <w:pStyle w:val="Titre"/>
        <w:jc w:val="right"/>
      </w:pPr>
      <w:r>
        <w:t>Plan de la gestion de configuration du logiciel</w:t>
      </w:r>
    </w:p>
    <w:p w14:paraId="61E4EBF4" w14:textId="056C1B1A" w:rsidR="00511273" w:rsidRPr="00511273" w:rsidRDefault="00F81F06" w:rsidP="00511273">
      <w:pPr>
        <w:pStyle w:val="Sous-titre"/>
        <w:jc w:val="right"/>
      </w:pPr>
      <w:r>
        <w:t xml:space="preserve">Version </w:t>
      </w:r>
      <w:ins w:id="0" w:author="Pierre Demolliens" w:date="2019-02-19T18:57:00Z">
        <w:r w:rsidR="00770D07">
          <w:t>2</w:t>
        </w:r>
      </w:ins>
      <w:del w:id="1" w:author="Pierre Demolliens" w:date="2019-02-19T18:57:00Z">
        <w:r w:rsidDel="00770D07">
          <w:delText>1</w:delText>
        </w:r>
      </w:del>
      <w:r>
        <w:t>.</w:t>
      </w:r>
      <w:r w:rsidR="002F6008">
        <w:t>0</w:t>
      </w:r>
    </w:p>
    <w:p w14:paraId="263CD47F" w14:textId="77777777" w:rsidR="00511273" w:rsidRDefault="00511273"/>
    <w:p w14:paraId="06B0D259" w14:textId="77777777" w:rsidR="00511273" w:rsidRDefault="00511273"/>
    <w:p w14:paraId="48825B60" w14:textId="77777777" w:rsidR="00511273" w:rsidRDefault="00511273"/>
    <w:p w14:paraId="4BF850CF" w14:textId="77777777" w:rsidR="00511273" w:rsidRDefault="00511273"/>
    <w:p w14:paraId="1040F45D" w14:textId="77777777" w:rsidR="008C4B4D" w:rsidRDefault="008C4B4D" w:rsidP="00430303">
      <w:pPr>
        <w:jc w:val="center"/>
      </w:pPr>
    </w:p>
    <w:p w14:paraId="26EB3B20" w14:textId="77777777" w:rsidR="00511273" w:rsidRDefault="00511273"/>
    <w:p w14:paraId="2947FBF7" w14:textId="77777777" w:rsidR="00511273" w:rsidRDefault="00511273">
      <w:r>
        <w:br w:type="page"/>
      </w:r>
    </w:p>
    <w:p w14:paraId="4999F531" w14:textId="77777777" w:rsidR="004623B8" w:rsidRDefault="004623B8" w:rsidP="004623B8">
      <w:pPr>
        <w:jc w:val="center"/>
        <w:rPr>
          <w:b/>
          <w:sz w:val="24"/>
        </w:rPr>
      </w:pPr>
    </w:p>
    <w:p w14:paraId="32603710" w14:textId="77777777" w:rsidR="004623B8" w:rsidRDefault="004623B8" w:rsidP="004623B8">
      <w:pPr>
        <w:jc w:val="center"/>
        <w:rPr>
          <w:b/>
          <w:sz w:val="24"/>
        </w:rPr>
      </w:pPr>
      <w:r>
        <w:rPr>
          <w:b/>
          <w:sz w:val="32"/>
        </w:rPr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4623B8" w14:paraId="0E11E254" w14:textId="77777777" w:rsidTr="00070842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2D279F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55CB30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60D4C5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CF455D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A4B250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598361" w14:textId="77777777" w:rsidR="004623B8" w:rsidRDefault="004623B8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4623B8" w14:paraId="592CBC6C" w14:textId="77777777" w:rsidTr="002F6008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6BEF" w14:textId="77777777" w:rsidR="004623B8" w:rsidRDefault="004623B8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8B3D" w14:textId="77777777" w:rsidR="004623B8" w:rsidRDefault="006313F1">
            <w:pPr>
              <w:jc w:val="center"/>
            </w:pPr>
            <w:r>
              <w:t>04</w:t>
            </w:r>
            <w:r w:rsidR="00994DC4">
              <w:t>/</w:t>
            </w:r>
            <w:r>
              <w:t>02</w:t>
            </w:r>
            <w:r w:rsidR="004623B8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6DB7" w14:textId="77777777" w:rsidR="004623B8" w:rsidRDefault="004623B8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D50E" w14:textId="192AFC2F" w:rsidR="004623B8" w:rsidRDefault="00770D07">
            <w:pPr>
              <w:jc w:val="center"/>
            </w:pPr>
            <w:ins w:id="2" w:author="Pierre Demolliens" w:date="2019-02-19T18:57:00Z">
              <w:r>
                <w:t>Pierre Demolliens</w:t>
              </w:r>
            </w:ins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502D" w14:textId="016A76F6" w:rsidR="004623B8" w:rsidRDefault="00770D07">
            <w:pPr>
              <w:jc w:val="center"/>
            </w:pPr>
            <w:ins w:id="3" w:author="Pierre Demolliens" w:date="2019-02-19T18:57:00Z">
              <w:r>
                <w:t>Jordan Long</w:t>
              </w:r>
            </w:ins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33D" w14:textId="662E0B93" w:rsidR="004623B8" w:rsidRDefault="00770D07">
            <w:pPr>
              <w:jc w:val="center"/>
            </w:pPr>
            <w:ins w:id="4" w:author="Pierre Demolliens" w:date="2019-02-19T18:57:00Z">
              <w:r>
                <w:t>Jordan Long</w:t>
              </w:r>
            </w:ins>
          </w:p>
        </w:tc>
      </w:tr>
      <w:tr w:rsidR="00770D07" w14:paraId="02537823" w14:textId="77777777" w:rsidTr="002F6008">
        <w:trPr>
          <w:jc w:val="center"/>
          <w:ins w:id="5" w:author="Pierre Demolliens" w:date="2019-02-19T18:57:00Z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4ECC" w14:textId="3F950814" w:rsidR="00770D07" w:rsidRDefault="00770D07">
            <w:pPr>
              <w:jc w:val="center"/>
              <w:rPr>
                <w:ins w:id="6" w:author="Pierre Demolliens" w:date="2019-02-19T18:57:00Z"/>
              </w:rPr>
            </w:pPr>
            <w:ins w:id="7" w:author="Pierre Demolliens" w:date="2019-02-19T18:57:00Z">
              <w:r>
                <w:t>2.0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8D92" w14:textId="658AAC16" w:rsidR="00770D07" w:rsidRDefault="00770D07">
            <w:pPr>
              <w:jc w:val="center"/>
              <w:rPr>
                <w:ins w:id="8" w:author="Pierre Demolliens" w:date="2019-02-19T18:57:00Z"/>
              </w:rPr>
            </w:pPr>
            <w:ins w:id="9" w:author="Pierre Demolliens" w:date="2019-02-19T18:57:00Z">
              <w:r>
                <w:t>19/02/2019</w:t>
              </w:r>
            </w:ins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135A" w14:textId="31189F09" w:rsidR="00770D07" w:rsidRDefault="00770D07">
            <w:pPr>
              <w:jc w:val="center"/>
              <w:rPr>
                <w:ins w:id="10" w:author="Pierre Demolliens" w:date="2019-02-19T18:57:00Z"/>
              </w:rPr>
            </w:pPr>
            <w:ins w:id="11" w:author="Pierre Demolliens" w:date="2019-02-19T18:57:00Z">
              <w:r>
                <w:t>Relecture du document</w:t>
              </w:r>
            </w:ins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1A2C" w14:textId="5828228E" w:rsidR="00770D07" w:rsidRDefault="00770D07">
            <w:pPr>
              <w:jc w:val="center"/>
              <w:rPr>
                <w:ins w:id="12" w:author="Pierre Demolliens" w:date="2019-02-19T18:57:00Z"/>
              </w:rPr>
            </w:pPr>
            <w:ins w:id="13" w:author="Pierre Demolliens" w:date="2019-02-19T18:57:00Z">
              <w:r>
                <w:t>Pierre Demolliens</w:t>
              </w:r>
            </w:ins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BF7B" w14:textId="53583F80" w:rsidR="00770D07" w:rsidRDefault="00770D07">
            <w:pPr>
              <w:jc w:val="center"/>
              <w:rPr>
                <w:ins w:id="14" w:author="Pierre Demolliens" w:date="2019-02-19T18:57:00Z"/>
              </w:rPr>
            </w:pPr>
            <w:ins w:id="15" w:author="Pierre Demolliens" w:date="2019-02-19T18:57:00Z">
              <w:r>
                <w:t>Jordan Long</w:t>
              </w:r>
            </w:ins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D3B4" w14:textId="5CF1F269" w:rsidR="00770D07" w:rsidRDefault="00770D07">
            <w:pPr>
              <w:jc w:val="center"/>
              <w:rPr>
                <w:ins w:id="16" w:author="Pierre Demolliens" w:date="2019-02-19T18:57:00Z"/>
              </w:rPr>
            </w:pPr>
            <w:ins w:id="17" w:author="Pierre Demolliens" w:date="2019-02-19T18:57:00Z">
              <w:r>
                <w:t>Jordan Long</w:t>
              </w:r>
            </w:ins>
          </w:p>
        </w:tc>
      </w:tr>
      <w:tr w:rsidR="00070842" w14:paraId="5B436CC4" w14:textId="77777777" w:rsidTr="00070842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5D18" w14:textId="77777777" w:rsidR="00070842" w:rsidRDefault="00070842" w:rsidP="00070842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1DBD" w14:textId="77777777" w:rsidR="00070842" w:rsidRDefault="00070842" w:rsidP="00070842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A217" w14:textId="77777777" w:rsidR="00070842" w:rsidRDefault="00070842" w:rsidP="00070842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42AB" w14:textId="77777777" w:rsidR="00070842" w:rsidRDefault="00070842" w:rsidP="00070842">
            <w:pPr>
              <w:jc w:val="center"/>
            </w:pPr>
          </w:p>
        </w:tc>
      </w:tr>
    </w:tbl>
    <w:p w14:paraId="44B08274" w14:textId="77777777" w:rsidR="007F44DB" w:rsidRDefault="007F44DB">
      <w:r>
        <w:br w:type="page"/>
      </w:r>
    </w:p>
    <w:p w14:paraId="42898185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A9BF1" w14:textId="77777777" w:rsidR="00D55F3F" w:rsidRPr="00D55F3F" w:rsidRDefault="00D55F3F" w:rsidP="00D55F3F"/>
        <w:p w14:paraId="537D311C" w14:textId="77777777" w:rsidR="002F6008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9543" w:history="1">
            <w:r w:rsidR="002F6008" w:rsidRPr="000A01B0">
              <w:rPr>
                <w:rStyle w:val="Lienhypertexte"/>
                <w:noProof/>
              </w:rPr>
              <w:t>1.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INTRODUCTION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_Toc532119543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4D1E0BC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4" w:history="1">
            <w:r w:rsidR="002F6008" w:rsidRPr="000A01B0">
              <w:rPr>
                <w:rStyle w:val="Lienhypertexte"/>
                <w:noProof/>
              </w:rPr>
              <w:t>1.1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OBJECTIF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_Toc532119544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2A72C72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5" w:history="1">
            <w:r w:rsidR="002F6008" w:rsidRPr="000A01B0">
              <w:rPr>
                <w:rStyle w:val="Lienhypertexte"/>
                <w:noProof/>
              </w:rPr>
              <w:t>1.2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PORTEE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_Toc532119545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6260C1F7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6" w:history="1">
            <w:r w:rsidR="002F6008" w:rsidRPr="000A01B0">
              <w:rPr>
                <w:rStyle w:val="Lienhypertexte"/>
                <w:noProof/>
              </w:rPr>
              <w:t>1.3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REFERENCES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_Toc532119546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4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34FE158C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7" w:history="1">
            <w:r w:rsidR="002F6008" w:rsidRPr="000A01B0">
              <w:rPr>
                <w:rStyle w:val="Lienhypertexte"/>
                <w:noProof/>
              </w:rPr>
              <w:t>1.4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TERMES ET DEFINITIONS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_Toc532119547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5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28D6D29" w14:textId="77777777" w:rsidR="002F6008" w:rsidRDefault="008C7F2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8" w:history="1">
            <w:r w:rsidR="002F6008" w:rsidRPr="000A01B0">
              <w:rPr>
                <w:rStyle w:val="Lienhypertexte"/>
                <w:noProof/>
              </w:rPr>
              <w:t>2.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ORGANISATION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_Toc532119548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7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56A17471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49" w:history="1">
            <w:r w:rsidR="002F6008" w:rsidRPr="000A01B0">
              <w:rPr>
                <w:rStyle w:val="Lienhypertexte"/>
                <w:noProof/>
              </w:rPr>
              <w:t>2.1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PRINCIPES DE LA GESTION DE LA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_Toc532119549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7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0AFCF5E2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0" w:history="1">
            <w:r w:rsidR="002F6008" w:rsidRPr="000A01B0">
              <w:rPr>
                <w:rStyle w:val="Lienhypertexte"/>
                <w:noProof/>
              </w:rPr>
              <w:t>2.2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DURANT LE CYCLE DE DEVELOPPEMENT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_Toc532119550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571A8FC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1" w:history="1">
            <w:r w:rsidR="002F6008" w:rsidRPr="000A01B0">
              <w:rPr>
                <w:rStyle w:val="Lienhypertexte"/>
                <w:noProof/>
              </w:rPr>
              <w:t>2.3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DES VERSIONS DIFFUSEES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_Toc532119551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46C82C6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2" w:history="1">
            <w:r w:rsidR="002F6008" w:rsidRPr="000A01B0">
              <w:rPr>
                <w:rStyle w:val="Lienhypertexte"/>
                <w:noProof/>
              </w:rPr>
              <w:t>2.4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CONFIGURATION DES PROTOTYPES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_Toc532119552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1E19463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3" w:history="1">
            <w:r w:rsidR="002F6008" w:rsidRPr="000A01B0">
              <w:rPr>
                <w:rStyle w:val="Lienhypertexte"/>
                <w:noProof/>
              </w:rPr>
              <w:t>2.5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ARCHIVAGE DES VERSIONS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_Toc532119553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6606651E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4" w:history="1">
            <w:r w:rsidR="002F6008" w:rsidRPr="000A01B0">
              <w:rPr>
                <w:rStyle w:val="Lienhypertexte"/>
                <w:noProof/>
              </w:rPr>
              <w:t>2.6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LIENS AVEC LES BUGS ET LES AMELIORATIONS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_Toc532119554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8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E6210DC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5" w:history="1">
            <w:r w:rsidR="002F6008" w:rsidRPr="000A01B0">
              <w:rPr>
                <w:rStyle w:val="Lienhypertexte"/>
                <w:noProof/>
              </w:rPr>
              <w:t>2.7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GESTION DE LA DOCUMENTATION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_Toc532119555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332D7D0C" w14:textId="77777777" w:rsidR="002F6008" w:rsidRDefault="008C7F2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6" w:history="1">
            <w:r w:rsidR="002F6008" w:rsidRPr="000A01B0">
              <w:rPr>
                <w:rStyle w:val="Lienhypertexte"/>
                <w:noProof/>
              </w:rPr>
              <w:t>3.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IDENTIFICATION DE LA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_Toc532119556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732306E1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7" w:history="1">
            <w:r w:rsidR="002F6008" w:rsidRPr="000A01B0">
              <w:rPr>
                <w:rStyle w:val="Lienhypertexte"/>
                <w:noProof/>
              </w:rPr>
              <w:t>3.1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ELEMENTS DE CONFIGURATION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_Toc532119557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9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1CBD78E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8" w:history="1">
            <w:r w:rsidR="002F6008" w:rsidRPr="000A01B0">
              <w:rPr>
                <w:rStyle w:val="Lienhypertexte"/>
                <w:noProof/>
              </w:rPr>
              <w:t>3.2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SOUP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_Toc532119558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10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24193921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59" w:history="1">
            <w:r w:rsidR="002F6008" w:rsidRPr="000A01B0">
              <w:rPr>
                <w:rStyle w:val="Lienhypertexte"/>
                <w:noProof/>
              </w:rPr>
              <w:t>3.3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DES ARCHIVES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_Toc532119559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11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76B178F5" w14:textId="77777777" w:rsidR="002F6008" w:rsidRDefault="008C7F2A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560" w:history="1">
            <w:r w:rsidR="002F6008" w:rsidRPr="000A01B0">
              <w:rPr>
                <w:rStyle w:val="Lienhypertexte"/>
                <w:noProof/>
              </w:rPr>
              <w:t>3.4</w:t>
            </w:r>
            <w:r w:rsidR="002F6008">
              <w:rPr>
                <w:rFonts w:eastAsiaTheme="minorEastAsia"/>
                <w:noProof/>
              </w:rPr>
              <w:tab/>
            </w:r>
            <w:r w:rsidR="002F6008" w:rsidRPr="000A01B0">
              <w:rPr>
                <w:rStyle w:val="Lienhypertexte"/>
                <w:noProof/>
              </w:rPr>
              <w:t>REGLES D’IDENTIFICATION DE LA DOCUMENTATION</w:t>
            </w:r>
            <w:r w:rsidR="002F6008">
              <w:rPr>
                <w:noProof/>
                <w:webHidden/>
              </w:rPr>
              <w:tab/>
            </w:r>
            <w:r w:rsidR="002F6008">
              <w:rPr>
                <w:noProof/>
                <w:webHidden/>
              </w:rPr>
              <w:fldChar w:fldCharType="begin"/>
            </w:r>
            <w:r w:rsidR="002F6008">
              <w:rPr>
                <w:noProof/>
                <w:webHidden/>
              </w:rPr>
              <w:instrText xml:space="preserve"> PAGEREF _Toc532119560 \h </w:instrText>
            </w:r>
            <w:r w:rsidR="002F6008">
              <w:rPr>
                <w:noProof/>
                <w:webHidden/>
              </w:rPr>
            </w:r>
            <w:r w:rsidR="002F6008">
              <w:rPr>
                <w:noProof/>
                <w:webHidden/>
              </w:rPr>
              <w:fldChar w:fldCharType="separate"/>
            </w:r>
            <w:r w:rsidR="002F6008">
              <w:rPr>
                <w:noProof/>
                <w:webHidden/>
              </w:rPr>
              <w:t>11</w:t>
            </w:r>
            <w:r w:rsidR="002F6008">
              <w:rPr>
                <w:noProof/>
                <w:webHidden/>
              </w:rPr>
              <w:fldChar w:fldCharType="end"/>
            </w:r>
          </w:hyperlink>
        </w:p>
        <w:p w14:paraId="117A4445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99C8E3" w14:textId="77777777" w:rsidR="00E01BE7" w:rsidRDefault="00E01BE7" w:rsidP="00D55F3F">
      <w:pPr>
        <w:rPr>
          <w:b/>
          <w:bCs/>
        </w:rPr>
      </w:pPr>
    </w:p>
    <w:p w14:paraId="18BC5A53" w14:textId="77777777" w:rsidR="000121CF" w:rsidRDefault="000121CF" w:rsidP="00D55F3F">
      <w:pPr>
        <w:rPr>
          <w:b/>
          <w:bCs/>
        </w:rPr>
      </w:pPr>
    </w:p>
    <w:p w14:paraId="0CE1DBED" w14:textId="77777777" w:rsidR="000121CF" w:rsidRDefault="000121CF" w:rsidP="00D55F3F">
      <w:pPr>
        <w:rPr>
          <w:b/>
          <w:bCs/>
        </w:rPr>
      </w:pPr>
    </w:p>
    <w:p w14:paraId="4FBEC84C" w14:textId="77777777" w:rsidR="00DE43F8" w:rsidRDefault="00DE43F8" w:rsidP="00D55F3F">
      <w:pPr>
        <w:rPr>
          <w:b/>
          <w:bCs/>
        </w:rPr>
      </w:pPr>
    </w:p>
    <w:p w14:paraId="6516E419" w14:textId="77777777" w:rsidR="00DE43F8" w:rsidRDefault="00DE43F8" w:rsidP="00D55F3F">
      <w:pPr>
        <w:rPr>
          <w:b/>
          <w:bCs/>
        </w:rPr>
      </w:pPr>
    </w:p>
    <w:p w14:paraId="3A3980C7" w14:textId="77777777" w:rsidR="000121CF" w:rsidRDefault="000121CF" w:rsidP="00D55F3F">
      <w:pPr>
        <w:rPr>
          <w:b/>
          <w:bCs/>
        </w:rPr>
      </w:pPr>
    </w:p>
    <w:p w14:paraId="4B0E2922" w14:textId="77777777" w:rsidR="000121CF" w:rsidRDefault="000121CF" w:rsidP="00D55F3F">
      <w:pPr>
        <w:rPr>
          <w:b/>
          <w:bCs/>
        </w:rPr>
      </w:pPr>
    </w:p>
    <w:p w14:paraId="794CEB31" w14:textId="77777777" w:rsidR="000121CF" w:rsidRDefault="000121CF" w:rsidP="00D55F3F">
      <w:pPr>
        <w:rPr>
          <w:b/>
          <w:bCs/>
        </w:rPr>
      </w:pPr>
    </w:p>
    <w:p w14:paraId="16E7C1F2" w14:textId="77777777" w:rsidR="000121CF" w:rsidRDefault="000121CF" w:rsidP="00D55F3F">
      <w:pPr>
        <w:rPr>
          <w:b/>
          <w:bCs/>
        </w:rPr>
      </w:pPr>
    </w:p>
    <w:p w14:paraId="5408203A" w14:textId="77777777" w:rsidR="000121CF" w:rsidRDefault="000121CF" w:rsidP="00D55F3F">
      <w:pPr>
        <w:rPr>
          <w:b/>
          <w:bCs/>
        </w:rPr>
      </w:pPr>
    </w:p>
    <w:p w14:paraId="56C93D91" w14:textId="77777777" w:rsidR="000121CF" w:rsidRDefault="000121CF" w:rsidP="00D55F3F">
      <w:pPr>
        <w:rPr>
          <w:b/>
          <w:bCs/>
        </w:rPr>
      </w:pPr>
    </w:p>
    <w:p w14:paraId="014BBE1E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8" w:name="_Toc532119543"/>
      <w:r w:rsidRPr="008B41CF">
        <w:rPr>
          <w:color w:val="auto"/>
        </w:rPr>
        <w:lastRenderedPageBreak/>
        <w:t>INTRODUCTION</w:t>
      </w:r>
      <w:bookmarkEnd w:id="18"/>
    </w:p>
    <w:p w14:paraId="51C94197" w14:textId="77777777" w:rsidR="00320CF0" w:rsidRPr="008B41CF" w:rsidRDefault="00320CF0" w:rsidP="008B41CF"/>
    <w:p w14:paraId="30E61CA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9" w:name="_Toc532119544"/>
      <w:r w:rsidRPr="008B41CF">
        <w:rPr>
          <w:color w:val="auto"/>
        </w:rPr>
        <w:t>OBJECTIF</w:t>
      </w:r>
      <w:bookmarkEnd w:id="19"/>
    </w:p>
    <w:p w14:paraId="06E59C45" w14:textId="77777777" w:rsidR="008B41CF" w:rsidRPr="008B41CF" w:rsidRDefault="008B41CF" w:rsidP="008B41CF"/>
    <w:p w14:paraId="31A8AAA1" w14:textId="77777777" w:rsidR="007922F5" w:rsidRDefault="008B41CF" w:rsidP="005E7A7D">
      <w:pPr>
        <w:ind w:left="360"/>
        <w:jc w:val="both"/>
      </w:pPr>
      <w:r>
        <w:t>Ce document a pour but de présenter l’ensemble des informations n</w:t>
      </w:r>
      <w:r w:rsidR="00D71414">
        <w:t xml:space="preserve">écessaires </w:t>
      </w:r>
      <w:r w:rsidR="0054108A">
        <w:t>à la gestion de la configuration</w:t>
      </w:r>
      <w:r w:rsidR="00D71414">
        <w:t xml:space="preserve"> du système logiciel</w:t>
      </w:r>
      <w:r>
        <w:t xml:space="preserve"> </w:t>
      </w:r>
      <w:r w:rsidR="006313F1">
        <w:rPr>
          <w:b/>
        </w:rPr>
        <w:t>GP</w:t>
      </w:r>
      <w:r w:rsidR="002F6008">
        <w:rPr>
          <w:b/>
        </w:rPr>
        <w:t xml:space="preserve"> 1.0</w:t>
      </w:r>
      <w:r>
        <w:t xml:space="preserve"> </w:t>
      </w:r>
    </w:p>
    <w:p w14:paraId="2EA6B8BB" w14:textId="77777777" w:rsidR="008B41CF" w:rsidRPr="008B41CF" w:rsidRDefault="008B41CF" w:rsidP="0054108A">
      <w:pPr>
        <w:jc w:val="both"/>
      </w:pPr>
    </w:p>
    <w:p w14:paraId="4D09BA6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0" w:name="_Toc532119545"/>
      <w:r w:rsidRPr="008B41CF">
        <w:rPr>
          <w:color w:val="auto"/>
        </w:rPr>
        <w:t>PORTEE</w:t>
      </w:r>
      <w:bookmarkEnd w:id="20"/>
    </w:p>
    <w:p w14:paraId="09409414" w14:textId="77777777" w:rsidR="008B41CF" w:rsidRDefault="008B41CF" w:rsidP="008B41CF"/>
    <w:p w14:paraId="0D7D7F83" w14:textId="77777777" w:rsidR="008B41CF" w:rsidRDefault="008B41CF" w:rsidP="005E7A7D">
      <w:pPr>
        <w:ind w:left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22917991" w14:textId="77777777" w:rsidR="008B41CF" w:rsidRPr="008B41CF" w:rsidRDefault="008B41CF" w:rsidP="008B41CF"/>
    <w:p w14:paraId="41F17343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1" w:name="_Toc532119546"/>
      <w:r w:rsidRPr="008B41CF">
        <w:rPr>
          <w:color w:val="auto"/>
        </w:rPr>
        <w:t>REFERENCES</w:t>
      </w:r>
      <w:bookmarkEnd w:id="21"/>
    </w:p>
    <w:p w14:paraId="66DFA508" w14:textId="77777777" w:rsidR="00971ECE" w:rsidRPr="00971ECE" w:rsidRDefault="00971ECE" w:rsidP="00971ECE"/>
    <w:p w14:paraId="2CCB1FFD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480994FF" w14:textId="77777777" w:rsidTr="00745ECB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0796FEF6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46BFD2DF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3A17067C" w14:textId="77777777" w:rsidTr="00745ECB">
        <w:trPr>
          <w:jc w:val="center"/>
        </w:trPr>
        <w:tc>
          <w:tcPr>
            <w:tcW w:w="3539" w:type="dxa"/>
          </w:tcPr>
          <w:p w14:paraId="32A5C843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54108A">
              <w:t>/A</w:t>
            </w:r>
            <w:r w:rsidR="009E0265">
              <w:t>1:201</w:t>
            </w:r>
            <w:r w:rsidR="0054108A">
              <w:t>8</w:t>
            </w:r>
          </w:p>
        </w:tc>
        <w:tc>
          <w:tcPr>
            <w:tcW w:w="5528" w:type="dxa"/>
          </w:tcPr>
          <w:p w14:paraId="1D009313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54BAA833" w14:textId="77777777" w:rsidTr="00745ECB">
        <w:trPr>
          <w:jc w:val="center"/>
        </w:trPr>
        <w:tc>
          <w:tcPr>
            <w:tcW w:w="3539" w:type="dxa"/>
          </w:tcPr>
          <w:p w14:paraId="2060A0EF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360ABB27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54E0041B" w14:textId="77777777" w:rsidTr="00745ECB">
        <w:trPr>
          <w:jc w:val="center"/>
        </w:trPr>
        <w:tc>
          <w:tcPr>
            <w:tcW w:w="3539" w:type="dxa"/>
          </w:tcPr>
          <w:p w14:paraId="17D38EFC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2A2126F3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7AB07044" w14:textId="77777777" w:rsidTr="00745ECB">
        <w:trPr>
          <w:jc w:val="center"/>
        </w:trPr>
        <w:tc>
          <w:tcPr>
            <w:tcW w:w="3539" w:type="dxa"/>
          </w:tcPr>
          <w:p w14:paraId="310A52C1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741592DF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5DCFD943" w14:textId="77777777" w:rsidR="001828D8" w:rsidRDefault="001828D8" w:rsidP="008B41CF">
      <w:pPr>
        <w:rPr>
          <w:color w:val="FF0000"/>
        </w:rPr>
      </w:pPr>
    </w:p>
    <w:p w14:paraId="09CEC339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0ABEC4AC" w14:textId="77777777" w:rsidTr="00745ECB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C241A0D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085556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3B5821" w:rsidDel="00697A3F" w14:paraId="3DC7E637" w14:textId="0BBBB12C" w:rsidTr="00745ECB">
        <w:trPr>
          <w:jc w:val="center"/>
          <w:del w:id="22" w:author="Pierre Demolliens" w:date="2019-02-19T18:58:00Z"/>
        </w:trPr>
        <w:tc>
          <w:tcPr>
            <w:tcW w:w="4673" w:type="dxa"/>
            <w:shd w:val="clear" w:color="auto" w:fill="auto"/>
          </w:tcPr>
          <w:p w14:paraId="538BBAD9" w14:textId="03D8469C" w:rsidR="003B5821" w:rsidDel="00697A3F" w:rsidRDefault="003B5821" w:rsidP="00CE75E3">
            <w:pPr>
              <w:rPr>
                <w:del w:id="23" w:author="Pierre Demolliens" w:date="2019-02-19T18:58:00Z"/>
              </w:rPr>
            </w:pPr>
          </w:p>
        </w:tc>
        <w:tc>
          <w:tcPr>
            <w:tcW w:w="4394" w:type="dxa"/>
          </w:tcPr>
          <w:p w14:paraId="328BF1CC" w14:textId="39EB1CC6" w:rsidR="003B5821" w:rsidRPr="003B5821" w:rsidDel="00697A3F" w:rsidRDefault="003B5821" w:rsidP="00CE75E3">
            <w:pPr>
              <w:rPr>
                <w:del w:id="24" w:author="Pierre Demolliens" w:date="2019-02-19T18:58:00Z"/>
              </w:rPr>
            </w:pPr>
            <w:del w:id="25" w:author="Pierre Demolliens" w:date="2019-02-19T18:58:00Z">
              <w:r w:rsidRPr="003B5821" w:rsidDel="00697A3F">
                <w:rPr>
                  <w:rFonts w:cstheme="minorHAnsi"/>
                </w:rPr>
                <w:delText>Procédure de développement logiciel</w:delText>
              </w:r>
            </w:del>
          </w:p>
        </w:tc>
      </w:tr>
      <w:tr w:rsidR="00F81F06" w14:paraId="21559DA8" w14:textId="77777777" w:rsidTr="00745ECB">
        <w:trPr>
          <w:jc w:val="center"/>
        </w:trPr>
        <w:tc>
          <w:tcPr>
            <w:tcW w:w="4673" w:type="dxa"/>
          </w:tcPr>
          <w:p w14:paraId="38D7B448" w14:textId="470E1F6C" w:rsidR="00F81F06" w:rsidRDefault="00B36868" w:rsidP="00CE75E3">
            <w:ins w:id="26" w:author="Pierre Demolliens" w:date="2019-02-05T13:54:00Z">
              <w:r w:rsidRPr="00B36868">
                <w:t>Plan de développement du logiciel-</w:t>
              </w:r>
            </w:ins>
            <w:ins w:id="27" w:author="Pierre Demolliens" w:date="2019-02-19T18:58:00Z">
              <w:r w:rsidR="00697A3F">
                <w:t>2</w:t>
              </w:r>
            </w:ins>
            <w:ins w:id="28" w:author="Pierre Demolliens" w:date="2019-02-05T13:54:00Z">
              <w:r w:rsidRPr="00B36868">
                <w:t>.0 -Mialon, Long, Demolliens</w:t>
              </w:r>
            </w:ins>
          </w:p>
        </w:tc>
        <w:tc>
          <w:tcPr>
            <w:tcW w:w="4394" w:type="dxa"/>
          </w:tcPr>
          <w:p w14:paraId="462C0200" w14:textId="77777777" w:rsidR="00F81F06" w:rsidRPr="003B5821" w:rsidRDefault="00B644BE" w:rsidP="00CE75E3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développement du logiciel</w:t>
            </w:r>
          </w:p>
        </w:tc>
      </w:tr>
      <w:tr w:rsidR="005E7A7D" w:rsidDel="00697A3F" w14:paraId="769B215C" w14:textId="26601D22" w:rsidTr="00745ECB">
        <w:trPr>
          <w:jc w:val="center"/>
          <w:del w:id="29" w:author="Pierre Demolliens" w:date="2019-02-19T18:58:00Z"/>
        </w:trPr>
        <w:tc>
          <w:tcPr>
            <w:tcW w:w="4673" w:type="dxa"/>
          </w:tcPr>
          <w:p w14:paraId="6C8DFFD5" w14:textId="3A88A546" w:rsidR="005E7A7D" w:rsidRPr="00207B49" w:rsidDel="00697A3F" w:rsidRDefault="005E7A7D" w:rsidP="00207B49">
            <w:pPr>
              <w:rPr>
                <w:del w:id="30" w:author="Pierre Demolliens" w:date="2019-02-19T18:58:00Z"/>
                <w:rFonts w:cstheme="minorHAnsi"/>
              </w:rPr>
            </w:pPr>
          </w:p>
        </w:tc>
        <w:tc>
          <w:tcPr>
            <w:tcW w:w="4394" w:type="dxa"/>
          </w:tcPr>
          <w:p w14:paraId="1E9C8B5D" w14:textId="172FF895" w:rsidR="005E7A7D" w:rsidDel="00697A3F" w:rsidRDefault="005E7A7D" w:rsidP="00207B49">
            <w:pPr>
              <w:rPr>
                <w:del w:id="31" w:author="Pierre Demolliens" w:date="2019-02-19T18:58:00Z"/>
                <w:rFonts w:cstheme="minorHAnsi"/>
              </w:rPr>
            </w:pPr>
            <w:del w:id="32" w:author="Pierre Demolliens" w:date="2019-02-19T18:58:00Z">
              <w:r w:rsidDel="00697A3F">
                <w:rPr>
                  <w:rFonts w:cstheme="minorHAnsi"/>
                </w:rPr>
                <w:delText>Fiche d’identification des éléments logiciels</w:delText>
              </w:r>
            </w:del>
          </w:p>
        </w:tc>
      </w:tr>
    </w:tbl>
    <w:p w14:paraId="385BB790" w14:textId="77777777" w:rsidR="00CE75E3" w:rsidRDefault="00CE75E3" w:rsidP="008B41CF">
      <w:pPr>
        <w:rPr>
          <w:color w:val="FF0000"/>
        </w:rPr>
      </w:pPr>
    </w:p>
    <w:p w14:paraId="319DF3F1" w14:textId="77777777" w:rsidR="00B3684C" w:rsidRDefault="00B3684C" w:rsidP="008B41CF">
      <w:pPr>
        <w:rPr>
          <w:color w:val="FF0000"/>
        </w:rPr>
      </w:pPr>
    </w:p>
    <w:p w14:paraId="13A43C38" w14:textId="77777777" w:rsidR="00B3684C" w:rsidRDefault="00B3684C" w:rsidP="008B41CF">
      <w:pPr>
        <w:rPr>
          <w:color w:val="FF0000"/>
        </w:rPr>
      </w:pPr>
    </w:p>
    <w:p w14:paraId="1EA6F7C1" w14:textId="77777777" w:rsidR="00B3684C" w:rsidRDefault="00B3684C" w:rsidP="008B41CF">
      <w:pPr>
        <w:rPr>
          <w:color w:val="FF0000"/>
        </w:rPr>
      </w:pPr>
    </w:p>
    <w:p w14:paraId="067B5E90" w14:textId="77777777" w:rsidR="00B3684C" w:rsidRDefault="00B3684C" w:rsidP="008B41CF">
      <w:pPr>
        <w:rPr>
          <w:color w:val="FF0000"/>
        </w:rPr>
      </w:pPr>
    </w:p>
    <w:p w14:paraId="45E77DAC" w14:textId="504A733F" w:rsidR="00697A3F" w:rsidRDefault="00697A3F">
      <w:pPr>
        <w:rPr>
          <w:ins w:id="33" w:author="Pierre Demolliens" w:date="2019-02-19T18:58:00Z"/>
          <w:color w:val="FF0000"/>
        </w:rPr>
      </w:pPr>
      <w:ins w:id="34" w:author="Pierre Demolliens" w:date="2019-02-19T18:58:00Z">
        <w:r>
          <w:rPr>
            <w:color w:val="FF0000"/>
          </w:rPr>
          <w:br w:type="page"/>
        </w:r>
      </w:ins>
    </w:p>
    <w:p w14:paraId="5334262E" w14:textId="12A99AF0" w:rsidR="00B644BE" w:rsidDel="00697A3F" w:rsidRDefault="00B644BE" w:rsidP="008B41CF">
      <w:pPr>
        <w:rPr>
          <w:del w:id="35" w:author="Pierre Demolliens" w:date="2019-02-19T18:58:00Z"/>
          <w:color w:val="FF0000"/>
        </w:rPr>
      </w:pPr>
    </w:p>
    <w:p w14:paraId="5CCD14A3" w14:textId="77777777" w:rsidR="00E737DF" w:rsidRDefault="004D53D7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6" w:name="_Toc532119547"/>
      <w:r w:rsidRPr="004D53D7">
        <w:rPr>
          <w:color w:val="auto"/>
        </w:rPr>
        <w:t>TERMES ET DEFINITIONS</w:t>
      </w:r>
      <w:bookmarkEnd w:id="36"/>
    </w:p>
    <w:p w14:paraId="429D934C" w14:textId="77777777" w:rsidR="00E737DF" w:rsidRPr="00E737DF" w:rsidRDefault="00E737DF" w:rsidP="00E737DF"/>
    <w:p w14:paraId="32289B88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DEMANDE DE MODIFICATION</w:t>
      </w:r>
    </w:p>
    <w:p w14:paraId="5AE390D6" w14:textId="77777777" w:rsidR="00E737DF" w:rsidRDefault="00E737DF" w:rsidP="004D53D7">
      <w:r>
        <w:t>S</w:t>
      </w:r>
      <w:r w:rsidR="004D53D7">
        <w:t>pécification écrite d'une modification à effectuer sur un PRODUIT LOGICIEL</w:t>
      </w:r>
      <w:r>
        <w:t>.</w:t>
      </w:r>
    </w:p>
    <w:p w14:paraId="6738592D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ELEMENT DE CONFIGURATION</w:t>
      </w:r>
    </w:p>
    <w:p w14:paraId="77C201B7" w14:textId="77777777" w:rsidR="004D53D7" w:rsidRDefault="00E737DF" w:rsidP="004D53D7">
      <w:r>
        <w:t>E</w:t>
      </w:r>
      <w:r w:rsidR="004D53D7">
        <w:t xml:space="preserve">ntité qui peut être identifiée de manière univoque en un point de </w:t>
      </w:r>
      <w:r w:rsidR="00CA53EC">
        <w:t>référence donnée</w:t>
      </w:r>
      <w:r>
        <w:t>.</w:t>
      </w:r>
    </w:p>
    <w:p w14:paraId="68C8B8AC" w14:textId="77777777" w:rsidR="00CC34BD" w:rsidRPr="001449E1" w:rsidRDefault="004D53D7" w:rsidP="004D53D7">
      <w:pPr>
        <w:rPr>
          <w:sz w:val="20"/>
        </w:rPr>
      </w:pPr>
      <w:r w:rsidRPr="00E737DF">
        <w:rPr>
          <w:sz w:val="20"/>
        </w:rPr>
        <w:t>NOTE Basé sur l’ISO/CEI 12207</w:t>
      </w:r>
      <w:r w:rsidR="001F74A7">
        <w:rPr>
          <w:sz w:val="20"/>
        </w:rPr>
        <w:t xml:space="preserve"> </w:t>
      </w:r>
      <w:r w:rsidRPr="00E737DF">
        <w:rPr>
          <w:sz w:val="20"/>
        </w:rPr>
        <w:t>:</w:t>
      </w:r>
      <w:r w:rsidR="001F74A7">
        <w:rPr>
          <w:sz w:val="20"/>
        </w:rPr>
        <w:t xml:space="preserve"> </w:t>
      </w:r>
      <w:r w:rsidRPr="00E737DF">
        <w:rPr>
          <w:sz w:val="20"/>
        </w:rPr>
        <w:t>1995, définition 3.6</w:t>
      </w:r>
    </w:p>
    <w:p w14:paraId="77618D9A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DISPOSITIF MEDICAL</w:t>
      </w:r>
    </w:p>
    <w:p w14:paraId="74823518" w14:textId="77777777" w:rsidR="004D53D7" w:rsidRDefault="00E737DF" w:rsidP="004D53D7">
      <w:r>
        <w:t>T</w:t>
      </w:r>
      <w:r w:rsidR="004D53D7">
        <w:t>out instrument, appareil, équipement, machine, dispositif, implant, réactif in vitro ou</w:t>
      </w:r>
      <w:r>
        <w:t xml:space="preserve"> </w:t>
      </w:r>
      <w:r w:rsidR="004D53D7">
        <w:t>calibreur, logiciel, matériel ou autre article similaire ou associé dont le FABRICANT prévoit qu'il</w:t>
      </w:r>
      <w:r>
        <w:t xml:space="preserve"> </w:t>
      </w:r>
      <w:r w:rsidR="004D53D7">
        <w:t>soit utilisé seul ou en association chez l'être humain pour la ou les fins spécifiques suivantes</w:t>
      </w:r>
      <w:r>
        <w:t xml:space="preserve"> </w:t>
      </w:r>
      <w:r w:rsidR="004D53D7">
        <w:t>:</w:t>
      </w:r>
    </w:p>
    <w:p w14:paraId="423BC624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Diagnostic</w:t>
      </w:r>
      <w:r w:rsidR="004D53D7">
        <w:t>, prévention, contrôle, traitement ou atténuation d'une maladie,</w:t>
      </w:r>
    </w:p>
    <w:p w14:paraId="0A2D26A0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Diagnostic</w:t>
      </w:r>
      <w:r w:rsidR="004D53D7">
        <w:t>, contrôle, traitement, atténuation ou compensation d'une blessure,</w:t>
      </w:r>
    </w:p>
    <w:p w14:paraId="012F8FE9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Étude</w:t>
      </w:r>
      <w:r w:rsidR="004D53D7">
        <w:t>, remplacement, modification ou entretien de l'anatomie ou d'un PROCESSUS</w:t>
      </w:r>
      <w:r w:rsidR="00E737DF">
        <w:t xml:space="preserve"> </w:t>
      </w:r>
      <w:r w:rsidR="004D53D7">
        <w:t>physiologique,</w:t>
      </w:r>
    </w:p>
    <w:p w14:paraId="18B09193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Entretien</w:t>
      </w:r>
      <w:r w:rsidR="004D53D7">
        <w:t xml:space="preserve"> (artificiel) ou maintien de la vie,</w:t>
      </w:r>
    </w:p>
    <w:p w14:paraId="48CD6329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Maîtrise</w:t>
      </w:r>
      <w:r w:rsidR="004D53D7">
        <w:t xml:space="preserve"> de la conception,</w:t>
      </w:r>
    </w:p>
    <w:p w14:paraId="0A61E810" w14:textId="77777777" w:rsidR="00E737DF" w:rsidRDefault="00BD31B1" w:rsidP="008F6905">
      <w:pPr>
        <w:pStyle w:val="Paragraphedeliste"/>
        <w:numPr>
          <w:ilvl w:val="0"/>
          <w:numId w:val="2"/>
        </w:numPr>
      </w:pPr>
      <w:r>
        <w:t>Désinfection</w:t>
      </w:r>
      <w:r w:rsidR="004D53D7">
        <w:t xml:space="preserve"> des DISPOSITIFS MEDICAUX,</w:t>
      </w:r>
    </w:p>
    <w:p w14:paraId="6910669B" w14:textId="77777777" w:rsidR="004D53D7" w:rsidRDefault="00BD31B1" w:rsidP="008F6905">
      <w:pPr>
        <w:pStyle w:val="Paragraphedeliste"/>
        <w:numPr>
          <w:ilvl w:val="0"/>
          <w:numId w:val="2"/>
        </w:numPr>
      </w:pPr>
      <w:r>
        <w:t>Communication</w:t>
      </w:r>
      <w:r w:rsidR="004D53D7">
        <w:t xml:space="preserve"> d'informations à des fins médicales par un examen in vitro de spécimens</w:t>
      </w:r>
      <w:r w:rsidR="00E737DF">
        <w:t xml:space="preserve"> </w:t>
      </w:r>
      <w:r w:rsidR="004D53D7">
        <w:t>(prélèvement) provenant du corps humain,</w:t>
      </w:r>
      <w:r w:rsidR="00E737DF">
        <w:t xml:space="preserve"> </w:t>
      </w:r>
      <w:r w:rsidR="004D53D7">
        <w:t>et dont l'action principale voulue dans ou sur le corps humain, n'est pas obtenue par des</w:t>
      </w:r>
      <w:r w:rsidR="00E737DF">
        <w:t xml:space="preserve"> </w:t>
      </w:r>
      <w:r w:rsidR="004D53D7">
        <w:t>moyens pharmacologiques ou immunologiques ni par métabolisme mais dont la fonction peut</w:t>
      </w:r>
      <w:r w:rsidR="00E737DF">
        <w:t xml:space="preserve"> </w:t>
      </w:r>
      <w:r w:rsidR="004D53D7">
        <w:t>être assistée par de tels moyens</w:t>
      </w:r>
      <w:r w:rsidR="00E737DF">
        <w:t>.</w:t>
      </w:r>
    </w:p>
    <w:p w14:paraId="353D3C60" w14:textId="77777777" w:rsidR="004D53D7" w:rsidRDefault="004D53D7" w:rsidP="004D53D7">
      <w:r>
        <w:t>NOTE 1 Cette définition a été élaborée par le Groupe de Travail d'Harmonisation Mondiale. Voir la référence</w:t>
      </w:r>
      <w:r w:rsidR="00E737DF">
        <w:t xml:space="preserve"> </w:t>
      </w:r>
      <w:r>
        <w:t>bibliographique [15] (dans l'ISO 13485</w:t>
      </w:r>
      <w:r w:rsidR="001F74A7">
        <w:t xml:space="preserve"> </w:t>
      </w:r>
      <w:r>
        <w:t>:</w:t>
      </w:r>
      <w:r w:rsidR="001F74A7">
        <w:t xml:space="preserve"> </w:t>
      </w:r>
      <w:r>
        <w:t>2003).</w:t>
      </w:r>
    </w:p>
    <w:p w14:paraId="0941F037" w14:textId="77777777" w:rsidR="004D53D7" w:rsidRDefault="004D53D7" w:rsidP="004D53D7">
      <w:r>
        <w:t>[ISO 13485</w:t>
      </w:r>
      <w:r w:rsidR="001F74A7">
        <w:t xml:space="preserve"> </w:t>
      </w:r>
      <w:r>
        <w:t>:</w:t>
      </w:r>
      <w:r w:rsidR="001F74A7">
        <w:t xml:space="preserve"> </w:t>
      </w:r>
      <w:r>
        <w:t>2003, définition 3.7]</w:t>
      </w:r>
    </w:p>
    <w:p w14:paraId="41A93071" w14:textId="77777777" w:rsidR="004D53D7" w:rsidRDefault="004D53D7" w:rsidP="004D53D7">
      <w:r>
        <w:t>NOTE 2 Les définitions utilisées dans les réglementations de chaque pays peuvent présenter</w:t>
      </w:r>
      <w:r w:rsidR="001F74A7">
        <w:t xml:space="preserve"> </w:t>
      </w:r>
      <w:r w:rsidR="00E737DF">
        <w:t>c</w:t>
      </w:r>
      <w:r>
        <w:t>ertaines</w:t>
      </w:r>
      <w:r w:rsidR="00E737DF">
        <w:t xml:space="preserve"> </w:t>
      </w:r>
      <w:r>
        <w:t>différences.</w:t>
      </w:r>
    </w:p>
    <w:p w14:paraId="12B43D50" w14:textId="77777777" w:rsidR="00E737DF" w:rsidRPr="00E737DF" w:rsidRDefault="004D53D7" w:rsidP="008F6905">
      <w:pPr>
        <w:pStyle w:val="Paragraphedeliste"/>
        <w:numPr>
          <w:ilvl w:val="2"/>
          <w:numId w:val="1"/>
        </w:numPr>
      </w:pPr>
      <w:r>
        <w:t>LOGICIEL DE DISPOSITIF MEDICAL</w:t>
      </w:r>
    </w:p>
    <w:p w14:paraId="27A0ECDF" w14:textId="77777777" w:rsidR="00E737DF" w:rsidRDefault="004D53D7" w:rsidP="004D53D7">
      <w:r>
        <w:t>SYSTEME LOGICIEL qui a été développé pour être incorporé dans le DISPOSITIF MEDICAL en</w:t>
      </w:r>
      <w:r w:rsidR="00E737DF">
        <w:t xml:space="preserve"> </w:t>
      </w:r>
      <w:r>
        <w:t>cours de développement ou qui est destiné à être utilisé comme un DISPOSITIF MEDICAL à part</w:t>
      </w:r>
      <w:r w:rsidR="00E737DF">
        <w:t xml:space="preserve"> </w:t>
      </w:r>
      <w:r>
        <w:t>entière</w:t>
      </w:r>
    </w:p>
    <w:p w14:paraId="63ABF370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 LOGICIEL</w:t>
      </w:r>
    </w:p>
    <w:p w14:paraId="56A6F404" w14:textId="77777777" w:rsidR="00BD31B1" w:rsidRDefault="00BD31B1" w:rsidP="001F74A7">
      <w:pPr>
        <w:jc w:val="both"/>
      </w:pPr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5DEC1F9C" w14:textId="77777777" w:rsidR="001449E1" w:rsidRDefault="001449E1" w:rsidP="001F74A7">
      <w:pPr>
        <w:jc w:val="both"/>
      </w:pPr>
    </w:p>
    <w:p w14:paraId="1F8D211D" w14:textId="77777777" w:rsidR="00B43C34" w:rsidRDefault="00B43C34">
      <w:pPr>
        <w:rPr>
          <w:ins w:id="37" w:author="Pierre Demolliens" w:date="2019-02-19T18:58:00Z"/>
        </w:rPr>
      </w:pPr>
      <w:ins w:id="38" w:author="Pierre Demolliens" w:date="2019-02-19T18:58:00Z">
        <w:r>
          <w:br w:type="page"/>
        </w:r>
      </w:ins>
    </w:p>
    <w:p w14:paraId="46857B90" w14:textId="5BF34AE5" w:rsidR="004D53D7" w:rsidRDefault="004D53D7" w:rsidP="008F6905">
      <w:pPr>
        <w:pStyle w:val="Paragraphedeliste"/>
        <w:numPr>
          <w:ilvl w:val="2"/>
          <w:numId w:val="1"/>
        </w:numPr>
      </w:pPr>
      <w:r>
        <w:lastRenderedPageBreak/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09E21FA1" w14:textId="77777777" w:rsidR="004D53D7" w:rsidRDefault="00BD31B1" w:rsidP="001F74A7">
      <w:pPr>
        <w:jc w:val="both"/>
      </w:pPr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>») ou logiciel 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42E40E92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</w:t>
      </w:r>
    </w:p>
    <w:p w14:paraId="420FE1E3" w14:textId="77777777" w:rsidR="004D53D7" w:rsidRDefault="00BD31B1" w:rsidP="001F74A7">
      <w:pPr>
        <w:jc w:val="both"/>
      </w:pPr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76599C0D" w14:textId="77777777" w:rsidR="001F74A7" w:rsidRDefault="004D53D7" w:rsidP="00063672">
      <w:pPr>
        <w:jc w:val="both"/>
      </w:pPr>
      <w:r>
        <w:t xml:space="preserve">[ISO/CEI </w:t>
      </w:r>
      <w:r w:rsidR="001F74A7">
        <w:t xml:space="preserve">12207 : </w:t>
      </w:r>
      <w:r>
        <w:t>1995, définition 3.31]</w:t>
      </w:r>
    </w:p>
    <w:p w14:paraId="66C48FB6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VERIFICATION</w:t>
      </w:r>
    </w:p>
    <w:p w14:paraId="1DCA3606" w14:textId="77777777" w:rsidR="004D53D7" w:rsidRDefault="001F74A7" w:rsidP="001F74A7">
      <w:pPr>
        <w:jc w:val="both"/>
      </w:pPr>
      <w:r>
        <w:t>C</w:t>
      </w:r>
      <w:r w:rsidR="004D53D7">
        <w:t>onfirmation par des preuves tangibles que les exigences spécifiées ont été satisfaites</w:t>
      </w:r>
    </w:p>
    <w:p w14:paraId="71875626" w14:textId="77777777" w:rsidR="004D53D7" w:rsidRDefault="004D53D7" w:rsidP="001F74A7">
      <w:pPr>
        <w:jc w:val="both"/>
      </w:pPr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7000E511" w14:textId="77777777" w:rsidR="004D53D7" w:rsidRDefault="004D53D7" w:rsidP="001F74A7">
      <w:pPr>
        <w:jc w:val="both"/>
      </w:pPr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6D60A15A" w14:textId="77777777" w:rsidR="004D53D7" w:rsidRDefault="004D53D7" w:rsidP="001F74A7">
      <w:pPr>
        <w:jc w:val="both"/>
      </w:pPr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2F1AF45B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VERSION</w:t>
      </w:r>
    </w:p>
    <w:p w14:paraId="381D07DF" w14:textId="77777777" w:rsidR="004D53D7" w:rsidRDefault="001F74A7" w:rsidP="001F74A7">
      <w:pPr>
        <w:jc w:val="both"/>
      </w:pPr>
      <w:r>
        <w:t>I</w:t>
      </w:r>
      <w:r w:rsidR="004D53D7">
        <w:t>nstance identifiée d'un ELEMENT DE CONFIGURATION</w:t>
      </w:r>
    </w:p>
    <w:p w14:paraId="4CC3D46C" w14:textId="77777777" w:rsidR="004D53D7" w:rsidRDefault="004D53D7" w:rsidP="001F74A7">
      <w:pPr>
        <w:jc w:val="both"/>
      </w:pPr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0FB907FB" w14:textId="77777777" w:rsidR="001E2DDE" w:rsidRDefault="004D53D7" w:rsidP="001F74A7">
      <w:pPr>
        <w:jc w:val="both"/>
      </w:pPr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4873EC5E" w14:textId="77777777" w:rsidR="001E2DDE" w:rsidRDefault="001E2DDE" w:rsidP="001F74A7">
      <w:pPr>
        <w:jc w:val="both"/>
      </w:pPr>
    </w:p>
    <w:p w14:paraId="223FB73B" w14:textId="77777777" w:rsidR="00F81F06" w:rsidRDefault="00F81F06" w:rsidP="001F74A7">
      <w:pPr>
        <w:jc w:val="both"/>
      </w:pPr>
    </w:p>
    <w:p w14:paraId="01650730" w14:textId="77777777" w:rsidR="007A4027" w:rsidRDefault="007A4027" w:rsidP="004D53D7"/>
    <w:p w14:paraId="1BD16B1F" w14:textId="77777777" w:rsidR="005E7A7D" w:rsidRDefault="005E7A7D" w:rsidP="004D53D7"/>
    <w:p w14:paraId="4C073DF5" w14:textId="77777777" w:rsidR="005E7A7D" w:rsidRDefault="005E7A7D" w:rsidP="004D53D7"/>
    <w:p w14:paraId="4CE0C019" w14:textId="77777777" w:rsidR="005E7A7D" w:rsidRDefault="005E7A7D" w:rsidP="004D53D7"/>
    <w:p w14:paraId="65366A61" w14:textId="77777777" w:rsidR="00B3684C" w:rsidRDefault="00B3684C" w:rsidP="004D53D7"/>
    <w:p w14:paraId="739BE945" w14:textId="77777777" w:rsidR="00B3684C" w:rsidRDefault="00B3684C" w:rsidP="004D53D7"/>
    <w:p w14:paraId="3F50FAB2" w14:textId="77777777" w:rsidR="00B3684C" w:rsidRDefault="00B3684C" w:rsidP="004D53D7"/>
    <w:p w14:paraId="20AE579B" w14:textId="77777777" w:rsidR="005E7A7D" w:rsidRDefault="005E7A7D" w:rsidP="004D53D7"/>
    <w:p w14:paraId="5B63A016" w14:textId="77777777" w:rsidR="005E7A7D" w:rsidRDefault="005E7A7D" w:rsidP="004D53D7"/>
    <w:p w14:paraId="18015079" w14:textId="77777777" w:rsidR="005E7A7D" w:rsidRDefault="005E7A7D" w:rsidP="004D53D7"/>
    <w:p w14:paraId="0578FBB1" w14:textId="77777777" w:rsidR="005E7A7D" w:rsidRDefault="005E7A7D" w:rsidP="004D53D7"/>
    <w:p w14:paraId="0D5C5E97" w14:textId="77777777" w:rsidR="005E7A7D" w:rsidRDefault="005E7A7D" w:rsidP="004D53D7"/>
    <w:p w14:paraId="2BA57D8E" w14:textId="77777777" w:rsidR="00320CF0" w:rsidRDefault="0054108A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39" w:name="_Toc532119548"/>
      <w:r>
        <w:rPr>
          <w:color w:val="auto"/>
        </w:rPr>
        <w:t>ORGANISATION</w:t>
      </w:r>
      <w:bookmarkEnd w:id="39"/>
    </w:p>
    <w:p w14:paraId="06CE7AFE" w14:textId="77777777" w:rsidR="00320CF0" w:rsidRDefault="00320CF0" w:rsidP="004D53D7"/>
    <w:p w14:paraId="3A5123E9" w14:textId="77777777" w:rsidR="00320CF0" w:rsidRDefault="0054108A" w:rsidP="00320CF0">
      <w:pPr>
        <w:ind w:left="360"/>
      </w:pPr>
      <w:r>
        <w:t xml:space="preserve">La gestion de la configuration de l’ensemble des LOGICIELS DE DISPOSITIFS MEDICAUX est sous la responsabilité du service de recherche et développement </w:t>
      </w:r>
    </w:p>
    <w:p w14:paraId="55DB7FFA" w14:textId="77777777" w:rsidR="00C30030" w:rsidRDefault="00C30030" w:rsidP="00320CF0">
      <w:pPr>
        <w:ind w:left="360"/>
      </w:pPr>
      <w:r>
        <w:t>Les responsabilités sont partagées entre :</w:t>
      </w:r>
    </w:p>
    <w:p w14:paraId="60C98DF5" w14:textId="77777777" w:rsidR="00C30030" w:rsidRDefault="00C30030" w:rsidP="00C30030">
      <w:pPr>
        <w:pStyle w:val="Paragraphedeliste"/>
        <w:numPr>
          <w:ilvl w:val="0"/>
          <w:numId w:val="30"/>
        </w:numPr>
      </w:pPr>
      <w:r>
        <w:t>Le responsable du service de recherche et développement</w:t>
      </w:r>
      <w:r w:rsidR="00861989">
        <w:t xml:space="preserve"> : </w:t>
      </w:r>
      <w:r w:rsidR="00861989" w:rsidRPr="00B43C34">
        <w:rPr>
          <w:b/>
          <w:rPrChange w:id="40" w:author="Pierre Demolliens" w:date="2019-02-19T18:59:00Z">
            <w:rPr/>
          </w:rPrChange>
        </w:rPr>
        <w:t>Jordan Long</w:t>
      </w:r>
    </w:p>
    <w:p w14:paraId="2F57DEAD" w14:textId="77777777" w:rsidR="00C30030" w:rsidRDefault="00C30030" w:rsidP="00C30030">
      <w:pPr>
        <w:pStyle w:val="Paragraphedeliste"/>
        <w:numPr>
          <w:ilvl w:val="0"/>
          <w:numId w:val="30"/>
        </w:numPr>
      </w:pPr>
      <w:r>
        <w:t>Le chef de projet</w:t>
      </w:r>
      <w:r w:rsidR="00861989">
        <w:t xml:space="preserve"> : </w:t>
      </w:r>
      <w:r w:rsidR="00861989" w:rsidRPr="00B43C34">
        <w:rPr>
          <w:b/>
          <w:rPrChange w:id="41" w:author="Pierre Demolliens" w:date="2019-02-19T18:59:00Z">
            <w:rPr/>
          </w:rPrChange>
        </w:rPr>
        <w:t>Pierre Demolliens</w:t>
      </w:r>
    </w:p>
    <w:p w14:paraId="59065130" w14:textId="77777777" w:rsidR="001449E1" w:rsidRDefault="00C30030" w:rsidP="00CF20E3">
      <w:pPr>
        <w:pStyle w:val="Paragraphedeliste"/>
        <w:numPr>
          <w:ilvl w:val="0"/>
          <w:numId w:val="30"/>
        </w:numPr>
      </w:pPr>
      <w:r>
        <w:t>Les développeurs du logiciel de dispositif médical</w:t>
      </w:r>
      <w:r w:rsidR="00861989">
        <w:t xml:space="preserve"> : </w:t>
      </w:r>
      <w:r w:rsidR="00861989" w:rsidRPr="00B43C34">
        <w:rPr>
          <w:b/>
          <w:rPrChange w:id="42" w:author="Pierre Demolliens" w:date="2019-02-19T18:59:00Z">
            <w:rPr/>
          </w:rPrChange>
        </w:rPr>
        <w:t>Jérôme Mialon</w:t>
      </w:r>
    </w:p>
    <w:p w14:paraId="62657D12" w14:textId="77777777" w:rsidR="001449E1" w:rsidRDefault="001449E1" w:rsidP="001449E1">
      <w:pPr>
        <w:ind w:left="360"/>
      </w:pPr>
      <w:r>
        <w:t>La gestion de la configuration de l’ensemble de la DOCUMENTATION est sous la responsabilité du service qualité</w:t>
      </w:r>
      <w:r w:rsidR="002F6008">
        <w:t>.</w:t>
      </w:r>
    </w:p>
    <w:p w14:paraId="6A7C0530" w14:textId="77777777" w:rsidR="0054108A" w:rsidRPr="0054108A" w:rsidRDefault="0054108A" w:rsidP="00320CF0">
      <w:pPr>
        <w:ind w:left="360"/>
      </w:pPr>
      <w:r>
        <w:t>La gestion des outils permettant d’assurer le bon fonctionnement de la gestion de la configuration est sous la responsabilité du service informatique</w:t>
      </w:r>
      <w:r w:rsidR="002F6008">
        <w:t>.</w:t>
      </w:r>
    </w:p>
    <w:p w14:paraId="32DFE0A0" w14:textId="77777777" w:rsidR="00957885" w:rsidRDefault="00957885" w:rsidP="00C30030">
      <w:pPr>
        <w:rPr>
          <w:b/>
        </w:rPr>
      </w:pPr>
    </w:p>
    <w:p w14:paraId="51B919F7" w14:textId="77777777" w:rsidR="00320CF0" w:rsidRDefault="0054108A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3" w:name="_Toc532119549"/>
      <w:r>
        <w:rPr>
          <w:color w:val="auto"/>
        </w:rPr>
        <w:t>PRINCIPES DE LA GESTION DE LA CONFIGURATION</w:t>
      </w:r>
      <w:bookmarkEnd w:id="43"/>
    </w:p>
    <w:p w14:paraId="4525E947" w14:textId="77777777" w:rsidR="00320CF0" w:rsidRDefault="00320CF0" w:rsidP="00320CF0"/>
    <w:p w14:paraId="5A732CBF" w14:textId="77777777" w:rsidR="00320CF0" w:rsidRDefault="0016499B" w:rsidP="00320CF0">
      <w:pPr>
        <w:ind w:left="360"/>
      </w:pPr>
      <w:r>
        <w:t xml:space="preserve">La gestion de la configuration du logiciel est faite avec </w:t>
      </w:r>
      <w:r w:rsidR="00861989">
        <w:rPr>
          <w:b/>
        </w:rPr>
        <w:t>GitHub</w:t>
      </w:r>
    </w:p>
    <w:p w14:paraId="0F888111" w14:textId="77777777" w:rsidR="0016499B" w:rsidRDefault="0016499B" w:rsidP="00320CF0">
      <w:pPr>
        <w:ind w:left="360"/>
      </w:pPr>
      <w:r>
        <w:t xml:space="preserve">Il s’agit d’un outil de gestion de la configuration du logiciel possédant une interface </w:t>
      </w:r>
      <w:r w:rsidR="005A0119">
        <w:t xml:space="preserve">web qui se base sur le logiciel </w:t>
      </w:r>
      <w:r w:rsidR="005A0119" w:rsidRPr="005A0119">
        <w:rPr>
          <w:b/>
        </w:rPr>
        <w:t>git</w:t>
      </w:r>
      <w:r w:rsidR="005A0119">
        <w:t>.</w:t>
      </w:r>
    </w:p>
    <w:p w14:paraId="02CC2F50" w14:textId="0520006C" w:rsidR="00E23F08" w:rsidDel="008D6E4B" w:rsidRDefault="00E23F08" w:rsidP="005A0119">
      <w:pPr>
        <w:ind w:left="360"/>
        <w:rPr>
          <w:del w:id="44" w:author="Pierre Demolliens" w:date="2019-02-19T19:00:00Z"/>
        </w:rPr>
      </w:pPr>
      <w:del w:id="45" w:author="Pierre Demolliens" w:date="2019-02-19T19:00:00Z">
        <w:r w:rsidDel="008D6E4B">
          <w:delText>Un projet est créé pour chaque sous-système logiciel.</w:delText>
        </w:r>
      </w:del>
    </w:p>
    <w:p w14:paraId="6E3FC423" w14:textId="77777777" w:rsidR="00E23F08" w:rsidRDefault="00E23F08" w:rsidP="005A0119">
      <w:pPr>
        <w:ind w:left="360"/>
      </w:pPr>
      <w:r>
        <w:t xml:space="preserve">Une branche de développement principale appelée </w:t>
      </w:r>
      <w:r w:rsidRPr="00E23F08">
        <w:rPr>
          <w:i/>
        </w:rPr>
        <w:t>master</w:t>
      </w:r>
      <w:r>
        <w:t xml:space="preserve"> reçoit l’ensemble des développements effectués par l’équipe logicielle. </w:t>
      </w:r>
    </w:p>
    <w:p w14:paraId="1F5455C6" w14:textId="043C1AEC" w:rsidR="00D40622" w:rsidDel="00B43C34" w:rsidRDefault="00D40622" w:rsidP="005A0119">
      <w:pPr>
        <w:ind w:left="360"/>
        <w:rPr>
          <w:del w:id="46" w:author="Pierre Demolliens" w:date="2019-02-19T18:59:00Z"/>
        </w:rPr>
      </w:pPr>
    </w:p>
    <w:p w14:paraId="016B5C6F" w14:textId="10E18ADB" w:rsidR="001449E1" w:rsidDel="00B43C34" w:rsidRDefault="001449E1" w:rsidP="005A0119">
      <w:pPr>
        <w:ind w:left="360"/>
        <w:rPr>
          <w:del w:id="47" w:author="Pierre Demolliens" w:date="2019-02-19T18:59:00Z"/>
        </w:rPr>
      </w:pPr>
    </w:p>
    <w:p w14:paraId="0EC5B717" w14:textId="3798B319" w:rsidR="001449E1" w:rsidDel="00B43C34" w:rsidRDefault="001449E1" w:rsidP="005A0119">
      <w:pPr>
        <w:ind w:left="360"/>
        <w:rPr>
          <w:del w:id="48" w:author="Pierre Demolliens" w:date="2019-02-19T18:59:00Z"/>
        </w:rPr>
      </w:pPr>
    </w:p>
    <w:p w14:paraId="520D99A3" w14:textId="781BA11E" w:rsidR="002F6008" w:rsidDel="00B43C34" w:rsidRDefault="002F6008" w:rsidP="005A0119">
      <w:pPr>
        <w:ind w:left="360"/>
        <w:rPr>
          <w:del w:id="49" w:author="Pierre Demolliens" w:date="2019-02-19T18:59:00Z"/>
        </w:rPr>
      </w:pPr>
    </w:p>
    <w:p w14:paraId="6ECBF4F7" w14:textId="5700F056" w:rsidR="002F6008" w:rsidDel="00B43C34" w:rsidRDefault="002F6008" w:rsidP="005A0119">
      <w:pPr>
        <w:ind w:left="360"/>
        <w:rPr>
          <w:del w:id="50" w:author="Pierre Demolliens" w:date="2019-02-19T18:59:00Z"/>
        </w:rPr>
      </w:pPr>
    </w:p>
    <w:p w14:paraId="21819BB9" w14:textId="5A10F792" w:rsidR="002F6008" w:rsidDel="00B43C34" w:rsidRDefault="002F6008" w:rsidP="005A0119">
      <w:pPr>
        <w:ind w:left="360"/>
        <w:rPr>
          <w:del w:id="51" w:author="Pierre Demolliens" w:date="2019-02-19T18:59:00Z"/>
        </w:rPr>
      </w:pPr>
    </w:p>
    <w:p w14:paraId="043FC295" w14:textId="57F67E32" w:rsidR="002F6008" w:rsidDel="00B43C34" w:rsidRDefault="002F6008" w:rsidP="005A0119">
      <w:pPr>
        <w:ind w:left="360"/>
        <w:rPr>
          <w:del w:id="52" w:author="Pierre Demolliens" w:date="2019-02-19T18:59:00Z"/>
        </w:rPr>
      </w:pPr>
    </w:p>
    <w:p w14:paraId="1D186E5A" w14:textId="26541C0F" w:rsidR="002F6008" w:rsidDel="00B43C34" w:rsidRDefault="002F6008" w:rsidP="005A0119">
      <w:pPr>
        <w:ind w:left="360"/>
        <w:rPr>
          <w:del w:id="53" w:author="Pierre Demolliens" w:date="2019-02-19T18:59:00Z"/>
        </w:rPr>
      </w:pPr>
    </w:p>
    <w:p w14:paraId="4D4E2A37" w14:textId="03C52167" w:rsidR="002F6008" w:rsidDel="00B43C34" w:rsidRDefault="002F6008" w:rsidP="005A0119">
      <w:pPr>
        <w:ind w:left="360"/>
        <w:rPr>
          <w:del w:id="54" w:author="Pierre Demolliens" w:date="2019-02-19T18:59:00Z"/>
        </w:rPr>
      </w:pPr>
    </w:p>
    <w:p w14:paraId="4AB670AC" w14:textId="3C9F1781" w:rsidR="001449E1" w:rsidDel="00B43C34" w:rsidRDefault="001449E1" w:rsidP="005A0119">
      <w:pPr>
        <w:ind w:left="360"/>
        <w:rPr>
          <w:del w:id="55" w:author="Pierre Demolliens" w:date="2019-02-19T18:59:00Z"/>
        </w:rPr>
      </w:pPr>
    </w:p>
    <w:p w14:paraId="6A8FAC5C" w14:textId="77777777" w:rsidR="00B43C34" w:rsidRDefault="00B43C34">
      <w:pPr>
        <w:rPr>
          <w:ins w:id="56" w:author="Pierre Demolliens" w:date="2019-02-19T18:59:00Z"/>
          <w:rFonts w:asciiTheme="majorHAnsi" w:eastAsiaTheme="majorEastAsia" w:hAnsiTheme="majorHAnsi" w:cstheme="majorBidi"/>
          <w:sz w:val="26"/>
          <w:szCs w:val="26"/>
        </w:rPr>
      </w:pPr>
      <w:bookmarkStart w:id="57" w:name="_Toc532119550"/>
      <w:ins w:id="58" w:author="Pierre Demolliens" w:date="2019-02-19T18:59:00Z">
        <w:r>
          <w:br w:type="page"/>
        </w:r>
      </w:ins>
    </w:p>
    <w:p w14:paraId="1EE34569" w14:textId="6F5D54EB" w:rsidR="00FF2E70" w:rsidRDefault="00C30030" w:rsidP="008F6905">
      <w:pPr>
        <w:pStyle w:val="Titre2"/>
        <w:numPr>
          <w:ilvl w:val="1"/>
          <w:numId w:val="1"/>
        </w:numPr>
        <w:rPr>
          <w:color w:val="auto"/>
        </w:rPr>
      </w:pPr>
      <w:r>
        <w:rPr>
          <w:color w:val="auto"/>
        </w:rPr>
        <w:lastRenderedPageBreak/>
        <w:t>GESTION DE LA CONFIGURATION DURANT LE CYCLE DE DEVELOPPEMENT</w:t>
      </w:r>
      <w:bookmarkEnd w:id="57"/>
    </w:p>
    <w:p w14:paraId="0FEA9A8C" w14:textId="77777777" w:rsidR="00D40622" w:rsidRDefault="00D40622" w:rsidP="00D40622"/>
    <w:p w14:paraId="3637B8B0" w14:textId="77777777" w:rsidR="00D40622" w:rsidRDefault="00D40622" w:rsidP="00D40622">
      <w:pPr>
        <w:ind w:left="360"/>
      </w:pPr>
      <w:r>
        <w:t>Chaque développeur valide et envoi quotidiennement ses changements au logiciel de gestion de la configuration permettant de maintenir le code source et les éléments de configuration à jour.</w:t>
      </w:r>
    </w:p>
    <w:p w14:paraId="092A655A" w14:textId="4B3B3BD1" w:rsidR="003656F9" w:rsidRDefault="001449E1" w:rsidP="003656F9">
      <w:pPr>
        <w:ind w:left="360"/>
        <w:rPr>
          <w:ins w:id="59" w:author="Pierre Demolliens" w:date="2019-02-19T19:00:00Z"/>
        </w:rPr>
      </w:pPr>
      <w:r>
        <w:t>Le code source se situe à l’adresse suivante</w:t>
      </w:r>
      <w:r w:rsidR="002F6008">
        <w:t> :</w:t>
      </w:r>
      <w:ins w:id="60" w:author="Pierre Demolliens" w:date="2019-02-19T18:59:00Z">
        <w:r w:rsidR="00B43C34">
          <w:t xml:space="preserve"> </w:t>
        </w:r>
      </w:ins>
      <w:ins w:id="61" w:author="Pierre Demolliens" w:date="2019-02-19T19:00:00Z">
        <w:r w:rsidR="003656F9">
          <w:fldChar w:fldCharType="begin"/>
        </w:r>
        <w:r w:rsidR="003656F9">
          <w:instrText xml:space="preserve"> HYPERLINK "</w:instrText>
        </w:r>
        <w:r w:rsidR="003656F9" w:rsidRPr="004631C9">
          <w:instrText>https://github.com/longjordan/GestionPatient</w:instrText>
        </w:r>
        <w:r w:rsidR="003656F9">
          <w:instrText xml:space="preserve">" </w:instrText>
        </w:r>
        <w:r w:rsidR="003656F9">
          <w:fldChar w:fldCharType="separate"/>
        </w:r>
        <w:r w:rsidR="003656F9" w:rsidRPr="00F42E80">
          <w:rPr>
            <w:rStyle w:val="Lienhypertexte"/>
          </w:rPr>
          <w:t>https://github.com/longjordan/GestionPatient</w:t>
        </w:r>
        <w:r w:rsidR="003656F9">
          <w:fldChar w:fldCharType="end"/>
        </w:r>
      </w:ins>
    </w:p>
    <w:p w14:paraId="1EB99EEA" w14:textId="3A72B152" w:rsidR="003656F9" w:rsidDel="003656F9" w:rsidRDefault="003656F9" w:rsidP="003656F9">
      <w:pPr>
        <w:ind w:left="360"/>
        <w:rPr>
          <w:del w:id="62" w:author="Pierre Demolliens" w:date="2019-02-19T19:00:00Z"/>
        </w:rPr>
        <w:pPrChange w:id="63" w:author="Pierre Demolliens" w:date="2019-02-19T19:00:00Z">
          <w:pPr>
            <w:ind w:left="360"/>
          </w:pPr>
        </w:pPrChange>
      </w:pPr>
    </w:p>
    <w:p w14:paraId="466F5CDD" w14:textId="77777777" w:rsidR="005E7A7D" w:rsidRDefault="001449E1" w:rsidP="001449E1">
      <w:pPr>
        <w:ind w:left="360"/>
        <w:rPr>
          <w:rFonts w:cstheme="minorHAnsi"/>
          <w:i/>
        </w:rPr>
      </w:pPr>
      <w:r>
        <w:t>Il est accessible uniquement aux personnes identifiées et disposant des droits.</w:t>
      </w:r>
    </w:p>
    <w:p w14:paraId="394A5F2E" w14:textId="77777777" w:rsidR="001449E1" w:rsidRPr="001449E1" w:rsidRDefault="001449E1" w:rsidP="001449E1">
      <w:pPr>
        <w:ind w:left="360"/>
        <w:rPr>
          <w:rFonts w:cstheme="minorHAnsi"/>
        </w:rPr>
      </w:pPr>
    </w:p>
    <w:p w14:paraId="753239D4" w14:textId="77777777" w:rsidR="00C30030" w:rsidRDefault="00C30030" w:rsidP="00C30030">
      <w:pPr>
        <w:pStyle w:val="Titre2"/>
        <w:numPr>
          <w:ilvl w:val="1"/>
          <w:numId w:val="1"/>
        </w:numPr>
        <w:rPr>
          <w:color w:val="auto"/>
        </w:rPr>
      </w:pPr>
      <w:bookmarkStart w:id="64" w:name="_Toc532119551"/>
      <w:r>
        <w:rPr>
          <w:color w:val="auto"/>
        </w:rPr>
        <w:t>GESTION DE LA CONFIGURATION DES VERSIONS DIFFUSEES</w:t>
      </w:r>
      <w:bookmarkEnd w:id="64"/>
    </w:p>
    <w:p w14:paraId="22E17D38" w14:textId="77777777" w:rsidR="00D40622" w:rsidRDefault="00D40622" w:rsidP="00D40622"/>
    <w:p w14:paraId="3F8D82EB" w14:textId="77777777" w:rsidR="00C30030" w:rsidRDefault="00D40622" w:rsidP="00D40622">
      <w:pPr>
        <w:ind w:left="360"/>
      </w:pPr>
      <w:r>
        <w:t xml:space="preserve">Quand une version est diffusée en tant que version finale, un </w:t>
      </w:r>
      <w:r w:rsidRPr="00E23F08">
        <w:rPr>
          <w:b/>
        </w:rPr>
        <w:t>tag</w:t>
      </w:r>
      <w:r>
        <w:t xml:space="preserve"> est créé à partir de la branche </w:t>
      </w:r>
      <w:r w:rsidRPr="00E23F08">
        <w:rPr>
          <w:i/>
        </w:rPr>
        <w:t>master</w:t>
      </w:r>
      <w:r>
        <w:rPr>
          <w:i/>
        </w:rPr>
        <w:t xml:space="preserve"> </w:t>
      </w:r>
      <w:r>
        <w:t>permettant ainsi d’identifier la version.</w:t>
      </w:r>
    </w:p>
    <w:p w14:paraId="32E44657" w14:textId="50BFE84F" w:rsidR="001449E1" w:rsidRDefault="001449E1" w:rsidP="00D40622">
      <w:pPr>
        <w:ind w:left="360"/>
        <w:rPr>
          <w:ins w:id="65" w:author="Pierre Demolliens" w:date="2019-02-19T19:01:00Z"/>
        </w:rPr>
      </w:pPr>
      <w:r>
        <w:t xml:space="preserve">Les versions diffusées se situent à l’adresse suivante : </w:t>
      </w:r>
      <w:ins w:id="66" w:author="Pierre Demolliens" w:date="2019-02-19T19:01:00Z">
        <w:r w:rsidR="00D20BEA">
          <w:fldChar w:fldCharType="begin"/>
        </w:r>
        <w:r w:rsidR="00D20BEA">
          <w:instrText xml:space="preserve"> HYPERLINK "</w:instrText>
        </w:r>
        <w:r w:rsidR="00D20BEA" w:rsidRPr="00D20BEA">
          <w:instrText>https://github.com/longjordan/GestionPatient</w:instrText>
        </w:r>
        <w:r w:rsidR="00D20BEA">
          <w:instrText xml:space="preserve">" </w:instrText>
        </w:r>
        <w:r w:rsidR="00D20BEA">
          <w:fldChar w:fldCharType="separate"/>
        </w:r>
        <w:r w:rsidR="00D20BEA" w:rsidRPr="00F42E80">
          <w:rPr>
            <w:rStyle w:val="Lienhypertexte"/>
          </w:rPr>
          <w:t>https://github.com/longjordan/GestionPatient</w:t>
        </w:r>
        <w:r w:rsidR="00D20BEA">
          <w:fldChar w:fldCharType="end"/>
        </w:r>
      </w:ins>
    </w:p>
    <w:p w14:paraId="4A481FC9" w14:textId="6D3FF204" w:rsidR="00D20BEA" w:rsidDel="00D20BEA" w:rsidRDefault="00D20BEA" w:rsidP="00D40622">
      <w:pPr>
        <w:ind w:left="360"/>
        <w:rPr>
          <w:del w:id="67" w:author="Pierre Demolliens" w:date="2019-02-19T19:01:00Z"/>
          <w:rStyle w:val="Lienhypertexte"/>
        </w:rPr>
      </w:pPr>
    </w:p>
    <w:p w14:paraId="7A6B50B1" w14:textId="4934830E" w:rsidR="002F6008" w:rsidDel="00D20BEA" w:rsidRDefault="002F6008" w:rsidP="00D40622">
      <w:pPr>
        <w:ind w:left="360"/>
        <w:rPr>
          <w:del w:id="68" w:author="Pierre Demolliens" w:date="2019-02-19T19:01:00Z"/>
        </w:rPr>
      </w:pPr>
    </w:p>
    <w:p w14:paraId="02039562" w14:textId="77777777" w:rsidR="001449E1" w:rsidRDefault="001449E1" w:rsidP="001449E1">
      <w:pPr>
        <w:ind w:left="360"/>
        <w:rPr>
          <w:rFonts w:cstheme="minorHAnsi"/>
          <w:i/>
        </w:rPr>
      </w:pPr>
      <w:r>
        <w:t>Elles sont accessibles uniquement aux personnes identifiées et disposant des droits.</w:t>
      </w:r>
    </w:p>
    <w:p w14:paraId="5E868679" w14:textId="77777777" w:rsidR="00D40622" w:rsidRDefault="00D40622" w:rsidP="00D40622">
      <w:pPr>
        <w:ind w:left="360"/>
      </w:pPr>
    </w:p>
    <w:p w14:paraId="69E1C0CD" w14:textId="77777777" w:rsidR="00C30030" w:rsidRDefault="00C30030" w:rsidP="00C30030">
      <w:pPr>
        <w:pStyle w:val="Titre2"/>
        <w:numPr>
          <w:ilvl w:val="1"/>
          <w:numId w:val="1"/>
        </w:numPr>
        <w:rPr>
          <w:color w:val="auto"/>
        </w:rPr>
      </w:pPr>
      <w:bookmarkStart w:id="69" w:name="_Toc532119552"/>
      <w:r>
        <w:rPr>
          <w:color w:val="auto"/>
        </w:rPr>
        <w:t>GESTION DE LA CONFIGURATION DES PROTOTYPES</w:t>
      </w:r>
      <w:bookmarkEnd w:id="69"/>
    </w:p>
    <w:p w14:paraId="14AE5816" w14:textId="77777777" w:rsidR="00C30030" w:rsidRDefault="00C30030" w:rsidP="00C30030"/>
    <w:p w14:paraId="7F75EEC6" w14:textId="77777777" w:rsidR="00DE43F8" w:rsidRDefault="00D40622" w:rsidP="00DE43F8">
      <w:pPr>
        <w:ind w:left="360"/>
        <w:rPr>
          <w:i/>
        </w:rPr>
      </w:pPr>
      <w:r>
        <w:t xml:space="preserve">Quand une version est diffusée en tant que version prototype, aucun </w:t>
      </w:r>
      <w:r w:rsidRPr="00E23F08">
        <w:rPr>
          <w:b/>
        </w:rPr>
        <w:t>tag</w:t>
      </w:r>
      <w:r>
        <w:t xml:space="preserve"> n’est créé à partir de la branche </w:t>
      </w:r>
      <w:r w:rsidRPr="00E23F08">
        <w:rPr>
          <w:i/>
        </w:rPr>
        <w:t>master</w:t>
      </w:r>
      <w:r>
        <w:rPr>
          <w:i/>
        </w:rPr>
        <w:t>.</w:t>
      </w:r>
    </w:p>
    <w:p w14:paraId="6A561744" w14:textId="77777777" w:rsidR="00D40622" w:rsidRDefault="00D40622" w:rsidP="00DE43F8">
      <w:pPr>
        <w:ind w:left="360"/>
        <w:rPr>
          <w:i/>
        </w:rPr>
      </w:pPr>
    </w:p>
    <w:p w14:paraId="03C776EE" w14:textId="77777777" w:rsidR="00D40622" w:rsidRDefault="00D40622" w:rsidP="00D40622">
      <w:pPr>
        <w:pStyle w:val="Titre2"/>
        <w:numPr>
          <w:ilvl w:val="1"/>
          <w:numId w:val="1"/>
        </w:numPr>
        <w:rPr>
          <w:color w:val="auto"/>
        </w:rPr>
      </w:pPr>
      <w:bookmarkStart w:id="70" w:name="_Toc532119553"/>
      <w:r>
        <w:rPr>
          <w:color w:val="auto"/>
        </w:rPr>
        <w:t>ARCHIVAGE DES VERSIONS</w:t>
      </w:r>
      <w:bookmarkEnd w:id="70"/>
    </w:p>
    <w:p w14:paraId="162A392B" w14:textId="77777777" w:rsidR="00D40622" w:rsidRDefault="00D40622" w:rsidP="00D40622"/>
    <w:p w14:paraId="6CDFDCA4" w14:textId="77777777" w:rsidR="00D40622" w:rsidRDefault="00D40622" w:rsidP="00D40622">
      <w:pPr>
        <w:ind w:left="360"/>
      </w:pPr>
      <w:r>
        <w:t>Chaque version est archivé</w:t>
      </w:r>
      <w:r w:rsidR="00932A2F">
        <w:t>e</w:t>
      </w:r>
      <w:r>
        <w:t xml:space="preserve"> sur le serveur </w:t>
      </w:r>
      <w:del w:id="71" w:author="Pierre Demolliens" w:date="2019-02-04T15:42:00Z">
        <w:r w:rsidRPr="002F6008" w:rsidDel="0098593E">
          <w:rPr>
            <w:b/>
            <w:highlight w:val="yellow"/>
          </w:rPr>
          <w:delText>Gitlab</w:delText>
        </w:r>
        <w:r w:rsidR="00932A2F" w:rsidDel="0098593E">
          <w:delText xml:space="preserve"> </w:delText>
        </w:r>
      </w:del>
      <w:ins w:id="72" w:author="Pierre Demolliens" w:date="2019-02-04T15:42:00Z">
        <w:r w:rsidR="0098593E">
          <w:rPr>
            <w:b/>
          </w:rPr>
          <w:t>GitHub</w:t>
        </w:r>
        <w:r w:rsidR="0098593E">
          <w:t xml:space="preserve"> </w:t>
        </w:r>
      </w:ins>
      <w:r w:rsidR="00932A2F">
        <w:t xml:space="preserve">et est associée au </w:t>
      </w:r>
      <w:r w:rsidR="00932A2F" w:rsidRPr="00932A2F">
        <w:rPr>
          <w:b/>
        </w:rPr>
        <w:t>tag</w:t>
      </w:r>
      <w:r w:rsidR="00932A2F">
        <w:t xml:space="preserve"> précédemment décrit.</w:t>
      </w:r>
    </w:p>
    <w:p w14:paraId="63207E5B" w14:textId="77777777" w:rsidR="00932A2F" w:rsidRPr="00D40622" w:rsidRDefault="00932A2F" w:rsidP="00D40622">
      <w:pPr>
        <w:ind w:left="360"/>
      </w:pPr>
    </w:p>
    <w:p w14:paraId="709C4FC8" w14:textId="77777777" w:rsidR="00932A2F" w:rsidRDefault="00932A2F" w:rsidP="00932A2F">
      <w:pPr>
        <w:pStyle w:val="Titre2"/>
        <w:numPr>
          <w:ilvl w:val="1"/>
          <w:numId w:val="1"/>
        </w:numPr>
        <w:rPr>
          <w:color w:val="auto"/>
        </w:rPr>
      </w:pPr>
      <w:bookmarkStart w:id="73" w:name="_Toc532119554"/>
      <w:r>
        <w:rPr>
          <w:color w:val="auto"/>
        </w:rPr>
        <w:t>LIENS AVEC LES BUGS ET LES AMELIORATIONS</w:t>
      </w:r>
      <w:bookmarkEnd w:id="73"/>
    </w:p>
    <w:p w14:paraId="37ADACFC" w14:textId="77777777" w:rsidR="00DD2CFB" w:rsidRDefault="00DD2CFB" w:rsidP="00932A2F"/>
    <w:p w14:paraId="1CD206CE" w14:textId="77777777" w:rsidR="00932A2F" w:rsidRPr="00932A2F" w:rsidDel="00D20BEA" w:rsidRDefault="00D87079" w:rsidP="00932A2F">
      <w:pPr>
        <w:ind w:left="360"/>
        <w:rPr>
          <w:del w:id="74" w:author="Pierre Demolliens" w:date="2019-02-19T19:02:00Z"/>
        </w:rPr>
      </w:pPr>
      <w:r>
        <w:t>Le processus de résolution de problème doit être utilisé lors de bugs ou d’amélioration</w:t>
      </w:r>
    </w:p>
    <w:p w14:paraId="405BDCB6" w14:textId="628CD962" w:rsidR="00DB2DCD" w:rsidDel="00721C99" w:rsidRDefault="00DB2DCD" w:rsidP="00DE43F8">
      <w:pPr>
        <w:ind w:left="360"/>
        <w:rPr>
          <w:del w:id="75" w:author="Pierre Demolliens" w:date="2019-02-05T13:54:00Z"/>
        </w:rPr>
      </w:pPr>
    </w:p>
    <w:p w14:paraId="1F2EFDB9" w14:textId="507C6C60" w:rsidR="001449E1" w:rsidDel="00721C99" w:rsidRDefault="001449E1" w:rsidP="00DE43F8">
      <w:pPr>
        <w:ind w:left="360"/>
        <w:rPr>
          <w:del w:id="76" w:author="Pierre Demolliens" w:date="2019-02-05T13:54:00Z"/>
        </w:rPr>
      </w:pPr>
    </w:p>
    <w:p w14:paraId="68C8603F" w14:textId="50568EAB" w:rsidR="001449E1" w:rsidDel="00721C99" w:rsidRDefault="001449E1" w:rsidP="00DE43F8">
      <w:pPr>
        <w:ind w:left="360"/>
        <w:rPr>
          <w:del w:id="77" w:author="Pierre Demolliens" w:date="2019-02-05T13:54:00Z"/>
        </w:rPr>
      </w:pPr>
    </w:p>
    <w:p w14:paraId="6A213A02" w14:textId="23AC1043" w:rsidR="001449E1" w:rsidDel="00721C99" w:rsidRDefault="001449E1" w:rsidP="00DE43F8">
      <w:pPr>
        <w:ind w:left="360"/>
        <w:rPr>
          <w:del w:id="78" w:author="Pierre Demolliens" w:date="2019-02-05T13:54:00Z"/>
        </w:rPr>
      </w:pPr>
    </w:p>
    <w:p w14:paraId="17BB58DD" w14:textId="77777777" w:rsidR="001449E1" w:rsidDel="007124D5" w:rsidRDefault="001449E1" w:rsidP="00DE43F8">
      <w:pPr>
        <w:ind w:left="360"/>
        <w:rPr>
          <w:del w:id="79" w:author="Pierre Demolliens" w:date="2019-02-04T16:28:00Z"/>
        </w:rPr>
      </w:pPr>
    </w:p>
    <w:p w14:paraId="094CCC9D" w14:textId="5C5EAE7A" w:rsidR="001449E1" w:rsidDel="00F038EE" w:rsidRDefault="001449E1">
      <w:pPr>
        <w:pStyle w:val="Titre2"/>
        <w:numPr>
          <w:ilvl w:val="1"/>
          <w:numId w:val="1"/>
        </w:numPr>
        <w:ind w:left="0"/>
        <w:rPr>
          <w:del w:id="80" w:author="Pierre Demolliens" w:date="2019-02-04T16:28:00Z"/>
          <w:color w:val="auto"/>
        </w:rPr>
        <w:pPrChange w:id="81" w:author="Pierre Demolliens" w:date="2019-02-04T16:28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82" w:name="_Toc532119555"/>
      <w:commentRangeStart w:id="83"/>
      <w:del w:id="84" w:author="Pierre Demolliens" w:date="2019-02-04T16:28:00Z">
        <w:r w:rsidDel="00F038EE">
          <w:rPr>
            <w:color w:val="auto"/>
          </w:rPr>
          <w:delText>GESTION DE LA DOCUMENTATION</w:delText>
        </w:r>
        <w:bookmarkEnd w:id="82"/>
      </w:del>
    </w:p>
    <w:p w14:paraId="62524A98" w14:textId="58710841" w:rsidR="001449E1" w:rsidDel="00F038EE" w:rsidRDefault="001449E1">
      <w:pPr>
        <w:pStyle w:val="Paragraphedeliste"/>
        <w:ind w:left="0"/>
        <w:rPr>
          <w:del w:id="85" w:author="Pierre Demolliens" w:date="2019-02-04T16:28:00Z"/>
        </w:rPr>
        <w:pPrChange w:id="86" w:author="Pierre Demolliens" w:date="2019-02-04T16:28:00Z">
          <w:pPr>
            <w:pStyle w:val="Paragraphedeliste"/>
            <w:ind w:left="1080"/>
          </w:pPr>
        </w:pPrChange>
      </w:pPr>
    </w:p>
    <w:p w14:paraId="0A04A5D4" w14:textId="1A135B48" w:rsidR="001449E1" w:rsidDel="00F038EE" w:rsidRDefault="001449E1">
      <w:pPr>
        <w:pStyle w:val="Paragraphedeliste"/>
        <w:ind w:left="0"/>
        <w:rPr>
          <w:del w:id="87" w:author="Pierre Demolliens" w:date="2019-02-04T16:28:00Z"/>
        </w:rPr>
      </w:pPr>
      <w:del w:id="88" w:author="Pierre Demolliens" w:date="2019-02-04T16:28:00Z">
        <w:r w:rsidDel="00F038EE">
          <w:delText>Les archives sont stockées dans un dossier</w:delText>
        </w:r>
        <w:r w:rsidRPr="001449E1" w:rsidDel="00F038EE">
          <w:rPr>
            <w:b/>
          </w:rPr>
          <w:delText xml:space="preserve"> Archives</w:delText>
        </w:r>
        <w:r w:rsidDel="00F038EE">
          <w:delText xml:space="preserve"> à la racine du dossier où se trouve le document original.</w:delText>
        </w:r>
      </w:del>
    </w:p>
    <w:p w14:paraId="6F5A6C1C" w14:textId="1C1DA0AB" w:rsidR="001449E1" w:rsidDel="00F038EE" w:rsidRDefault="001449E1">
      <w:pPr>
        <w:rPr>
          <w:del w:id="89" w:author="Pierre Demolliens" w:date="2019-02-04T16:28:00Z"/>
        </w:rPr>
      </w:pPr>
      <w:del w:id="90" w:author="Pierre Demolliens" w:date="2019-02-04T16:28:00Z">
        <w:r w:rsidDel="00F038EE">
          <w:delText xml:space="preserve">La révision du document est référencée dans l’en-tête. </w:delText>
        </w:r>
      </w:del>
    </w:p>
    <w:p w14:paraId="7AF273EA" w14:textId="7A460BF1" w:rsidR="001449E1" w:rsidDel="00F038EE" w:rsidRDefault="001449E1">
      <w:pPr>
        <w:rPr>
          <w:del w:id="91" w:author="Pierre Demolliens" w:date="2019-02-04T16:28:00Z"/>
        </w:rPr>
      </w:pPr>
      <w:del w:id="92" w:author="Pierre Demolliens" w:date="2019-02-04T16:28:00Z">
        <w:r w:rsidDel="00F038EE">
          <w:delText>Les modifications apportées au document sont référencées après la page de garde.</w:delText>
        </w:r>
      </w:del>
    </w:p>
    <w:p w14:paraId="4255E10D" w14:textId="332C1952" w:rsidR="001449E1" w:rsidDel="00F038EE" w:rsidRDefault="001449E1">
      <w:pPr>
        <w:rPr>
          <w:del w:id="93" w:author="Pierre Demolliens" w:date="2019-02-04T16:28:00Z"/>
        </w:rPr>
      </w:pPr>
      <w:del w:id="94" w:author="Pierre Demolliens" w:date="2019-02-04T16:28:00Z">
        <w:r w:rsidDel="00F038EE">
          <w:delText>Après chaque modification, le document est vérifié par un membre de l’équipe puis approuvé par le responsable qualité.</w:delText>
        </w:r>
      </w:del>
    </w:p>
    <w:commentRangeEnd w:id="83"/>
    <w:p w14:paraId="73A7921A" w14:textId="1AF8A186" w:rsidR="00DB2DCD" w:rsidDel="00721C99" w:rsidRDefault="00652633">
      <w:pPr>
        <w:rPr>
          <w:del w:id="95" w:author="Pierre Demolliens" w:date="2019-02-05T13:54:00Z"/>
        </w:rPr>
        <w:pPrChange w:id="96" w:author="Pierre Demolliens" w:date="2019-02-04T16:28:00Z">
          <w:pPr>
            <w:ind w:left="360"/>
          </w:pPr>
        </w:pPrChange>
      </w:pPr>
      <w:r>
        <w:rPr>
          <w:rStyle w:val="Marquedecommentaire"/>
        </w:rPr>
        <w:commentReference w:id="83"/>
      </w:r>
    </w:p>
    <w:p w14:paraId="7E9CDC3D" w14:textId="4F595A96" w:rsidR="00DB2DCD" w:rsidDel="00721C99" w:rsidRDefault="00DB2DCD">
      <w:pPr>
        <w:rPr>
          <w:del w:id="97" w:author="Pierre Demolliens" w:date="2019-02-05T13:54:00Z"/>
        </w:rPr>
        <w:pPrChange w:id="98" w:author="Pierre Demolliens" w:date="2019-02-05T13:54:00Z">
          <w:pPr>
            <w:ind w:left="360"/>
          </w:pPr>
        </w:pPrChange>
      </w:pPr>
    </w:p>
    <w:p w14:paraId="62BA0678" w14:textId="31F4FC38" w:rsidR="00DB2DCD" w:rsidDel="00721C99" w:rsidRDefault="00DB2DCD" w:rsidP="00DE43F8">
      <w:pPr>
        <w:ind w:left="360"/>
        <w:rPr>
          <w:del w:id="99" w:author="Pierre Demolliens" w:date="2019-02-05T13:54:00Z"/>
        </w:rPr>
      </w:pPr>
    </w:p>
    <w:p w14:paraId="1597229B" w14:textId="1E7CAE03" w:rsidR="00DB2DCD" w:rsidDel="00721C99" w:rsidRDefault="00DB2DCD" w:rsidP="00DE43F8">
      <w:pPr>
        <w:ind w:left="360"/>
        <w:rPr>
          <w:del w:id="100" w:author="Pierre Demolliens" w:date="2019-02-05T13:54:00Z"/>
        </w:rPr>
      </w:pPr>
    </w:p>
    <w:p w14:paraId="62175532" w14:textId="302C6F60" w:rsidR="00DB2DCD" w:rsidDel="00721C99" w:rsidRDefault="00DB2DCD" w:rsidP="00DE43F8">
      <w:pPr>
        <w:ind w:left="360"/>
        <w:rPr>
          <w:del w:id="101" w:author="Pierre Demolliens" w:date="2019-02-05T13:54:00Z"/>
        </w:rPr>
      </w:pPr>
    </w:p>
    <w:p w14:paraId="342C448B" w14:textId="33B977E3" w:rsidR="00DB2DCD" w:rsidDel="00721C99" w:rsidRDefault="00DB2DCD" w:rsidP="00DE43F8">
      <w:pPr>
        <w:ind w:left="360"/>
        <w:rPr>
          <w:del w:id="102" w:author="Pierre Demolliens" w:date="2019-02-05T13:54:00Z"/>
        </w:rPr>
      </w:pPr>
    </w:p>
    <w:p w14:paraId="214E591F" w14:textId="6D391A47" w:rsidR="001449E1" w:rsidDel="00721C99" w:rsidRDefault="001449E1" w:rsidP="00DE43F8">
      <w:pPr>
        <w:ind w:left="360"/>
        <w:rPr>
          <w:del w:id="103" w:author="Pierre Demolliens" w:date="2019-02-05T13:54:00Z"/>
        </w:rPr>
      </w:pPr>
    </w:p>
    <w:p w14:paraId="55BDBED2" w14:textId="42B1F554" w:rsidR="001449E1" w:rsidDel="00721C99" w:rsidRDefault="001449E1" w:rsidP="00DE43F8">
      <w:pPr>
        <w:ind w:left="360"/>
        <w:rPr>
          <w:del w:id="104" w:author="Pierre Demolliens" w:date="2019-02-05T13:54:00Z"/>
        </w:rPr>
      </w:pPr>
    </w:p>
    <w:p w14:paraId="6B4E5FD8" w14:textId="401D61C5" w:rsidR="001449E1" w:rsidDel="00721C99" w:rsidRDefault="001449E1" w:rsidP="00DE43F8">
      <w:pPr>
        <w:ind w:left="360"/>
        <w:rPr>
          <w:del w:id="105" w:author="Pierre Demolliens" w:date="2019-02-05T13:54:00Z"/>
        </w:rPr>
      </w:pPr>
    </w:p>
    <w:p w14:paraId="38BFCE57" w14:textId="423C9CA1" w:rsidR="001449E1" w:rsidDel="00721C99" w:rsidRDefault="001449E1" w:rsidP="00DE43F8">
      <w:pPr>
        <w:ind w:left="360"/>
        <w:rPr>
          <w:del w:id="106" w:author="Pierre Demolliens" w:date="2019-02-05T13:54:00Z"/>
        </w:rPr>
      </w:pPr>
    </w:p>
    <w:p w14:paraId="315BB699" w14:textId="2A51B311" w:rsidR="001449E1" w:rsidDel="00721C99" w:rsidRDefault="001449E1" w:rsidP="00DE43F8">
      <w:pPr>
        <w:ind w:left="360"/>
        <w:rPr>
          <w:del w:id="107" w:author="Pierre Demolliens" w:date="2019-02-05T13:54:00Z"/>
        </w:rPr>
      </w:pPr>
    </w:p>
    <w:p w14:paraId="2678E101" w14:textId="1B4F6034" w:rsidR="001449E1" w:rsidDel="00721C99" w:rsidRDefault="001449E1" w:rsidP="00DE43F8">
      <w:pPr>
        <w:ind w:left="360"/>
        <w:rPr>
          <w:del w:id="108" w:author="Pierre Demolliens" w:date="2019-02-05T13:54:00Z"/>
        </w:rPr>
      </w:pPr>
    </w:p>
    <w:p w14:paraId="065C998A" w14:textId="4F2A7A3D" w:rsidR="001449E1" w:rsidDel="00721C99" w:rsidRDefault="001449E1" w:rsidP="00DE43F8">
      <w:pPr>
        <w:ind w:left="360"/>
        <w:rPr>
          <w:del w:id="109" w:author="Pierre Demolliens" w:date="2019-02-05T13:54:00Z"/>
        </w:rPr>
      </w:pPr>
    </w:p>
    <w:p w14:paraId="297B0320" w14:textId="2BA05DB6" w:rsidR="001449E1" w:rsidDel="00721C99" w:rsidRDefault="001449E1" w:rsidP="00DE43F8">
      <w:pPr>
        <w:ind w:left="360"/>
        <w:rPr>
          <w:del w:id="110" w:author="Pierre Demolliens" w:date="2019-02-05T13:54:00Z"/>
        </w:rPr>
      </w:pPr>
    </w:p>
    <w:p w14:paraId="6F339ABE" w14:textId="77777777" w:rsidR="001449E1" w:rsidDel="007124D5" w:rsidRDefault="001449E1" w:rsidP="00DE43F8">
      <w:pPr>
        <w:ind w:left="360"/>
        <w:rPr>
          <w:del w:id="111" w:author="Pierre Demolliens" w:date="2019-02-04T16:29:00Z"/>
        </w:rPr>
      </w:pPr>
    </w:p>
    <w:p w14:paraId="29C46D1A" w14:textId="77777777" w:rsidR="001449E1" w:rsidDel="007124D5" w:rsidRDefault="001449E1" w:rsidP="00DE43F8">
      <w:pPr>
        <w:ind w:left="360"/>
        <w:rPr>
          <w:del w:id="112" w:author="Pierre Demolliens" w:date="2019-02-04T16:29:00Z"/>
        </w:rPr>
      </w:pPr>
    </w:p>
    <w:p w14:paraId="6F9A3E82" w14:textId="77777777" w:rsidR="001449E1" w:rsidDel="007124D5" w:rsidRDefault="001449E1" w:rsidP="00DE43F8">
      <w:pPr>
        <w:ind w:left="360"/>
        <w:rPr>
          <w:del w:id="113" w:author="Pierre Demolliens" w:date="2019-02-04T16:29:00Z"/>
        </w:rPr>
      </w:pPr>
    </w:p>
    <w:p w14:paraId="0B5CE6AF" w14:textId="77777777" w:rsidR="001449E1" w:rsidDel="007124D5" w:rsidRDefault="001449E1" w:rsidP="00DE43F8">
      <w:pPr>
        <w:ind w:left="360"/>
        <w:rPr>
          <w:del w:id="114" w:author="Pierre Demolliens" w:date="2019-02-04T16:29:00Z"/>
        </w:rPr>
      </w:pPr>
    </w:p>
    <w:p w14:paraId="060A78F5" w14:textId="77777777" w:rsidR="00DB2DCD" w:rsidDel="007124D5" w:rsidRDefault="00DB2DCD" w:rsidP="00DE43F8">
      <w:pPr>
        <w:ind w:left="360"/>
        <w:rPr>
          <w:del w:id="115" w:author="Pierre Demolliens" w:date="2019-02-04T16:29:00Z"/>
        </w:rPr>
      </w:pPr>
    </w:p>
    <w:p w14:paraId="50E72E24" w14:textId="47D95B2B" w:rsidR="00932A2F" w:rsidRPr="007124D5" w:rsidDel="007124D5" w:rsidRDefault="00932A2F">
      <w:pPr>
        <w:rPr>
          <w:del w:id="116" w:author="Pierre Demolliens" w:date="2019-02-04T16:29:00Z"/>
        </w:rPr>
        <w:pPrChange w:id="117" w:author="Pierre Demolliens" w:date="2019-02-04T16:29:00Z">
          <w:pPr>
            <w:pStyle w:val="Titre1"/>
            <w:numPr>
              <w:numId w:val="1"/>
            </w:numPr>
            <w:pBdr>
              <w:bottom w:val="single" w:sz="6" w:space="1" w:color="auto"/>
            </w:pBdr>
            <w:ind w:left="720" w:hanging="360"/>
          </w:pPr>
        </w:pPrChange>
      </w:pPr>
      <w:bookmarkStart w:id="118" w:name="_Toc532119556"/>
      <w:del w:id="119" w:author="Pierre Demolliens" w:date="2019-02-04T16:29:00Z">
        <w:r w:rsidDel="007124D5">
          <w:delText>IDENTIFICATION DE LA CONFIGURATION</w:delText>
        </w:r>
        <w:bookmarkEnd w:id="118"/>
      </w:del>
    </w:p>
    <w:p w14:paraId="4FE2052D" w14:textId="37585683" w:rsidR="00932A2F" w:rsidDel="007124D5" w:rsidRDefault="00932A2F">
      <w:pPr>
        <w:rPr>
          <w:del w:id="120" w:author="Pierre Demolliens" w:date="2019-02-04T16:28:00Z"/>
        </w:rPr>
        <w:pPrChange w:id="121" w:author="Pierre Demolliens" w:date="2019-02-04T16:29:00Z">
          <w:pPr>
            <w:ind w:left="360"/>
          </w:pPr>
        </w:pPrChange>
      </w:pPr>
    </w:p>
    <w:p w14:paraId="2CED70FB" w14:textId="1CD1F079" w:rsidR="00932A2F" w:rsidDel="007124D5" w:rsidRDefault="00932A2F">
      <w:pPr>
        <w:rPr>
          <w:del w:id="122" w:author="Pierre Demolliens" w:date="2019-02-04T16:28:00Z"/>
        </w:rPr>
        <w:pPrChange w:id="123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24" w:name="_Toc532119557"/>
      <w:del w:id="125" w:author="Pierre Demolliens" w:date="2019-02-04T16:28:00Z">
        <w:r w:rsidDel="007124D5">
          <w:delText>REGLES D’IDENTIFICATION DES ELEMENTS DE CONFIGURATION</w:delText>
        </w:r>
        <w:bookmarkEnd w:id="124"/>
      </w:del>
    </w:p>
    <w:p w14:paraId="2C141AA9" w14:textId="3D0317F1" w:rsidR="00932A2F" w:rsidDel="007124D5" w:rsidRDefault="00932A2F">
      <w:pPr>
        <w:rPr>
          <w:del w:id="126" w:author="Pierre Demolliens" w:date="2019-02-04T16:28:00Z"/>
        </w:rPr>
      </w:pPr>
    </w:p>
    <w:p w14:paraId="1A4F9831" w14:textId="16F7EF06" w:rsidR="00932A2F" w:rsidDel="007124D5" w:rsidRDefault="00932A2F">
      <w:pPr>
        <w:rPr>
          <w:del w:id="127" w:author="Pierre Demolliens" w:date="2019-02-04T16:28:00Z"/>
        </w:rPr>
        <w:pPrChange w:id="128" w:author="Pierre Demolliens" w:date="2019-02-04T16:29:00Z">
          <w:pPr>
            <w:ind w:left="360"/>
          </w:pPr>
        </w:pPrChange>
      </w:pPr>
      <w:del w:id="129" w:author="Pierre Demolliens" w:date="2019-02-04T16:28:00Z">
        <w:r w:rsidDel="007124D5">
          <w:delText>La règle d’identification des éléments de configuration logiciels est :</w:delText>
        </w:r>
      </w:del>
    </w:p>
    <w:p w14:paraId="7A8E5E9F" w14:textId="3AD8DD55" w:rsidR="00932A2F" w:rsidDel="007124D5" w:rsidRDefault="00932A2F">
      <w:pPr>
        <w:rPr>
          <w:del w:id="130" w:author="Pierre Demolliens" w:date="2019-02-04T16:28:00Z"/>
        </w:rPr>
        <w:pPrChange w:id="131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32" w:author="Pierre Demolliens" w:date="2019-02-04T16:28:00Z">
        <w:r w:rsidDel="007124D5">
          <w:delText>com.deleo</w:delText>
        </w:r>
        <w:r w:rsidR="005E7A7D" w:rsidDel="007124D5">
          <w:delText>.</w:delText>
        </w:r>
        <w:r w:rsidR="00B3684C" w:rsidDel="007124D5">
          <w:delText>oreg</w:delText>
        </w:r>
        <w:r w:rsidR="005E7A7D" w:rsidDel="007124D5">
          <w:delText>.&lt;</w:delText>
        </w:r>
        <w:r w:rsidDel="007124D5">
          <w:delText>nom du sous-système logiciel&gt;</w:delText>
        </w:r>
        <w:r w:rsidR="00DB2DCD" w:rsidDel="007124D5">
          <w:delText>-x</w:delText>
        </w:r>
        <w:r w:rsidR="00B84B61" w:rsidDel="007124D5">
          <w:delText>.</w:delText>
        </w:r>
        <w:r w:rsidR="00DB2DCD" w:rsidDel="007124D5">
          <w:delText>y</w:delText>
        </w:r>
        <w:r w:rsidR="00070842" w:rsidDel="007124D5">
          <w:delText>.z-a</w:delText>
        </w:r>
      </w:del>
    </w:p>
    <w:p w14:paraId="42D0FD43" w14:textId="6F3B0923" w:rsidR="00DB2DCD" w:rsidDel="007124D5" w:rsidRDefault="00DB2DCD">
      <w:pPr>
        <w:rPr>
          <w:del w:id="133" w:author="Pierre Demolliens" w:date="2019-02-04T16:28:00Z"/>
        </w:rPr>
        <w:pPrChange w:id="134" w:author="Pierre Demolliens" w:date="2019-02-04T16:29:00Z">
          <w:pPr>
            <w:ind w:left="360"/>
          </w:pPr>
        </w:pPrChange>
      </w:pPr>
      <w:del w:id="135" w:author="Pierre Demolliens" w:date="2019-02-04T16:28:00Z">
        <w:r w:rsidDel="007124D5">
          <w:delText>Où :</w:delText>
        </w:r>
      </w:del>
    </w:p>
    <w:p w14:paraId="6690C4C9" w14:textId="478AE58D" w:rsidR="00DB2DCD" w:rsidDel="007124D5" w:rsidRDefault="00DB2DCD">
      <w:pPr>
        <w:rPr>
          <w:del w:id="136" w:author="Pierre Demolliens" w:date="2019-02-04T16:28:00Z"/>
        </w:rPr>
        <w:pPrChange w:id="137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38" w:author="Pierre Demolliens" w:date="2019-02-04T16:28:00Z">
        <w:r w:rsidDel="007124D5">
          <w:delText>x est la version majeure de l’élément de configuration</w:delText>
        </w:r>
      </w:del>
    </w:p>
    <w:p w14:paraId="5ADA3DDE" w14:textId="11F3A891" w:rsidR="00DB2DCD" w:rsidDel="007124D5" w:rsidRDefault="00DB2DCD">
      <w:pPr>
        <w:rPr>
          <w:del w:id="139" w:author="Pierre Demolliens" w:date="2019-02-04T16:28:00Z"/>
        </w:rPr>
        <w:pPrChange w:id="140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41" w:author="Pierre Demolliens" w:date="2019-02-04T16:28:00Z">
        <w:r w:rsidDel="007124D5">
          <w:delText>y est la version mineur de l’élément de configuration</w:delText>
        </w:r>
      </w:del>
    </w:p>
    <w:p w14:paraId="0184483E" w14:textId="691C86DC" w:rsidR="00070842" w:rsidDel="007124D5" w:rsidRDefault="00070842">
      <w:pPr>
        <w:rPr>
          <w:del w:id="142" w:author="Pierre Demolliens" w:date="2019-02-04T16:28:00Z"/>
        </w:rPr>
        <w:pPrChange w:id="143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44" w:author="Pierre Demolliens" w:date="2019-02-04T16:28:00Z">
        <w:r w:rsidDel="007124D5">
          <w:delText>z est la version de développement non mis à disposition du public</w:delText>
        </w:r>
      </w:del>
    </w:p>
    <w:p w14:paraId="4AD416CA" w14:textId="7A4AFCA1" w:rsidR="00070842" w:rsidDel="007124D5" w:rsidRDefault="00070842">
      <w:pPr>
        <w:rPr>
          <w:del w:id="145" w:author="Pierre Demolliens" w:date="2019-02-04T16:28:00Z"/>
        </w:rPr>
        <w:pPrChange w:id="146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147" w:author="Pierre Demolliens" w:date="2019-02-04T16:28:00Z">
        <w:r w:rsidDel="007124D5">
          <w:delText>a est l’état de la version de développement du logiciel (alpha, beta, …)</w:delText>
        </w:r>
      </w:del>
    </w:p>
    <w:p w14:paraId="457B19ED" w14:textId="5D72A984" w:rsidR="00DB2DCD" w:rsidDel="007124D5" w:rsidRDefault="00DB2DCD">
      <w:pPr>
        <w:rPr>
          <w:del w:id="148" w:author="Pierre Demolliens" w:date="2019-02-04T16:28:00Z"/>
        </w:rPr>
        <w:pPrChange w:id="149" w:author="Pierre Demolliens" w:date="2019-02-04T16:29:00Z">
          <w:pPr>
            <w:ind w:left="360"/>
          </w:pPr>
        </w:pPrChange>
      </w:pPr>
      <w:del w:id="150" w:author="Pierre Demolliens" w:date="2019-02-04T16:28:00Z">
        <w:r w:rsidDel="007124D5">
          <w:delText>Le numéro de version de l’élément de configuration commence à 0.1</w:delText>
        </w:r>
      </w:del>
    </w:p>
    <w:p w14:paraId="1E9E7689" w14:textId="07E72B28" w:rsidR="00DB2DCD" w:rsidDel="007124D5" w:rsidRDefault="00DB2DCD">
      <w:pPr>
        <w:rPr>
          <w:del w:id="151" w:author="Pierre Demolliens" w:date="2019-02-04T16:28:00Z"/>
        </w:rPr>
        <w:pPrChange w:id="152" w:author="Pierre Demolliens" w:date="2019-02-04T16:29:00Z">
          <w:pPr>
            <w:ind w:left="360"/>
          </w:pPr>
        </w:pPrChange>
      </w:pPr>
      <w:del w:id="153" w:author="Pierre Demolliens" w:date="2019-02-04T16:28:00Z">
        <w:r w:rsidDel="007124D5">
          <w:delText>Le numéro « x » de la version majeure est incrémentée lors de modifications importantes effectuées sur le logiciel, par exemple :</w:delText>
        </w:r>
      </w:del>
    </w:p>
    <w:p w14:paraId="40362CA7" w14:textId="29D45ECD" w:rsidR="00DB2DCD" w:rsidDel="007124D5" w:rsidRDefault="00DB2DCD">
      <w:pPr>
        <w:rPr>
          <w:del w:id="154" w:author="Pierre Demolliens" w:date="2019-02-04T16:28:00Z"/>
        </w:rPr>
        <w:pPrChange w:id="155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56" w:author="Pierre Demolliens" w:date="2019-02-04T16:28:00Z">
        <w:r w:rsidDel="007124D5">
          <w:delText>Changement de l’utilisation préconisée</w:delText>
        </w:r>
      </w:del>
    </w:p>
    <w:p w14:paraId="795BD60F" w14:textId="2F92623A" w:rsidR="00DB2DCD" w:rsidDel="007124D5" w:rsidRDefault="00DB2DCD">
      <w:pPr>
        <w:rPr>
          <w:del w:id="157" w:author="Pierre Demolliens" w:date="2019-02-04T16:28:00Z"/>
        </w:rPr>
        <w:pPrChange w:id="158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59" w:author="Pierre Demolliens" w:date="2019-02-04T16:28:00Z">
        <w:r w:rsidDel="007124D5">
          <w:delText>Ajouts de nouvelles fonctionnalités ou de nouveaux modules</w:delText>
        </w:r>
      </w:del>
    </w:p>
    <w:p w14:paraId="53300405" w14:textId="2B5837E4" w:rsidR="00DB2DCD" w:rsidDel="007124D5" w:rsidRDefault="00DB2DCD">
      <w:pPr>
        <w:rPr>
          <w:del w:id="160" w:author="Pierre Demolliens" w:date="2019-02-04T16:28:00Z"/>
        </w:rPr>
        <w:pPrChange w:id="161" w:author="Pierre Demolliens" w:date="2019-02-04T16:29:00Z">
          <w:pPr>
            <w:ind w:left="360"/>
          </w:pPr>
        </w:pPrChange>
      </w:pPr>
      <w:del w:id="162" w:author="Pierre Demolliens" w:date="2019-02-04T16:28:00Z">
        <w:r w:rsidDel="007124D5">
          <w:delText>Le numéro « y » de la version mineure est incrémentée lors de modifications non urgentes effectuées sur le logiciel, par exemple :</w:delText>
        </w:r>
      </w:del>
    </w:p>
    <w:p w14:paraId="74171658" w14:textId="4BA9C128" w:rsidR="00DB2DCD" w:rsidDel="007124D5" w:rsidRDefault="00DB2DCD">
      <w:pPr>
        <w:rPr>
          <w:del w:id="163" w:author="Pierre Demolliens" w:date="2019-02-04T16:28:00Z"/>
        </w:rPr>
        <w:pPrChange w:id="164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65" w:author="Pierre Demolliens" w:date="2019-02-04T16:28:00Z">
        <w:r w:rsidDel="007124D5">
          <w:delText>Modifications de fonctionnalités existantes</w:delText>
        </w:r>
      </w:del>
    </w:p>
    <w:p w14:paraId="34C128B4" w14:textId="79D71784" w:rsidR="00070842" w:rsidDel="007124D5" w:rsidRDefault="00DB2DCD">
      <w:pPr>
        <w:rPr>
          <w:del w:id="166" w:author="Pierre Demolliens" w:date="2019-02-04T16:28:00Z"/>
        </w:rPr>
        <w:pPrChange w:id="167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68" w:author="Pierre Demolliens" w:date="2019-02-04T16:28:00Z">
        <w:r w:rsidDel="007124D5">
          <w:delText>Mise à jour de l’interface homme machine</w:delText>
        </w:r>
      </w:del>
    </w:p>
    <w:p w14:paraId="7143493F" w14:textId="1402CEC9" w:rsidR="00070842" w:rsidDel="007124D5" w:rsidRDefault="00070842">
      <w:pPr>
        <w:rPr>
          <w:del w:id="169" w:author="Pierre Demolliens" w:date="2019-02-04T16:28:00Z"/>
        </w:rPr>
        <w:pPrChange w:id="170" w:author="Pierre Demolliens" w:date="2019-02-04T16:29:00Z">
          <w:pPr>
            <w:ind w:left="360"/>
          </w:pPr>
        </w:pPrChange>
      </w:pPr>
      <w:del w:id="171" w:author="Pierre Demolliens" w:date="2019-02-04T16:28:00Z">
        <w:r w:rsidDel="007124D5">
          <w:delText>Le numéro « z » de la version de développement est incrémentée lors de modifications, pendant la phase de développement et non disponible au public, effectuées sur le logiciel, par exemple :</w:delText>
        </w:r>
      </w:del>
    </w:p>
    <w:p w14:paraId="3D5DD725" w14:textId="51294A87" w:rsidR="00070842" w:rsidDel="007124D5" w:rsidRDefault="00070842">
      <w:pPr>
        <w:rPr>
          <w:del w:id="172" w:author="Pierre Demolliens" w:date="2019-02-04T16:28:00Z"/>
        </w:rPr>
        <w:pPrChange w:id="173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74" w:author="Pierre Demolliens" w:date="2019-02-04T16:28:00Z">
        <w:r w:rsidDel="007124D5">
          <w:delText>Correction de bug</w:delText>
        </w:r>
      </w:del>
    </w:p>
    <w:p w14:paraId="54137796" w14:textId="4DF82294" w:rsidR="00070842" w:rsidDel="007124D5" w:rsidRDefault="00070842">
      <w:pPr>
        <w:rPr>
          <w:del w:id="175" w:author="Pierre Demolliens" w:date="2019-02-04T16:28:00Z"/>
        </w:rPr>
        <w:pPrChange w:id="176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77" w:author="Pierre Demolliens" w:date="2019-02-04T16:28:00Z">
        <w:r w:rsidDel="007124D5">
          <w:delText>Développement d’amélioration</w:delText>
        </w:r>
      </w:del>
    </w:p>
    <w:p w14:paraId="09DFAAD5" w14:textId="717541BC" w:rsidR="00070842" w:rsidDel="007124D5" w:rsidRDefault="00070842">
      <w:pPr>
        <w:rPr>
          <w:del w:id="178" w:author="Pierre Demolliens" w:date="2019-02-04T16:28:00Z"/>
        </w:rPr>
        <w:pPrChange w:id="179" w:author="Pierre Demolliens" w:date="2019-02-04T16:29:00Z">
          <w:pPr>
            <w:ind w:left="360"/>
          </w:pPr>
        </w:pPrChange>
      </w:pPr>
      <w:del w:id="180" w:author="Pierre Demolliens" w:date="2019-02-04T16:28:00Z">
        <w:r w:rsidDel="007124D5">
          <w:delText>La lettre « a » de la version de développement est incrémentée lors de différents tests effectuées sur le logiciel, par exemple :</w:delText>
        </w:r>
      </w:del>
    </w:p>
    <w:p w14:paraId="64A97216" w14:textId="3A81C70F" w:rsidR="00070842" w:rsidDel="007124D5" w:rsidRDefault="00070842">
      <w:pPr>
        <w:rPr>
          <w:del w:id="181" w:author="Pierre Demolliens" w:date="2019-02-04T16:28:00Z"/>
        </w:rPr>
        <w:pPrChange w:id="182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83" w:author="Pierre Demolliens" w:date="2019-02-04T16:28:00Z">
        <w:r w:rsidDel="007124D5">
          <w:delText>Stabilité du logiciel</w:delText>
        </w:r>
      </w:del>
    </w:p>
    <w:p w14:paraId="538AA57C" w14:textId="27A2D93D" w:rsidR="00070842" w:rsidDel="007124D5" w:rsidRDefault="00070842">
      <w:pPr>
        <w:rPr>
          <w:del w:id="184" w:author="Pierre Demolliens" w:date="2019-02-04T16:28:00Z"/>
        </w:rPr>
        <w:pPrChange w:id="185" w:author="Pierre Demolliens" w:date="2019-02-04T16:29:00Z">
          <w:pPr>
            <w:pStyle w:val="Paragraphedeliste"/>
            <w:numPr>
              <w:numId w:val="37"/>
            </w:numPr>
            <w:ind w:left="1080" w:hanging="360"/>
          </w:pPr>
        </w:pPrChange>
      </w:pPr>
      <w:del w:id="186" w:author="Pierre Demolliens" w:date="2019-02-04T16:28:00Z">
        <w:r w:rsidDel="007124D5">
          <w:delText>Démonstration à l’équipe de direction ou d’ingénierie</w:delText>
        </w:r>
      </w:del>
    </w:p>
    <w:p w14:paraId="08FB6AAE" w14:textId="2D74AF2F" w:rsidR="00070842" w:rsidDel="007124D5" w:rsidRDefault="00070842">
      <w:pPr>
        <w:rPr>
          <w:del w:id="187" w:author="Pierre Demolliens" w:date="2019-02-04T16:28:00Z"/>
        </w:rPr>
      </w:pPr>
    </w:p>
    <w:p w14:paraId="30384684" w14:textId="7071767D" w:rsidR="00070842" w:rsidDel="007124D5" w:rsidRDefault="00070842">
      <w:pPr>
        <w:rPr>
          <w:del w:id="188" w:author="Pierre Demolliens" w:date="2019-02-04T16:28:00Z"/>
        </w:rPr>
      </w:pPr>
    </w:p>
    <w:p w14:paraId="79F5FD5B" w14:textId="4BDB8023" w:rsidR="00070842" w:rsidDel="007124D5" w:rsidRDefault="00070842">
      <w:pPr>
        <w:rPr>
          <w:del w:id="189" w:author="Pierre Demolliens" w:date="2019-02-04T16:28:00Z"/>
        </w:rPr>
      </w:pPr>
    </w:p>
    <w:p w14:paraId="6D05903B" w14:textId="3ECF99C1" w:rsidR="00070842" w:rsidDel="007124D5" w:rsidRDefault="00070842">
      <w:pPr>
        <w:rPr>
          <w:del w:id="190" w:author="Pierre Demolliens" w:date="2019-02-04T16:28:00Z"/>
        </w:rPr>
      </w:pPr>
    </w:p>
    <w:p w14:paraId="097B1129" w14:textId="3D4A4F30" w:rsidR="00DB2DCD" w:rsidRPr="00932A2F" w:rsidDel="007124D5" w:rsidRDefault="00DB2DCD">
      <w:pPr>
        <w:rPr>
          <w:del w:id="191" w:author="Pierre Demolliens" w:date="2019-02-04T16:28:00Z"/>
        </w:rPr>
      </w:pPr>
    </w:p>
    <w:p w14:paraId="514E10C2" w14:textId="5939299E" w:rsidR="00932A2F" w:rsidDel="007124D5" w:rsidRDefault="00932A2F">
      <w:pPr>
        <w:rPr>
          <w:del w:id="192" w:author="Pierre Demolliens" w:date="2019-02-04T16:28:00Z"/>
        </w:rPr>
        <w:pPrChange w:id="193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194" w:name="_Toc532119558"/>
      <w:del w:id="195" w:author="Pierre Demolliens" w:date="2019-02-04T16:28:00Z">
        <w:r w:rsidDel="007124D5">
          <w:delText>REGLES D’IDENTIFICATION DES SOUP</w:delText>
        </w:r>
        <w:bookmarkEnd w:id="194"/>
      </w:del>
    </w:p>
    <w:p w14:paraId="3AE5CB87" w14:textId="00FE7289" w:rsidR="00B84B61" w:rsidDel="007124D5" w:rsidRDefault="00B84B61">
      <w:pPr>
        <w:rPr>
          <w:del w:id="196" w:author="Pierre Demolliens" w:date="2019-02-04T16:28:00Z"/>
        </w:rPr>
      </w:pPr>
    </w:p>
    <w:p w14:paraId="1CBDC6D9" w14:textId="5A35AEB5" w:rsidR="00B84B61" w:rsidDel="007124D5" w:rsidRDefault="00DB2DCD">
      <w:pPr>
        <w:rPr>
          <w:del w:id="197" w:author="Pierre Demolliens" w:date="2019-02-04T16:28:00Z"/>
        </w:rPr>
        <w:pPrChange w:id="198" w:author="Pierre Demolliens" w:date="2019-02-04T16:29:00Z">
          <w:pPr>
            <w:ind w:left="360"/>
          </w:pPr>
        </w:pPrChange>
      </w:pPr>
      <w:del w:id="199" w:author="Pierre Demolliens" w:date="2019-02-04T16:28:00Z">
        <w:r w:rsidDel="007124D5">
          <w:delText>Les SOUP sont identifiés par</w:delText>
        </w:r>
        <w:r w:rsidR="00B1345B" w:rsidDel="007124D5">
          <w:delText xml:space="preserve"> une désignation unique comprenant</w:delText>
        </w:r>
        <w:r w:rsidDel="007124D5">
          <w:delText> :</w:delText>
        </w:r>
      </w:del>
    </w:p>
    <w:p w14:paraId="37822D47" w14:textId="6CFB5668" w:rsidR="00DB2DCD" w:rsidDel="007124D5" w:rsidRDefault="00DB2DCD">
      <w:pPr>
        <w:rPr>
          <w:del w:id="200" w:author="Pierre Demolliens" w:date="2019-02-04T16:28:00Z"/>
        </w:rPr>
        <w:pPrChange w:id="201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202" w:author="Pierre Demolliens" w:date="2019-02-04T16:28:00Z">
        <w:r w:rsidDel="007124D5">
          <w:delText xml:space="preserve">Le nom </w:delText>
        </w:r>
        <w:r w:rsidR="00B1345B" w:rsidDel="007124D5">
          <w:delText>de l’éditeur</w:delText>
        </w:r>
      </w:del>
    </w:p>
    <w:p w14:paraId="180FCA59" w14:textId="5E2B249B" w:rsidR="00932A2F" w:rsidDel="007124D5" w:rsidRDefault="00DB2DCD">
      <w:pPr>
        <w:rPr>
          <w:del w:id="203" w:author="Pierre Demolliens" w:date="2019-02-04T16:28:00Z"/>
        </w:rPr>
        <w:pPrChange w:id="204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205" w:author="Pierre Demolliens" w:date="2019-02-04T16:28:00Z">
        <w:r w:rsidDel="007124D5">
          <w:delText>Le nom d</w:delText>
        </w:r>
        <w:r w:rsidR="00B1345B" w:rsidDel="007124D5">
          <w:delText>e la bibliothèque ou du logiciel</w:delText>
        </w:r>
      </w:del>
    </w:p>
    <w:p w14:paraId="30D26BBC" w14:textId="7B3C6192" w:rsidR="00B1345B" w:rsidDel="007124D5" w:rsidRDefault="00B1345B">
      <w:pPr>
        <w:rPr>
          <w:del w:id="206" w:author="Pierre Demolliens" w:date="2019-02-04T16:28:00Z"/>
        </w:rPr>
        <w:pPrChange w:id="207" w:author="Pierre Demolliens" w:date="2019-02-04T16:29:00Z">
          <w:pPr>
            <w:pStyle w:val="Paragraphedeliste"/>
            <w:numPr>
              <w:numId w:val="38"/>
            </w:numPr>
            <w:ind w:left="1080" w:hanging="360"/>
          </w:pPr>
        </w:pPrChange>
      </w:pPr>
      <w:del w:id="208" w:author="Pierre Demolliens" w:date="2019-02-04T16:28:00Z">
        <w:r w:rsidDel="007124D5">
          <w:delText>La version de la bibliothèque ou du logiciel</w:delText>
        </w:r>
      </w:del>
    </w:p>
    <w:p w14:paraId="137BD601" w14:textId="2C97D326" w:rsidR="00B1345B" w:rsidDel="007124D5" w:rsidRDefault="00B1345B">
      <w:pPr>
        <w:rPr>
          <w:del w:id="209" w:author="Pierre Demolliens" w:date="2019-02-04T16:28:00Z"/>
        </w:rPr>
        <w:pPrChange w:id="210" w:author="Pierre Demolliens" w:date="2019-02-04T16:29:00Z">
          <w:pPr>
            <w:ind w:left="360"/>
          </w:pPr>
        </w:pPrChange>
      </w:pPr>
      <w:del w:id="211" w:author="Pierre Demolliens" w:date="2019-02-04T16:28:00Z">
        <w:r w:rsidDel="007124D5">
          <w:delText>Si le SOUP est open-source sans le nom de l’éditeur, le nom du projet est utilisé.</w:delText>
        </w:r>
      </w:del>
    </w:p>
    <w:p w14:paraId="10CD9B84" w14:textId="35AB5634" w:rsidR="00394EB6" w:rsidDel="007124D5" w:rsidRDefault="00B1345B">
      <w:pPr>
        <w:rPr>
          <w:del w:id="212" w:author="Pierre Demolliens" w:date="2019-02-04T16:28:00Z"/>
        </w:rPr>
        <w:pPrChange w:id="213" w:author="Pierre Demolliens" w:date="2019-02-04T16:29:00Z">
          <w:pPr>
            <w:ind w:left="360"/>
          </w:pPr>
        </w:pPrChange>
      </w:pPr>
      <w:del w:id="214" w:author="Pierre Demolliens" w:date="2019-02-04T16:28:00Z">
        <w:r w:rsidDel="007124D5">
          <w:delText>Si un SOUP n’a pas de désignation unique, les règles d’identification du chapitre 3.1 sont à appliquer.</w:delText>
        </w:r>
      </w:del>
    </w:p>
    <w:p w14:paraId="3AD3BE71" w14:textId="0916E4FB" w:rsidR="00070842" w:rsidDel="007124D5" w:rsidRDefault="00070842">
      <w:pPr>
        <w:rPr>
          <w:del w:id="215" w:author="Pierre Demolliens" w:date="2019-02-04T16:28:00Z"/>
        </w:rPr>
        <w:pPrChange w:id="216" w:author="Pierre Demolliens" w:date="2019-02-04T16:29:00Z">
          <w:pPr>
            <w:ind w:left="360"/>
          </w:pPr>
        </w:pPrChange>
      </w:pPr>
    </w:p>
    <w:p w14:paraId="683DC453" w14:textId="1AF6096C" w:rsidR="00932A2F" w:rsidDel="007124D5" w:rsidRDefault="00932A2F">
      <w:pPr>
        <w:rPr>
          <w:del w:id="217" w:author="Pierre Demolliens" w:date="2019-02-04T16:28:00Z"/>
        </w:rPr>
        <w:pPrChange w:id="218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219" w:name="_Toc532119559"/>
      <w:del w:id="220" w:author="Pierre Demolliens" w:date="2019-02-04T16:28:00Z">
        <w:r w:rsidDel="007124D5">
          <w:delText>REGLES D’IDENTIFICATION DES ARCHIVES</w:delText>
        </w:r>
        <w:bookmarkEnd w:id="219"/>
      </w:del>
    </w:p>
    <w:p w14:paraId="24A184BD" w14:textId="6BD42755" w:rsidR="002B08F2" w:rsidDel="007124D5" w:rsidRDefault="002B08F2">
      <w:pPr>
        <w:rPr>
          <w:del w:id="221" w:author="Pierre Demolliens" w:date="2019-02-04T16:28:00Z"/>
        </w:rPr>
      </w:pPr>
    </w:p>
    <w:p w14:paraId="636DFF4E" w14:textId="28230765" w:rsidR="002B08F2" w:rsidDel="007124D5" w:rsidRDefault="002B08F2">
      <w:pPr>
        <w:rPr>
          <w:del w:id="222" w:author="Pierre Demolliens" w:date="2019-02-04T16:28:00Z"/>
        </w:rPr>
        <w:pPrChange w:id="223" w:author="Pierre Demolliens" w:date="2019-02-04T16:29:00Z">
          <w:pPr>
            <w:ind w:left="360"/>
          </w:pPr>
        </w:pPrChange>
      </w:pPr>
      <w:del w:id="224" w:author="Pierre Demolliens" w:date="2019-02-04T16:28:00Z">
        <w:r w:rsidDel="007124D5">
          <w:delText>L’identification des archives se fait de la façon suivante :</w:delText>
        </w:r>
      </w:del>
    </w:p>
    <w:p w14:paraId="0DE83977" w14:textId="4AEF622B" w:rsidR="002B08F2" w:rsidDel="007124D5" w:rsidRDefault="002B08F2">
      <w:pPr>
        <w:rPr>
          <w:del w:id="225" w:author="Pierre Demolliens" w:date="2019-02-04T16:28:00Z"/>
        </w:rPr>
        <w:pPrChange w:id="226" w:author="Pierre Demolliens" w:date="2019-02-04T16:29:00Z">
          <w:pPr>
            <w:pStyle w:val="Paragraphedeliste"/>
            <w:numPr>
              <w:numId w:val="39"/>
            </w:numPr>
            <w:ind w:left="1080" w:hanging="360"/>
          </w:pPr>
        </w:pPrChange>
      </w:pPr>
      <w:del w:id="227" w:author="Pierre Demolliens" w:date="2019-02-04T16:28:00Z">
        <w:r w:rsidDel="007124D5">
          <w:delText>Pour le tag dans Gitlab : release_version_x.y</w:delText>
        </w:r>
      </w:del>
    </w:p>
    <w:p w14:paraId="20F153D0" w14:textId="422E1500" w:rsidR="002B08F2" w:rsidDel="007124D5" w:rsidRDefault="002B08F2">
      <w:pPr>
        <w:rPr>
          <w:del w:id="228" w:author="Pierre Demolliens" w:date="2019-02-04T16:28:00Z"/>
        </w:rPr>
        <w:pPrChange w:id="229" w:author="Pierre Demolliens" w:date="2019-02-04T16:29:00Z">
          <w:pPr>
            <w:pStyle w:val="Paragraphedeliste"/>
            <w:numPr>
              <w:numId w:val="39"/>
            </w:numPr>
            <w:ind w:left="1080" w:hanging="360"/>
          </w:pPr>
        </w:pPrChange>
      </w:pPr>
      <w:del w:id="230" w:author="Pierre Demolliens" w:date="2019-02-04T16:28:00Z">
        <w:r w:rsidDel="007124D5">
          <w:delText xml:space="preserve">Pour le fichier exécutable : </w:delText>
        </w:r>
        <w:r w:rsidR="00B3684C" w:rsidDel="007124D5">
          <w:delText>oreg</w:delText>
        </w:r>
        <w:r w:rsidDel="007124D5">
          <w:delText>-</w:delText>
        </w:r>
        <w:r w:rsidR="00B3684C" w:rsidDel="007124D5">
          <w:delText>&lt;nom du sous-système logiciel&gt;</w:delText>
        </w:r>
        <w:r w:rsidR="008841A2" w:rsidDel="007124D5">
          <w:delText>.</w:delText>
        </w:r>
        <w:r w:rsidDel="007124D5">
          <w:delText>x.y</w:delText>
        </w:r>
      </w:del>
    </w:p>
    <w:p w14:paraId="65291446" w14:textId="7C532C12" w:rsidR="002B08F2" w:rsidDel="007124D5" w:rsidRDefault="002B08F2">
      <w:pPr>
        <w:rPr>
          <w:del w:id="231" w:author="Pierre Demolliens" w:date="2019-02-04T16:28:00Z"/>
        </w:rPr>
        <w:pPrChange w:id="232" w:author="Pierre Demolliens" w:date="2019-02-04T16:29:00Z">
          <w:pPr>
            <w:ind w:left="360"/>
          </w:pPr>
        </w:pPrChange>
      </w:pPr>
      <w:del w:id="233" w:author="Pierre Demolliens" w:date="2019-02-04T16:28:00Z">
        <w:r w:rsidDel="007124D5">
          <w:delText>Où :</w:delText>
        </w:r>
      </w:del>
    </w:p>
    <w:p w14:paraId="73FBA6BB" w14:textId="1A552054" w:rsidR="002B08F2" w:rsidDel="007124D5" w:rsidRDefault="002B08F2">
      <w:pPr>
        <w:rPr>
          <w:del w:id="234" w:author="Pierre Demolliens" w:date="2019-02-04T16:28:00Z"/>
        </w:rPr>
        <w:pPrChange w:id="235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236" w:author="Pierre Demolliens" w:date="2019-02-04T16:28:00Z">
        <w:r w:rsidDel="007124D5">
          <w:delText>x est la version majeure</w:delText>
        </w:r>
      </w:del>
    </w:p>
    <w:p w14:paraId="183843F4" w14:textId="1BDF0DBB" w:rsidR="002B08F2" w:rsidDel="007124D5" w:rsidRDefault="002B08F2">
      <w:pPr>
        <w:rPr>
          <w:del w:id="237" w:author="Pierre Demolliens" w:date="2019-02-04T16:28:00Z"/>
        </w:rPr>
        <w:pPrChange w:id="238" w:author="Pierre Demolliens" w:date="2019-02-04T16:29:00Z">
          <w:pPr>
            <w:pStyle w:val="Paragraphedeliste"/>
            <w:numPr>
              <w:numId w:val="36"/>
            </w:numPr>
            <w:ind w:left="1080" w:hanging="360"/>
          </w:pPr>
        </w:pPrChange>
      </w:pPr>
      <w:del w:id="239" w:author="Pierre Demolliens" w:date="2019-02-04T16:28:00Z">
        <w:r w:rsidDel="007124D5">
          <w:delText>y est la version mineur</w:delText>
        </w:r>
      </w:del>
    </w:p>
    <w:p w14:paraId="4193B065" w14:textId="571E73FB" w:rsidR="00932A2F" w:rsidDel="007124D5" w:rsidRDefault="00932A2F">
      <w:pPr>
        <w:rPr>
          <w:del w:id="240" w:author="Pierre Demolliens" w:date="2019-02-04T16:28:00Z"/>
        </w:rPr>
      </w:pPr>
    </w:p>
    <w:p w14:paraId="59E2FAD7" w14:textId="2C519605" w:rsidR="00932A2F" w:rsidRPr="00932A2F" w:rsidDel="007124D5" w:rsidRDefault="00932A2F">
      <w:pPr>
        <w:rPr>
          <w:del w:id="241" w:author="Pierre Demolliens" w:date="2019-02-04T16:28:00Z"/>
        </w:rPr>
        <w:pPrChange w:id="242" w:author="Pierre Demolliens" w:date="2019-02-04T16:29:00Z">
          <w:pPr>
            <w:pStyle w:val="Titre2"/>
            <w:numPr>
              <w:ilvl w:val="1"/>
              <w:numId w:val="1"/>
            </w:numPr>
            <w:ind w:left="809" w:hanging="384"/>
          </w:pPr>
        </w:pPrChange>
      </w:pPr>
      <w:bookmarkStart w:id="243" w:name="_Toc532119560"/>
      <w:del w:id="244" w:author="Pierre Demolliens" w:date="2019-02-04T16:28:00Z">
        <w:r w:rsidDel="007124D5">
          <w:delText>REGLES D’IDENTIFICATION DE LA DOCUMENTATION</w:delText>
        </w:r>
        <w:bookmarkEnd w:id="243"/>
      </w:del>
    </w:p>
    <w:p w14:paraId="73BDF660" w14:textId="50F513E9" w:rsidR="00932A2F" w:rsidDel="007124D5" w:rsidRDefault="00932A2F">
      <w:pPr>
        <w:rPr>
          <w:del w:id="245" w:author="Pierre Demolliens" w:date="2019-02-04T16:28:00Z"/>
        </w:rPr>
        <w:pPrChange w:id="246" w:author="Pierre Demolliens" w:date="2019-02-04T16:29:00Z">
          <w:pPr>
            <w:ind w:left="360"/>
          </w:pPr>
        </w:pPrChange>
      </w:pPr>
    </w:p>
    <w:p w14:paraId="59A1ACC5" w14:textId="3D52793F" w:rsidR="00AB75BE" w:rsidDel="007124D5" w:rsidRDefault="00AB75BE">
      <w:pPr>
        <w:rPr>
          <w:del w:id="247" w:author="Pierre Demolliens" w:date="2019-02-04T16:28:00Z"/>
        </w:rPr>
        <w:pPrChange w:id="248" w:author="Pierre Demolliens" w:date="2019-02-04T16:29:00Z">
          <w:pPr>
            <w:ind w:left="360"/>
          </w:pPr>
        </w:pPrChange>
      </w:pPr>
      <w:del w:id="249" w:author="Pierre Demolliens" w:date="2019-02-04T16:28:00Z">
        <w:r w:rsidDel="007124D5">
          <w:delText>La règle d’identification de la documentation est :</w:delText>
        </w:r>
      </w:del>
    </w:p>
    <w:p w14:paraId="2A6DF0FD" w14:textId="51B7D4C5" w:rsidR="00AB75BE" w:rsidRPr="005E7A7D" w:rsidDel="007124D5" w:rsidRDefault="005E7A7D">
      <w:pPr>
        <w:rPr>
          <w:del w:id="250" w:author="Pierre Demolliens" w:date="2019-02-04T16:28:00Z"/>
          <w:lang w:val="en-GB"/>
        </w:rPr>
        <w:pPrChange w:id="251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52" w:author="Pierre Demolliens" w:date="2019-02-04T16:28:00Z">
        <w:r w:rsidDel="007124D5">
          <w:rPr>
            <w:lang w:val="en-GB"/>
          </w:rPr>
          <w:delText>DT0</w:delText>
        </w:r>
        <w:r w:rsidR="00B3684C" w:rsidDel="007124D5">
          <w:rPr>
            <w:lang w:val="en-GB"/>
          </w:rPr>
          <w:delText>3</w:delText>
        </w:r>
        <w:r w:rsidDel="007124D5">
          <w:rPr>
            <w:lang w:val="en-GB"/>
          </w:rPr>
          <w:delText xml:space="preserve"> </w:delText>
        </w:r>
        <w:r w:rsidR="00AB75BE" w:rsidRPr="005E7A7D" w:rsidDel="007124D5">
          <w:rPr>
            <w:lang w:val="en-GB"/>
          </w:rPr>
          <w:delText>RDL_</w:delText>
        </w:r>
        <w:r w:rsidR="00B3684C" w:rsidDel="007124D5">
          <w:rPr>
            <w:lang w:val="en-GB"/>
          </w:rPr>
          <w:delText>OREG</w:delText>
        </w:r>
        <w:r w:rsidR="00AB75BE" w:rsidRPr="005E7A7D" w:rsidDel="007124D5">
          <w:rPr>
            <w:lang w:val="en-GB"/>
          </w:rPr>
          <w:delText>_</w:delText>
        </w:r>
        <w:r w:rsidDel="007124D5">
          <w:rPr>
            <w:lang w:val="en-GB"/>
          </w:rPr>
          <w:delText>jjmmaa</w:delText>
        </w:r>
        <w:r w:rsidR="00AB75BE" w:rsidRPr="005E7A7D" w:rsidDel="007124D5">
          <w:rPr>
            <w:lang w:val="en-GB"/>
          </w:rPr>
          <w:delText>_ZZZZ_V.R.extension</w:delText>
        </w:r>
      </w:del>
    </w:p>
    <w:p w14:paraId="56C2D135" w14:textId="4EF32FC8" w:rsidR="005E7A7D" w:rsidDel="007124D5" w:rsidRDefault="00AB75BE">
      <w:pPr>
        <w:rPr>
          <w:del w:id="253" w:author="Pierre Demolliens" w:date="2019-02-04T16:28:00Z"/>
        </w:rPr>
        <w:pPrChange w:id="254" w:author="Pierre Demolliens" w:date="2019-02-04T16:29:00Z">
          <w:pPr>
            <w:ind w:left="360"/>
          </w:pPr>
        </w:pPrChange>
      </w:pPr>
      <w:del w:id="255" w:author="Pierre Demolliens" w:date="2019-02-04T16:28:00Z">
        <w:r w:rsidDel="007124D5">
          <w:delText>Où :</w:delText>
        </w:r>
      </w:del>
    </w:p>
    <w:p w14:paraId="0AE0BA0B" w14:textId="780356E5" w:rsidR="00AB75BE" w:rsidDel="007124D5" w:rsidRDefault="005E7A7D">
      <w:pPr>
        <w:rPr>
          <w:del w:id="256" w:author="Pierre Demolliens" w:date="2019-02-04T16:28:00Z"/>
        </w:rPr>
        <w:pPrChange w:id="257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58" w:author="Pierre Demolliens" w:date="2019-02-04T16:28:00Z">
        <w:r w:rsidDel="007124D5">
          <w:delText>jjmmaa</w:delText>
        </w:r>
        <w:r w:rsidR="00AB75BE" w:rsidDel="007124D5">
          <w:delText xml:space="preserve"> est la date de </w:delText>
        </w:r>
        <w:r w:rsidDel="007124D5">
          <w:delText>mise à jour du fichier</w:delText>
        </w:r>
      </w:del>
    </w:p>
    <w:p w14:paraId="6A4DFF07" w14:textId="5B696A35" w:rsidR="00AB75BE" w:rsidDel="007124D5" w:rsidRDefault="00AB75BE">
      <w:pPr>
        <w:rPr>
          <w:del w:id="259" w:author="Pierre Demolliens" w:date="2019-02-04T16:28:00Z"/>
        </w:rPr>
        <w:pPrChange w:id="260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61" w:author="Pierre Demolliens" w:date="2019-02-04T16:28:00Z">
        <w:r w:rsidDel="007124D5">
          <w:delText>aa : deux derniers chiffres de l’année, pour 2017 = 17</w:delText>
        </w:r>
      </w:del>
    </w:p>
    <w:p w14:paraId="4D3D90E0" w14:textId="3AD9D472" w:rsidR="00AB75BE" w:rsidDel="007124D5" w:rsidRDefault="00AB75BE">
      <w:pPr>
        <w:rPr>
          <w:del w:id="262" w:author="Pierre Demolliens" w:date="2019-02-04T16:28:00Z"/>
        </w:rPr>
        <w:pPrChange w:id="263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64" w:author="Pierre Demolliens" w:date="2019-02-04T16:28:00Z">
        <w:r w:rsidDel="007124D5">
          <w:delText>mm : deux chiffres du mois de 01 à 12</w:delText>
        </w:r>
      </w:del>
    </w:p>
    <w:p w14:paraId="4DEBB957" w14:textId="18F6168C" w:rsidR="00AB75BE" w:rsidDel="007124D5" w:rsidRDefault="00AB75BE">
      <w:pPr>
        <w:rPr>
          <w:del w:id="265" w:author="Pierre Demolliens" w:date="2019-02-04T16:28:00Z"/>
        </w:rPr>
        <w:pPrChange w:id="266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67" w:author="Pierre Demolliens" w:date="2019-02-04T16:28:00Z">
        <w:r w:rsidDel="007124D5">
          <w:delText>jj : chiffres du jour de 01 à 31</w:delText>
        </w:r>
      </w:del>
    </w:p>
    <w:p w14:paraId="673221E2" w14:textId="6DBF5F06" w:rsidR="00AB75BE" w:rsidDel="007124D5" w:rsidRDefault="00AB75BE">
      <w:pPr>
        <w:rPr>
          <w:del w:id="268" w:author="Pierre Demolliens" w:date="2019-02-04T16:28:00Z"/>
        </w:rPr>
        <w:pPrChange w:id="269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70" w:author="Pierre Demolliens" w:date="2019-02-04T16:28:00Z">
        <w:r w:rsidDel="007124D5">
          <w:delText>ZZZZ est le nom du fichier, non limité en caractères.</w:delText>
        </w:r>
      </w:del>
    </w:p>
    <w:p w14:paraId="094ACECB" w14:textId="530A1949" w:rsidR="00AB75BE" w:rsidDel="007124D5" w:rsidRDefault="00AB75BE">
      <w:pPr>
        <w:rPr>
          <w:del w:id="271" w:author="Pierre Demolliens" w:date="2019-02-04T16:28:00Z"/>
        </w:rPr>
        <w:pPrChange w:id="272" w:author="Pierre Demolliens" w:date="2019-02-04T16:2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73" w:author="Pierre Demolliens" w:date="2019-02-04T16:28:00Z">
        <w:r w:rsidDel="007124D5">
          <w:delText>V.R est la version du fichier</w:delText>
        </w:r>
      </w:del>
    </w:p>
    <w:p w14:paraId="15EC069C" w14:textId="47D8CCB5" w:rsidR="00AB75BE" w:rsidDel="007124D5" w:rsidRDefault="00AB75BE">
      <w:pPr>
        <w:rPr>
          <w:del w:id="274" w:author="Pierre Demolliens" w:date="2019-02-04T16:28:00Z"/>
        </w:rPr>
        <w:pPrChange w:id="275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76" w:author="Pierre Demolliens" w:date="2019-02-04T16:28:00Z">
        <w:r w:rsidDel="007124D5">
          <w:delText>V : Version, changement majeur dans la création du fichier</w:delText>
        </w:r>
      </w:del>
    </w:p>
    <w:p w14:paraId="1AC63F61" w14:textId="142E117D" w:rsidR="00AB75BE" w:rsidDel="007124D5" w:rsidRDefault="00AB75BE">
      <w:pPr>
        <w:rPr>
          <w:del w:id="277" w:author="Pierre Demolliens" w:date="2019-02-04T16:28:00Z"/>
        </w:rPr>
        <w:pPrChange w:id="278" w:author="Pierre Demolliens" w:date="2019-02-04T16:29:00Z">
          <w:pPr>
            <w:pStyle w:val="Paragraphedeliste"/>
            <w:numPr>
              <w:ilvl w:val="1"/>
              <w:numId w:val="40"/>
            </w:numPr>
            <w:ind w:left="1800" w:hanging="360"/>
          </w:pPr>
        </w:pPrChange>
      </w:pPr>
      <w:del w:id="279" w:author="Pierre Demolliens" w:date="2019-02-04T16:28:00Z">
        <w:r w:rsidDel="007124D5">
          <w:delText>R : Révision, changement mineur dans la création du fichier</w:delText>
        </w:r>
      </w:del>
    </w:p>
    <w:p w14:paraId="427A2243" w14:textId="46619C1C" w:rsidR="00AB75BE" w:rsidRDefault="00AB75BE" w:rsidP="00D20BEA">
      <w:pPr>
        <w:ind w:left="360"/>
        <w:pPrChange w:id="280" w:author="Pierre Demolliens" w:date="2019-02-19T19:02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281" w:author="Pierre Demolliens" w:date="2019-02-04T16:28:00Z">
        <w:r w:rsidDel="007124D5">
          <w:delText>extension est l’extension du fichier (pdf, docx, xlsx, etc.)</w:delText>
        </w:r>
      </w:del>
      <w:bookmarkStart w:id="282" w:name="_GoBack"/>
      <w:bookmarkEnd w:id="282"/>
    </w:p>
    <w:sectPr w:rsidR="00AB75BE" w:rsidSect="00AA4F2D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3" w:author="Pierre Demolliens" w:date="2019-02-04T15:43:00Z" w:initials="PD">
    <w:p w14:paraId="5A5543CA" w14:textId="77777777" w:rsidR="00652633" w:rsidRDefault="00652633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543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543CA" w16cid:durableId="2002D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117EE" w14:textId="77777777" w:rsidR="008C7F2A" w:rsidRDefault="008C7F2A" w:rsidP="00511273">
      <w:pPr>
        <w:spacing w:after="0" w:line="240" w:lineRule="auto"/>
      </w:pPr>
      <w:r>
        <w:separator/>
      </w:r>
    </w:p>
  </w:endnote>
  <w:endnote w:type="continuationSeparator" w:id="0">
    <w:p w14:paraId="5E172BE4" w14:textId="77777777" w:rsidR="008C7F2A" w:rsidRDefault="008C7F2A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D0E9" w14:textId="77777777" w:rsidR="0054108A" w:rsidRDefault="0054108A" w:rsidP="007F44DB">
    <w:pPr>
      <w:pStyle w:val="Pieddepage"/>
      <w:pBdr>
        <w:bottom w:val="single" w:sz="6" w:space="1" w:color="auto"/>
      </w:pBdr>
    </w:pPr>
  </w:p>
  <w:p w14:paraId="679E4B31" w14:textId="77777777" w:rsidR="0054108A" w:rsidRDefault="0054108A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3EB77AC1" w14:textId="77777777" w:rsidR="0054108A" w:rsidRDefault="005410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E8E0" w14:textId="77777777" w:rsidR="0054108A" w:rsidRDefault="0054108A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54108A" w14:paraId="054CF535" w14:textId="77777777" w:rsidTr="007F44DB">
      <w:tc>
        <w:tcPr>
          <w:tcW w:w="2835" w:type="dxa"/>
        </w:tcPr>
        <w:p w14:paraId="242CDA2E" w14:textId="77777777" w:rsidR="0054108A" w:rsidRDefault="0054108A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67BAD367" w14:textId="77777777" w:rsidR="0054108A" w:rsidRDefault="006313F1" w:rsidP="007F44DB">
          <w:pPr>
            <w:pStyle w:val="Pieddepage"/>
          </w:pPr>
          <w:r>
            <w:t>Jordan Long</w:t>
          </w:r>
        </w:p>
      </w:tc>
    </w:tr>
    <w:tr w:rsidR="0054108A" w14:paraId="04742A5A" w14:textId="77777777" w:rsidTr="007F44DB">
      <w:tc>
        <w:tcPr>
          <w:tcW w:w="2835" w:type="dxa"/>
        </w:tcPr>
        <w:p w14:paraId="74679D1C" w14:textId="77777777" w:rsidR="0054108A" w:rsidRDefault="0054108A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4603377A" w14:textId="77777777" w:rsidR="0054108A" w:rsidRDefault="006313F1" w:rsidP="007F44DB">
          <w:pPr>
            <w:pStyle w:val="Pieddepage"/>
          </w:pPr>
          <w:r>
            <w:t>Pierre Demolliens</w:t>
          </w:r>
        </w:p>
      </w:tc>
    </w:tr>
  </w:tbl>
  <w:p w14:paraId="778968CD" w14:textId="77777777" w:rsidR="0054108A" w:rsidRPr="007F44DB" w:rsidRDefault="0054108A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831BD" w14:textId="77777777" w:rsidR="008C7F2A" w:rsidRDefault="008C7F2A" w:rsidP="00511273">
      <w:pPr>
        <w:spacing w:after="0" w:line="240" w:lineRule="auto"/>
      </w:pPr>
      <w:r>
        <w:separator/>
      </w:r>
    </w:p>
  </w:footnote>
  <w:footnote w:type="continuationSeparator" w:id="0">
    <w:p w14:paraId="767A773D" w14:textId="77777777" w:rsidR="008C7F2A" w:rsidRDefault="008C7F2A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86"/>
      <w:gridCol w:w="1656"/>
      <w:gridCol w:w="3676"/>
      <w:gridCol w:w="2404"/>
    </w:tblGrid>
    <w:tr w:rsidR="0054108A" w14:paraId="54B8E790" w14:textId="77777777" w:rsidTr="00B1345B">
      <w:trPr>
        <w:trHeight w:val="246"/>
        <w:jc w:val="center"/>
      </w:trPr>
      <w:tc>
        <w:tcPr>
          <w:tcW w:w="1326" w:type="dxa"/>
          <w:vMerge w:val="restart"/>
          <w:vAlign w:val="center"/>
        </w:tcPr>
        <w:p w14:paraId="616B5A8A" w14:textId="77777777" w:rsidR="0054108A" w:rsidRDefault="002F6008" w:rsidP="00B1345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1B128D10" wp14:editId="31BA5942">
                <wp:extent cx="930254" cy="328612"/>
                <wp:effectExtent l="0" t="0" r="3810" b="0"/>
                <wp:docPr id="1" name="Image 1" descr="logo-Polytech Ly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logo-Polytech Lyo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803" cy="332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6E7D48F4" w14:textId="77777777" w:rsidR="0054108A" w:rsidRDefault="0054108A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5764BD43" w14:textId="77777777" w:rsidR="0054108A" w:rsidRDefault="0054108A" w:rsidP="007F44DB">
          <w:pPr>
            <w:pStyle w:val="En-tte"/>
            <w:jc w:val="center"/>
          </w:pPr>
          <w:r>
            <w:t>Réponse à la norme 62304</w:t>
          </w:r>
        </w:p>
        <w:p w14:paraId="4EBDA0A9" w14:textId="77777777" w:rsidR="0054108A" w:rsidRDefault="0054108A" w:rsidP="007F44DB">
          <w:pPr>
            <w:pStyle w:val="En-tte"/>
            <w:jc w:val="center"/>
          </w:pPr>
          <w:r>
            <w:t>Plan de la gestion de la configuration du logiciel</w:t>
          </w:r>
        </w:p>
      </w:tc>
      <w:tc>
        <w:tcPr>
          <w:tcW w:w="2404" w:type="dxa"/>
        </w:tcPr>
        <w:p w14:paraId="5BC94DC2" w14:textId="61F05C11" w:rsidR="0054108A" w:rsidRDefault="0054108A" w:rsidP="007F44DB">
          <w:pPr>
            <w:pStyle w:val="En-tte"/>
            <w:jc w:val="center"/>
          </w:pPr>
          <w:r>
            <w:t xml:space="preserve">Version : </w:t>
          </w:r>
          <w:ins w:id="283" w:author="Pierre Demolliens" w:date="2019-02-19T18:57:00Z">
            <w:r w:rsidR="00770D07">
              <w:t>2</w:t>
            </w:r>
          </w:ins>
          <w:del w:id="284" w:author="Pierre Demolliens" w:date="2019-02-19T18:57:00Z">
            <w:r w:rsidDel="00770D07">
              <w:delText>1</w:delText>
            </w:r>
          </w:del>
          <w:r>
            <w:t>.</w:t>
          </w:r>
          <w:r w:rsidR="002F6008">
            <w:t>0</w:t>
          </w:r>
        </w:p>
      </w:tc>
    </w:tr>
    <w:tr w:rsidR="0054108A" w14:paraId="7EFF53ED" w14:textId="77777777" w:rsidTr="00C41F0C">
      <w:trPr>
        <w:trHeight w:val="246"/>
        <w:jc w:val="center"/>
      </w:trPr>
      <w:tc>
        <w:tcPr>
          <w:tcW w:w="1326" w:type="dxa"/>
          <w:vMerge/>
        </w:tcPr>
        <w:p w14:paraId="54986238" w14:textId="77777777" w:rsidR="0054108A" w:rsidRDefault="0054108A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74FCCF30" w14:textId="77777777" w:rsidR="0054108A" w:rsidRDefault="0054108A">
          <w:pPr>
            <w:pStyle w:val="En-tte"/>
          </w:pPr>
        </w:p>
      </w:tc>
      <w:tc>
        <w:tcPr>
          <w:tcW w:w="3676" w:type="dxa"/>
          <w:vMerge/>
        </w:tcPr>
        <w:p w14:paraId="21A56444" w14:textId="77777777" w:rsidR="0054108A" w:rsidRDefault="0054108A">
          <w:pPr>
            <w:pStyle w:val="En-tte"/>
          </w:pPr>
        </w:p>
      </w:tc>
      <w:tc>
        <w:tcPr>
          <w:tcW w:w="2404" w:type="dxa"/>
        </w:tcPr>
        <w:p w14:paraId="61045A0B" w14:textId="36903393" w:rsidR="0054108A" w:rsidRDefault="0054108A" w:rsidP="007F44DB">
          <w:pPr>
            <w:pStyle w:val="En-tte"/>
            <w:jc w:val="center"/>
          </w:pPr>
          <w:r>
            <w:t xml:space="preserve">Création : </w:t>
          </w:r>
          <w:ins w:id="285" w:author="Pierre Demolliens" w:date="2019-02-19T18:57:00Z">
            <w:r w:rsidR="00770D07">
              <w:t>19</w:t>
            </w:r>
          </w:ins>
          <w:del w:id="286" w:author="Pierre Demolliens" w:date="2019-02-19T18:57:00Z">
            <w:r w:rsidR="006313F1" w:rsidDel="00770D07">
              <w:delText>04</w:delText>
            </w:r>
          </w:del>
          <w:r w:rsidR="00B3684C">
            <w:t>/</w:t>
          </w:r>
          <w:r w:rsidR="006313F1">
            <w:t>02</w:t>
          </w:r>
          <w:r>
            <w:t>/</w:t>
          </w:r>
          <w:r w:rsidR="006313F1">
            <w:t>2019</w:t>
          </w:r>
        </w:p>
      </w:tc>
    </w:tr>
  </w:tbl>
  <w:p w14:paraId="24439593" w14:textId="77777777" w:rsidR="0054108A" w:rsidRDefault="005410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1D8"/>
    <w:multiLevelType w:val="hybridMultilevel"/>
    <w:tmpl w:val="1E48FF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E17AF"/>
    <w:multiLevelType w:val="hybridMultilevel"/>
    <w:tmpl w:val="85D010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B43C5"/>
    <w:multiLevelType w:val="hybridMultilevel"/>
    <w:tmpl w:val="4A228A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31085"/>
    <w:multiLevelType w:val="hybridMultilevel"/>
    <w:tmpl w:val="028E54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892D34"/>
    <w:multiLevelType w:val="hybridMultilevel"/>
    <w:tmpl w:val="CF20AFB0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7B39E4"/>
    <w:multiLevelType w:val="hybridMultilevel"/>
    <w:tmpl w:val="561A7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B745AD"/>
    <w:multiLevelType w:val="hybridMultilevel"/>
    <w:tmpl w:val="856015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8162EE"/>
    <w:multiLevelType w:val="hybridMultilevel"/>
    <w:tmpl w:val="19588E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642C99"/>
    <w:multiLevelType w:val="hybridMultilevel"/>
    <w:tmpl w:val="6CAC7A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E43CDC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6B29C2"/>
    <w:multiLevelType w:val="hybridMultilevel"/>
    <w:tmpl w:val="54B406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F4D395F"/>
    <w:multiLevelType w:val="hybridMultilevel"/>
    <w:tmpl w:val="5F6630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5"/>
  </w:num>
  <w:num w:numId="4">
    <w:abstractNumId w:val="27"/>
  </w:num>
  <w:num w:numId="5">
    <w:abstractNumId w:val="34"/>
  </w:num>
  <w:num w:numId="6">
    <w:abstractNumId w:val="29"/>
  </w:num>
  <w:num w:numId="7">
    <w:abstractNumId w:val="9"/>
  </w:num>
  <w:num w:numId="8">
    <w:abstractNumId w:val="6"/>
  </w:num>
  <w:num w:numId="9">
    <w:abstractNumId w:val="39"/>
  </w:num>
  <w:num w:numId="10">
    <w:abstractNumId w:val="21"/>
  </w:num>
  <w:num w:numId="11">
    <w:abstractNumId w:val="20"/>
  </w:num>
  <w:num w:numId="12">
    <w:abstractNumId w:val="15"/>
  </w:num>
  <w:num w:numId="13">
    <w:abstractNumId w:val="35"/>
  </w:num>
  <w:num w:numId="14">
    <w:abstractNumId w:val="14"/>
  </w:num>
  <w:num w:numId="15">
    <w:abstractNumId w:val="7"/>
  </w:num>
  <w:num w:numId="16">
    <w:abstractNumId w:val="33"/>
  </w:num>
  <w:num w:numId="17">
    <w:abstractNumId w:val="36"/>
  </w:num>
  <w:num w:numId="18">
    <w:abstractNumId w:val="0"/>
  </w:num>
  <w:num w:numId="19">
    <w:abstractNumId w:val="10"/>
  </w:num>
  <w:num w:numId="20">
    <w:abstractNumId w:val="8"/>
  </w:num>
  <w:num w:numId="21">
    <w:abstractNumId w:val="37"/>
  </w:num>
  <w:num w:numId="22">
    <w:abstractNumId w:val="23"/>
  </w:num>
  <w:num w:numId="23">
    <w:abstractNumId w:val="26"/>
  </w:num>
  <w:num w:numId="24">
    <w:abstractNumId w:val="1"/>
  </w:num>
  <w:num w:numId="25">
    <w:abstractNumId w:val="32"/>
  </w:num>
  <w:num w:numId="26">
    <w:abstractNumId w:val="38"/>
  </w:num>
  <w:num w:numId="27">
    <w:abstractNumId w:val="28"/>
  </w:num>
  <w:num w:numId="28">
    <w:abstractNumId w:val="13"/>
  </w:num>
  <w:num w:numId="29">
    <w:abstractNumId w:val="12"/>
  </w:num>
  <w:num w:numId="30">
    <w:abstractNumId w:val="25"/>
  </w:num>
  <w:num w:numId="31">
    <w:abstractNumId w:val="31"/>
  </w:num>
  <w:num w:numId="32">
    <w:abstractNumId w:val="17"/>
  </w:num>
  <w:num w:numId="33">
    <w:abstractNumId w:val="18"/>
  </w:num>
  <w:num w:numId="34">
    <w:abstractNumId w:val="16"/>
  </w:num>
  <w:num w:numId="35">
    <w:abstractNumId w:val="11"/>
  </w:num>
  <w:num w:numId="36">
    <w:abstractNumId w:val="19"/>
  </w:num>
  <w:num w:numId="37">
    <w:abstractNumId w:val="2"/>
  </w:num>
  <w:num w:numId="38">
    <w:abstractNumId w:val="4"/>
  </w:num>
  <w:num w:numId="39">
    <w:abstractNumId w:val="22"/>
  </w:num>
  <w:num w:numId="40">
    <w:abstractNumId w:val="2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21CF"/>
    <w:rsid w:val="000148FE"/>
    <w:rsid w:val="0002113E"/>
    <w:rsid w:val="000233A9"/>
    <w:rsid w:val="00034C88"/>
    <w:rsid w:val="00034E1C"/>
    <w:rsid w:val="00043D49"/>
    <w:rsid w:val="00043FD2"/>
    <w:rsid w:val="00044147"/>
    <w:rsid w:val="0005007C"/>
    <w:rsid w:val="00051231"/>
    <w:rsid w:val="00051874"/>
    <w:rsid w:val="0005312D"/>
    <w:rsid w:val="0005585A"/>
    <w:rsid w:val="00060720"/>
    <w:rsid w:val="00062646"/>
    <w:rsid w:val="00063672"/>
    <w:rsid w:val="00070842"/>
    <w:rsid w:val="00074F4F"/>
    <w:rsid w:val="00080C3D"/>
    <w:rsid w:val="00094244"/>
    <w:rsid w:val="00095408"/>
    <w:rsid w:val="00096281"/>
    <w:rsid w:val="000963BB"/>
    <w:rsid w:val="00097167"/>
    <w:rsid w:val="000A09BF"/>
    <w:rsid w:val="000A0F75"/>
    <w:rsid w:val="000A4A64"/>
    <w:rsid w:val="000A6BA5"/>
    <w:rsid w:val="000B3083"/>
    <w:rsid w:val="000C0C52"/>
    <w:rsid w:val="000C245F"/>
    <w:rsid w:val="000C4405"/>
    <w:rsid w:val="000D6FF2"/>
    <w:rsid w:val="00102C58"/>
    <w:rsid w:val="00107608"/>
    <w:rsid w:val="0010765B"/>
    <w:rsid w:val="001147CB"/>
    <w:rsid w:val="00117BE5"/>
    <w:rsid w:val="001239C4"/>
    <w:rsid w:val="00130EE6"/>
    <w:rsid w:val="00131351"/>
    <w:rsid w:val="0013155A"/>
    <w:rsid w:val="00131A41"/>
    <w:rsid w:val="00136659"/>
    <w:rsid w:val="001373FF"/>
    <w:rsid w:val="00140BA0"/>
    <w:rsid w:val="0014166E"/>
    <w:rsid w:val="001449E1"/>
    <w:rsid w:val="00146ED8"/>
    <w:rsid w:val="0015193A"/>
    <w:rsid w:val="00157595"/>
    <w:rsid w:val="00162E23"/>
    <w:rsid w:val="0016499B"/>
    <w:rsid w:val="00172313"/>
    <w:rsid w:val="00172DAF"/>
    <w:rsid w:val="00176ACD"/>
    <w:rsid w:val="00180DAC"/>
    <w:rsid w:val="001828D8"/>
    <w:rsid w:val="001838B7"/>
    <w:rsid w:val="00186E74"/>
    <w:rsid w:val="00194B2B"/>
    <w:rsid w:val="00197B73"/>
    <w:rsid w:val="001A7469"/>
    <w:rsid w:val="001B0057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E2185"/>
    <w:rsid w:val="001E2DDE"/>
    <w:rsid w:val="001E69C9"/>
    <w:rsid w:val="001F0FB6"/>
    <w:rsid w:val="001F26C4"/>
    <w:rsid w:val="001F2FE4"/>
    <w:rsid w:val="001F74A7"/>
    <w:rsid w:val="0020036B"/>
    <w:rsid w:val="002041A1"/>
    <w:rsid w:val="00205A1E"/>
    <w:rsid w:val="002071CE"/>
    <w:rsid w:val="00207213"/>
    <w:rsid w:val="00207B49"/>
    <w:rsid w:val="00212D49"/>
    <w:rsid w:val="0021562C"/>
    <w:rsid w:val="00215C33"/>
    <w:rsid w:val="00222450"/>
    <w:rsid w:val="00222FBC"/>
    <w:rsid w:val="00234716"/>
    <w:rsid w:val="0024121E"/>
    <w:rsid w:val="002474ED"/>
    <w:rsid w:val="00256F72"/>
    <w:rsid w:val="002613B2"/>
    <w:rsid w:val="00266A15"/>
    <w:rsid w:val="00285246"/>
    <w:rsid w:val="00287582"/>
    <w:rsid w:val="00293F40"/>
    <w:rsid w:val="002A5AA9"/>
    <w:rsid w:val="002A5C5E"/>
    <w:rsid w:val="002A7735"/>
    <w:rsid w:val="002B08F2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E7399"/>
    <w:rsid w:val="002F6008"/>
    <w:rsid w:val="002F62B3"/>
    <w:rsid w:val="002F7FBC"/>
    <w:rsid w:val="0030154E"/>
    <w:rsid w:val="00303A82"/>
    <w:rsid w:val="00315748"/>
    <w:rsid w:val="0031598E"/>
    <w:rsid w:val="00317060"/>
    <w:rsid w:val="00320CF0"/>
    <w:rsid w:val="0032710C"/>
    <w:rsid w:val="00331005"/>
    <w:rsid w:val="00333EBD"/>
    <w:rsid w:val="00334E9A"/>
    <w:rsid w:val="00341997"/>
    <w:rsid w:val="0034462E"/>
    <w:rsid w:val="0036255C"/>
    <w:rsid w:val="00363D70"/>
    <w:rsid w:val="003656F9"/>
    <w:rsid w:val="003711D2"/>
    <w:rsid w:val="003714A1"/>
    <w:rsid w:val="0037398F"/>
    <w:rsid w:val="003739E6"/>
    <w:rsid w:val="00373E06"/>
    <w:rsid w:val="003773F9"/>
    <w:rsid w:val="00377AA1"/>
    <w:rsid w:val="003806CA"/>
    <w:rsid w:val="00382D77"/>
    <w:rsid w:val="0039372B"/>
    <w:rsid w:val="00394EB6"/>
    <w:rsid w:val="003A03D5"/>
    <w:rsid w:val="003A18C8"/>
    <w:rsid w:val="003A4658"/>
    <w:rsid w:val="003A7F51"/>
    <w:rsid w:val="003B047D"/>
    <w:rsid w:val="003B41C5"/>
    <w:rsid w:val="003B4CB9"/>
    <w:rsid w:val="003B5821"/>
    <w:rsid w:val="003C000C"/>
    <w:rsid w:val="003C22CE"/>
    <w:rsid w:val="003C5884"/>
    <w:rsid w:val="003C6EDA"/>
    <w:rsid w:val="003D0303"/>
    <w:rsid w:val="003E0986"/>
    <w:rsid w:val="003E2AD5"/>
    <w:rsid w:val="003E5AF7"/>
    <w:rsid w:val="003E6C3F"/>
    <w:rsid w:val="003F0ADE"/>
    <w:rsid w:val="003F2E1C"/>
    <w:rsid w:val="003F306C"/>
    <w:rsid w:val="00400DCE"/>
    <w:rsid w:val="004172DB"/>
    <w:rsid w:val="0042226B"/>
    <w:rsid w:val="00423898"/>
    <w:rsid w:val="00426C76"/>
    <w:rsid w:val="00430303"/>
    <w:rsid w:val="004306EB"/>
    <w:rsid w:val="00430C14"/>
    <w:rsid w:val="0043328C"/>
    <w:rsid w:val="0043546D"/>
    <w:rsid w:val="00443B21"/>
    <w:rsid w:val="00443CC6"/>
    <w:rsid w:val="00451405"/>
    <w:rsid w:val="00451ACD"/>
    <w:rsid w:val="004531DE"/>
    <w:rsid w:val="004543A4"/>
    <w:rsid w:val="00454FA9"/>
    <w:rsid w:val="00455B93"/>
    <w:rsid w:val="00455BAA"/>
    <w:rsid w:val="00456100"/>
    <w:rsid w:val="00457DB3"/>
    <w:rsid w:val="00457E3A"/>
    <w:rsid w:val="00461E23"/>
    <w:rsid w:val="004623B8"/>
    <w:rsid w:val="004631C9"/>
    <w:rsid w:val="00463E5C"/>
    <w:rsid w:val="004642B2"/>
    <w:rsid w:val="004670D9"/>
    <w:rsid w:val="0046769C"/>
    <w:rsid w:val="0046778A"/>
    <w:rsid w:val="00473DD9"/>
    <w:rsid w:val="004765AB"/>
    <w:rsid w:val="00481C79"/>
    <w:rsid w:val="00481CD7"/>
    <w:rsid w:val="00483B7E"/>
    <w:rsid w:val="00486E23"/>
    <w:rsid w:val="00490ED1"/>
    <w:rsid w:val="00492DC7"/>
    <w:rsid w:val="00493492"/>
    <w:rsid w:val="004950F8"/>
    <w:rsid w:val="0049646D"/>
    <w:rsid w:val="004A3944"/>
    <w:rsid w:val="004B0774"/>
    <w:rsid w:val="004B0A85"/>
    <w:rsid w:val="004B2178"/>
    <w:rsid w:val="004B4E4C"/>
    <w:rsid w:val="004B6500"/>
    <w:rsid w:val="004B7500"/>
    <w:rsid w:val="004C230C"/>
    <w:rsid w:val="004C5FBC"/>
    <w:rsid w:val="004C6D37"/>
    <w:rsid w:val="004C7159"/>
    <w:rsid w:val="004C7FD5"/>
    <w:rsid w:val="004D25C1"/>
    <w:rsid w:val="004D42FF"/>
    <w:rsid w:val="004D53D7"/>
    <w:rsid w:val="004D668A"/>
    <w:rsid w:val="004D6E75"/>
    <w:rsid w:val="004E13BA"/>
    <w:rsid w:val="004E63AB"/>
    <w:rsid w:val="004E74AA"/>
    <w:rsid w:val="004F2FFD"/>
    <w:rsid w:val="004F5EA3"/>
    <w:rsid w:val="0050157A"/>
    <w:rsid w:val="00501B0F"/>
    <w:rsid w:val="00506522"/>
    <w:rsid w:val="005065C0"/>
    <w:rsid w:val="00506EDB"/>
    <w:rsid w:val="00511273"/>
    <w:rsid w:val="00513EF3"/>
    <w:rsid w:val="005149DB"/>
    <w:rsid w:val="00516548"/>
    <w:rsid w:val="0051682F"/>
    <w:rsid w:val="005177CC"/>
    <w:rsid w:val="00517FAF"/>
    <w:rsid w:val="00522E72"/>
    <w:rsid w:val="0052359C"/>
    <w:rsid w:val="00524A25"/>
    <w:rsid w:val="005300BA"/>
    <w:rsid w:val="00530425"/>
    <w:rsid w:val="0053108D"/>
    <w:rsid w:val="00534679"/>
    <w:rsid w:val="0054108A"/>
    <w:rsid w:val="00546EC7"/>
    <w:rsid w:val="00553198"/>
    <w:rsid w:val="00563E0B"/>
    <w:rsid w:val="00564945"/>
    <w:rsid w:val="0058257A"/>
    <w:rsid w:val="00582E66"/>
    <w:rsid w:val="0058392D"/>
    <w:rsid w:val="00585D7C"/>
    <w:rsid w:val="005918F2"/>
    <w:rsid w:val="00593455"/>
    <w:rsid w:val="00597E95"/>
    <w:rsid w:val="005A0090"/>
    <w:rsid w:val="005A0119"/>
    <w:rsid w:val="005A1560"/>
    <w:rsid w:val="005A3FDB"/>
    <w:rsid w:val="005A494C"/>
    <w:rsid w:val="005A5753"/>
    <w:rsid w:val="005A680E"/>
    <w:rsid w:val="005B2628"/>
    <w:rsid w:val="005B4000"/>
    <w:rsid w:val="005C2066"/>
    <w:rsid w:val="005C3E25"/>
    <w:rsid w:val="005C5B48"/>
    <w:rsid w:val="005D0ED1"/>
    <w:rsid w:val="005D31AB"/>
    <w:rsid w:val="005E3B74"/>
    <w:rsid w:val="005E5B54"/>
    <w:rsid w:val="005E7A7D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586C"/>
    <w:rsid w:val="006300E9"/>
    <w:rsid w:val="00630262"/>
    <w:rsid w:val="006313F1"/>
    <w:rsid w:val="006324AA"/>
    <w:rsid w:val="0063464F"/>
    <w:rsid w:val="00634688"/>
    <w:rsid w:val="0063737B"/>
    <w:rsid w:val="00637C8D"/>
    <w:rsid w:val="006429A0"/>
    <w:rsid w:val="00645CA2"/>
    <w:rsid w:val="00651B73"/>
    <w:rsid w:val="00652633"/>
    <w:rsid w:val="006538A1"/>
    <w:rsid w:val="00653B28"/>
    <w:rsid w:val="00666359"/>
    <w:rsid w:val="00667192"/>
    <w:rsid w:val="00667F2B"/>
    <w:rsid w:val="00670166"/>
    <w:rsid w:val="00672CCC"/>
    <w:rsid w:val="006734D6"/>
    <w:rsid w:val="00674881"/>
    <w:rsid w:val="0067615B"/>
    <w:rsid w:val="00697A3F"/>
    <w:rsid w:val="006A2049"/>
    <w:rsid w:val="006A2151"/>
    <w:rsid w:val="006A7266"/>
    <w:rsid w:val="006B088A"/>
    <w:rsid w:val="006B0A86"/>
    <w:rsid w:val="006B262B"/>
    <w:rsid w:val="006C3F64"/>
    <w:rsid w:val="006C519B"/>
    <w:rsid w:val="006C6DE0"/>
    <w:rsid w:val="006C78F6"/>
    <w:rsid w:val="006D2DE5"/>
    <w:rsid w:val="006E34E0"/>
    <w:rsid w:val="006E3954"/>
    <w:rsid w:val="006E51C0"/>
    <w:rsid w:val="006E5E33"/>
    <w:rsid w:val="006E6018"/>
    <w:rsid w:val="006E742B"/>
    <w:rsid w:val="006F3E26"/>
    <w:rsid w:val="006F3F81"/>
    <w:rsid w:val="006F5705"/>
    <w:rsid w:val="007012DF"/>
    <w:rsid w:val="00704E2E"/>
    <w:rsid w:val="00705D67"/>
    <w:rsid w:val="00705E95"/>
    <w:rsid w:val="00706AE3"/>
    <w:rsid w:val="0071220B"/>
    <w:rsid w:val="007124D5"/>
    <w:rsid w:val="007134C5"/>
    <w:rsid w:val="007145CE"/>
    <w:rsid w:val="00721091"/>
    <w:rsid w:val="00721C99"/>
    <w:rsid w:val="00724355"/>
    <w:rsid w:val="007274FB"/>
    <w:rsid w:val="0072788D"/>
    <w:rsid w:val="00741715"/>
    <w:rsid w:val="007444A1"/>
    <w:rsid w:val="00745ECB"/>
    <w:rsid w:val="00751C22"/>
    <w:rsid w:val="00751FA3"/>
    <w:rsid w:val="007523D3"/>
    <w:rsid w:val="00755A2D"/>
    <w:rsid w:val="007660D9"/>
    <w:rsid w:val="007669E6"/>
    <w:rsid w:val="007670FF"/>
    <w:rsid w:val="0076789C"/>
    <w:rsid w:val="00770D07"/>
    <w:rsid w:val="00772238"/>
    <w:rsid w:val="00774C39"/>
    <w:rsid w:val="007832F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4027"/>
    <w:rsid w:val="007A5373"/>
    <w:rsid w:val="007B0F81"/>
    <w:rsid w:val="007B2551"/>
    <w:rsid w:val="007C2897"/>
    <w:rsid w:val="007C297E"/>
    <w:rsid w:val="007D0DFD"/>
    <w:rsid w:val="007D4AF7"/>
    <w:rsid w:val="007D6B66"/>
    <w:rsid w:val="007D73AE"/>
    <w:rsid w:val="007D7C75"/>
    <w:rsid w:val="007E2919"/>
    <w:rsid w:val="007E4735"/>
    <w:rsid w:val="007E4B2E"/>
    <w:rsid w:val="007E6E37"/>
    <w:rsid w:val="007F0F01"/>
    <w:rsid w:val="007F41FA"/>
    <w:rsid w:val="007F44DB"/>
    <w:rsid w:val="007F55E0"/>
    <w:rsid w:val="008021FC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43EA"/>
    <w:rsid w:val="00835BE1"/>
    <w:rsid w:val="008370DB"/>
    <w:rsid w:val="00844AAE"/>
    <w:rsid w:val="0084593C"/>
    <w:rsid w:val="00846E4C"/>
    <w:rsid w:val="00850FF1"/>
    <w:rsid w:val="0085606F"/>
    <w:rsid w:val="00861989"/>
    <w:rsid w:val="00866CDB"/>
    <w:rsid w:val="008716B7"/>
    <w:rsid w:val="008723F6"/>
    <w:rsid w:val="00872E89"/>
    <w:rsid w:val="0087356E"/>
    <w:rsid w:val="00874EF6"/>
    <w:rsid w:val="00876461"/>
    <w:rsid w:val="008768A9"/>
    <w:rsid w:val="008803BF"/>
    <w:rsid w:val="008805A5"/>
    <w:rsid w:val="00882A90"/>
    <w:rsid w:val="008841A2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F52"/>
    <w:rsid w:val="008C70F8"/>
    <w:rsid w:val="008C7F2A"/>
    <w:rsid w:val="008D08DB"/>
    <w:rsid w:val="008D4B33"/>
    <w:rsid w:val="008D569D"/>
    <w:rsid w:val="008D63B1"/>
    <w:rsid w:val="008D678C"/>
    <w:rsid w:val="008D6E4B"/>
    <w:rsid w:val="008D743C"/>
    <w:rsid w:val="008E3097"/>
    <w:rsid w:val="008E3A41"/>
    <w:rsid w:val="008E5929"/>
    <w:rsid w:val="008E5EAA"/>
    <w:rsid w:val="008E7F45"/>
    <w:rsid w:val="008F35BA"/>
    <w:rsid w:val="008F5E3D"/>
    <w:rsid w:val="008F6905"/>
    <w:rsid w:val="00901EDF"/>
    <w:rsid w:val="00903777"/>
    <w:rsid w:val="009039FF"/>
    <w:rsid w:val="009108AC"/>
    <w:rsid w:val="00912CC6"/>
    <w:rsid w:val="0092333B"/>
    <w:rsid w:val="00931E15"/>
    <w:rsid w:val="00932A2F"/>
    <w:rsid w:val="00933089"/>
    <w:rsid w:val="00936121"/>
    <w:rsid w:val="009405F2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85398"/>
    <w:rsid w:val="0098593E"/>
    <w:rsid w:val="00994DC4"/>
    <w:rsid w:val="009955E4"/>
    <w:rsid w:val="00995EF4"/>
    <w:rsid w:val="009971B8"/>
    <w:rsid w:val="009978D4"/>
    <w:rsid w:val="009A467F"/>
    <w:rsid w:val="009A7918"/>
    <w:rsid w:val="009B0320"/>
    <w:rsid w:val="009B0373"/>
    <w:rsid w:val="009B0F64"/>
    <w:rsid w:val="009B3663"/>
    <w:rsid w:val="009C09A1"/>
    <w:rsid w:val="009C473A"/>
    <w:rsid w:val="009C61F8"/>
    <w:rsid w:val="009C7DEA"/>
    <w:rsid w:val="009D3857"/>
    <w:rsid w:val="009D7B6E"/>
    <w:rsid w:val="009E0265"/>
    <w:rsid w:val="009E6B15"/>
    <w:rsid w:val="009F3127"/>
    <w:rsid w:val="00A007E0"/>
    <w:rsid w:val="00A1271F"/>
    <w:rsid w:val="00A127E8"/>
    <w:rsid w:val="00A22996"/>
    <w:rsid w:val="00A246F2"/>
    <w:rsid w:val="00A25EA6"/>
    <w:rsid w:val="00A275DE"/>
    <w:rsid w:val="00A32BAE"/>
    <w:rsid w:val="00A33D56"/>
    <w:rsid w:val="00A37E1E"/>
    <w:rsid w:val="00A45260"/>
    <w:rsid w:val="00A45393"/>
    <w:rsid w:val="00A51332"/>
    <w:rsid w:val="00A53AFA"/>
    <w:rsid w:val="00A55D5C"/>
    <w:rsid w:val="00A57B7D"/>
    <w:rsid w:val="00A64465"/>
    <w:rsid w:val="00A64508"/>
    <w:rsid w:val="00A66AC6"/>
    <w:rsid w:val="00A710C5"/>
    <w:rsid w:val="00A7587F"/>
    <w:rsid w:val="00A77869"/>
    <w:rsid w:val="00A80369"/>
    <w:rsid w:val="00A81B8E"/>
    <w:rsid w:val="00A82363"/>
    <w:rsid w:val="00A83BE4"/>
    <w:rsid w:val="00AA0371"/>
    <w:rsid w:val="00AA08BF"/>
    <w:rsid w:val="00AA2C23"/>
    <w:rsid w:val="00AA45FC"/>
    <w:rsid w:val="00AA4B78"/>
    <w:rsid w:val="00AA4F2D"/>
    <w:rsid w:val="00AA5D0F"/>
    <w:rsid w:val="00AB09F3"/>
    <w:rsid w:val="00AB0EFD"/>
    <w:rsid w:val="00AB58EE"/>
    <w:rsid w:val="00AB5D9F"/>
    <w:rsid w:val="00AB67C7"/>
    <w:rsid w:val="00AB75BE"/>
    <w:rsid w:val="00AB7BFB"/>
    <w:rsid w:val="00AC0CAB"/>
    <w:rsid w:val="00AC3642"/>
    <w:rsid w:val="00AD4C39"/>
    <w:rsid w:val="00AE424F"/>
    <w:rsid w:val="00AE5B04"/>
    <w:rsid w:val="00AE7D31"/>
    <w:rsid w:val="00B0404F"/>
    <w:rsid w:val="00B05D04"/>
    <w:rsid w:val="00B0780C"/>
    <w:rsid w:val="00B07E68"/>
    <w:rsid w:val="00B11B0A"/>
    <w:rsid w:val="00B1345B"/>
    <w:rsid w:val="00B13FB6"/>
    <w:rsid w:val="00B20575"/>
    <w:rsid w:val="00B23FE5"/>
    <w:rsid w:val="00B308A5"/>
    <w:rsid w:val="00B32EDA"/>
    <w:rsid w:val="00B32F5B"/>
    <w:rsid w:val="00B34156"/>
    <w:rsid w:val="00B3527B"/>
    <w:rsid w:val="00B3684C"/>
    <w:rsid w:val="00B36868"/>
    <w:rsid w:val="00B36F9D"/>
    <w:rsid w:val="00B40DAC"/>
    <w:rsid w:val="00B43C34"/>
    <w:rsid w:val="00B4413D"/>
    <w:rsid w:val="00B46117"/>
    <w:rsid w:val="00B50895"/>
    <w:rsid w:val="00B52B4D"/>
    <w:rsid w:val="00B644BE"/>
    <w:rsid w:val="00B66AAF"/>
    <w:rsid w:val="00B70ECF"/>
    <w:rsid w:val="00B72963"/>
    <w:rsid w:val="00B73F16"/>
    <w:rsid w:val="00B824A0"/>
    <w:rsid w:val="00B84B61"/>
    <w:rsid w:val="00B85CAD"/>
    <w:rsid w:val="00B85F9B"/>
    <w:rsid w:val="00B926D4"/>
    <w:rsid w:val="00B94D31"/>
    <w:rsid w:val="00BA3718"/>
    <w:rsid w:val="00BA61C9"/>
    <w:rsid w:val="00BB3CC5"/>
    <w:rsid w:val="00BC0FF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9CC"/>
    <w:rsid w:val="00BE5A6C"/>
    <w:rsid w:val="00BE7283"/>
    <w:rsid w:val="00C029DD"/>
    <w:rsid w:val="00C02EBC"/>
    <w:rsid w:val="00C06B98"/>
    <w:rsid w:val="00C12EDB"/>
    <w:rsid w:val="00C2052E"/>
    <w:rsid w:val="00C27F8E"/>
    <w:rsid w:val="00C30030"/>
    <w:rsid w:val="00C30F8C"/>
    <w:rsid w:val="00C32727"/>
    <w:rsid w:val="00C353F4"/>
    <w:rsid w:val="00C37C61"/>
    <w:rsid w:val="00C41F0C"/>
    <w:rsid w:val="00C46D48"/>
    <w:rsid w:val="00C47AD0"/>
    <w:rsid w:val="00C54087"/>
    <w:rsid w:val="00C57BAF"/>
    <w:rsid w:val="00C60206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2805"/>
    <w:rsid w:val="00C97234"/>
    <w:rsid w:val="00C97434"/>
    <w:rsid w:val="00CA53EC"/>
    <w:rsid w:val="00CA5D99"/>
    <w:rsid w:val="00CA7A82"/>
    <w:rsid w:val="00CB0FA1"/>
    <w:rsid w:val="00CB0FBC"/>
    <w:rsid w:val="00CB2689"/>
    <w:rsid w:val="00CB2B3A"/>
    <w:rsid w:val="00CC34BD"/>
    <w:rsid w:val="00CC3877"/>
    <w:rsid w:val="00CD051A"/>
    <w:rsid w:val="00CD2A5E"/>
    <w:rsid w:val="00CE53DD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13B3B"/>
    <w:rsid w:val="00D14F16"/>
    <w:rsid w:val="00D20B0A"/>
    <w:rsid w:val="00D20BEA"/>
    <w:rsid w:val="00D243D9"/>
    <w:rsid w:val="00D27CE7"/>
    <w:rsid w:val="00D312E9"/>
    <w:rsid w:val="00D37252"/>
    <w:rsid w:val="00D40622"/>
    <w:rsid w:val="00D45AC3"/>
    <w:rsid w:val="00D4624D"/>
    <w:rsid w:val="00D50B91"/>
    <w:rsid w:val="00D55F3F"/>
    <w:rsid w:val="00D56FAE"/>
    <w:rsid w:val="00D57271"/>
    <w:rsid w:val="00D60C58"/>
    <w:rsid w:val="00D63E1E"/>
    <w:rsid w:val="00D64512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86E6A"/>
    <w:rsid w:val="00D87079"/>
    <w:rsid w:val="00D91C48"/>
    <w:rsid w:val="00D93073"/>
    <w:rsid w:val="00D952D2"/>
    <w:rsid w:val="00DA0EDF"/>
    <w:rsid w:val="00DA1539"/>
    <w:rsid w:val="00DA2F37"/>
    <w:rsid w:val="00DA32F3"/>
    <w:rsid w:val="00DA3893"/>
    <w:rsid w:val="00DA448D"/>
    <w:rsid w:val="00DA5465"/>
    <w:rsid w:val="00DA568D"/>
    <w:rsid w:val="00DB111B"/>
    <w:rsid w:val="00DB2DCD"/>
    <w:rsid w:val="00DB6D8C"/>
    <w:rsid w:val="00DB72FB"/>
    <w:rsid w:val="00DC150B"/>
    <w:rsid w:val="00DC5D11"/>
    <w:rsid w:val="00DD0399"/>
    <w:rsid w:val="00DD2CFB"/>
    <w:rsid w:val="00DD2E08"/>
    <w:rsid w:val="00DD36E9"/>
    <w:rsid w:val="00DD64A5"/>
    <w:rsid w:val="00DE241A"/>
    <w:rsid w:val="00DE3F99"/>
    <w:rsid w:val="00DE43F8"/>
    <w:rsid w:val="00DE53BB"/>
    <w:rsid w:val="00DE7C22"/>
    <w:rsid w:val="00DF169C"/>
    <w:rsid w:val="00DF7260"/>
    <w:rsid w:val="00E01BE7"/>
    <w:rsid w:val="00E020C4"/>
    <w:rsid w:val="00E04775"/>
    <w:rsid w:val="00E06AB4"/>
    <w:rsid w:val="00E133A9"/>
    <w:rsid w:val="00E166E7"/>
    <w:rsid w:val="00E21103"/>
    <w:rsid w:val="00E21ADD"/>
    <w:rsid w:val="00E22C5F"/>
    <w:rsid w:val="00E23F08"/>
    <w:rsid w:val="00E25233"/>
    <w:rsid w:val="00E356C3"/>
    <w:rsid w:val="00E42797"/>
    <w:rsid w:val="00E43143"/>
    <w:rsid w:val="00E44BC7"/>
    <w:rsid w:val="00E46184"/>
    <w:rsid w:val="00E47319"/>
    <w:rsid w:val="00E556B0"/>
    <w:rsid w:val="00E61DF8"/>
    <w:rsid w:val="00E71734"/>
    <w:rsid w:val="00E71EC8"/>
    <w:rsid w:val="00E737DF"/>
    <w:rsid w:val="00E7384F"/>
    <w:rsid w:val="00E74528"/>
    <w:rsid w:val="00E75CE3"/>
    <w:rsid w:val="00E819F5"/>
    <w:rsid w:val="00E846B0"/>
    <w:rsid w:val="00E8544A"/>
    <w:rsid w:val="00E90D2E"/>
    <w:rsid w:val="00E924EB"/>
    <w:rsid w:val="00E944BF"/>
    <w:rsid w:val="00E9455D"/>
    <w:rsid w:val="00E97E3E"/>
    <w:rsid w:val="00EA26B2"/>
    <w:rsid w:val="00EA345C"/>
    <w:rsid w:val="00EA3BB9"/>
    <w:rsid w:val="00EA4890"/>
    <w:rsid w:val="00EB4670"/>
    <w:rsid w:val="00EB6710"/>
    <w:rsid w:val="00EB6C09"/>
    <w:rsid w:val="00EB7087"/>
    <w:rsid w:val="00EB773D"/>
    <w:rsid w:val="00EC2F0A"/>
    <w:rsid w:val="00EC3037"/>
    <w:rsid w:val="00EC4F66"/>
    <w:rsid w:val="00EC588C"/>
    <w:rsid w:val="00EC5D65"/>
    <w:rsid w:val="00EC61AD"/>
    <w:rsid w:val="00ED4DCF"/>
    <w:rsid w:val="00ED5C5E"/>
    <w:rsid w:val="00EE2888"/>
    <w:rsid w:val="00EE5349"/>
    <w:rsid w:val="00EF4A91"/>
    <w:rsid w:val="00F00D44"/>
    <w:rsid w:val="00F038EE"/>
    <w:rsid w:val="00F04313"/>
    <w:rsid w:val="00F20F6B"/>
    <w:rsid w:val="00F23321"/>
    <w:rsid w:val="00F3132A"/>
    <w:rsid w:val="00F31A96"/>
    <w:rsid w:val="00F3668A"/>
    <w:rsid w:val="00F37831"/>
    <w:rsid w:val="00F4148F"/>
    <w:rsid w:val="00F4207C"/>
    <w:rsid w:val="00F435B5"/>
    <w:rsid w:val="00F542AA"/>
    <w:rsid w:val="00F54FC2"/>
    <w:rsid w:val="00F5520F"/>
    <w:rsid w:val="00F57694"/>
    <w:rsid w:val="00F60C95"/>
    <w:rsid w:val="00F628AE"/>
    <w:rsid w:val="00F65B5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4603"/>
    <w:rsid w:val="00FC228B"/>
    <w:rsid w:val="00FD33B4"/>
    <w:rsid w:val="00FD56EA"/>
    <w:rsid w:val="00FD5C7D"/>
    <w:rsid w:val="00FD755C"/>
    <w:rsid w:val="00FE027F"/>
    <w:rsid w:val="00FE0D9E"/>
    <w:rsid w:val="00FE2185"/>
    <w:rsid w:val="00FE3982"/>
    <w:rsid w:val="00FE7030"/>
    <w:rsid w:val="00FE758B"/>
    <w:rsid w:val="00FE7B5C"/>
    <w:rsid w:val="00FF1D8F"/>
    <w:rsid w:val="00FF2E70"/>
    <w:rsid w:val="00FF6D60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42CE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842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A6A7-3BB0-4B19-AB04-015CF3C8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1841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9</cp:revision>
  <cp:lastPrinted>2018-03-30T12:23:00Z</cp:lastPrinted>
  <dcterms:created xsi:type="dcterms:W3CDTF">2019-02-19T17:56:00Z</dcterms:created>
  <dcterms:modified xsi:type="dcterms:W3CDTF">2019-02-19T18:02:00Z</dcterms:modified>
</cp:coreProperties>
</file>