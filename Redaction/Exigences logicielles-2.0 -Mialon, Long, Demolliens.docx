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719A1" w14:textId="77777777" w:rsidR="00511273" w:rsidRDefault="00590C90">
      <w:r>
        <w:rPr>
          <w:noProof/>
        </w:rPr>
        <w:drawing>
          <wp:inline distT="0" distB="0" distL="0" distR="0" wp14:anchorId="171AA65B" wp14:editId="746CB983">
            <wp:extent cx="1817370" cy="642137"/>
            <wp:effectExtent l="0" t="0" r="0" b="5715"/>
            <wp:docPr id="4" name="Image 4" descr="logo-Polytech L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Polytech Ly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764" cy="6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F93A" w14:textId="77777777" w:rsidR="00511273" w:rsidRDefault="00511273"/>
    <w:p w14:paraId="3E8BE157" w14:textId="77777777" w:rsidR="0030154E" w:rsidRDefault="0030154E"/>
    <w:p w14:paraId="17509416" w14:textId="77777777" w:rsidR="00511273" w:rsidRDefault="002D5679" w:rsidP="00511273">
      <w:pPr>
        <w:pStyle w:val="Titre"/>
        <w:jc w:val="right"/>
      </w:pPr>
      <w:r>
        <w:t>Exigences logicielles</w:t>
      </w:r>
    </w:p>
    <w:p w14:paraId="094DBC6E" w14:textId="5E327924" w:rsidR="00511273" w:rsidRPr="00511273" w:rsidRDefault="00F81F06" w:rsidP="00511273">
      <w:pPr>
        <w:pStyle w:val="Sous-titre"/>
        <w:jc w:val="right"/>
      </w:pPr>
      <w:r w:rsidRPr="005524E1">
        <w:t xml:space="preserve">Version </w:t>
      </w:r>
      <w:ins w:id="0" w:author="Pierre Demolliens" w:date="2019-02-19T19:04:00Z">
        <w:r w:rsidR="00450518">
          <w:t>2</w:t>
        </w:r>
      </w:ins>
      <w:del w:id="1" w:author="Pierre Demolliens" w:date="2019-02-19T19:04:00Z">
        <w:r w:rsidRPr="005524E1" w:rsidDel="00450518">
          <w:delText>1</w:delText>
        </w:r>
      </w:del>
      <w:r w:rsidRPr="005524E1">
        <w:t>.</w:t>
      </w:r>
      <w:r w:rsidR="00590C90">
        <w:t>0</w:t>
      </w:r>
    </w:p>
    <w:p w14:paraId="0642706D" w14:textId="77777777" w:rsidR="00511273" w:rsidRDefault="00511273"/>
    <w:p w14:paraId="3DDFBC5F" w14:textId="77777777" w:rsidR="00511273" w:rsidRDefault="00511273"/>
    <w:p w14:paraId="4B4A59E2" w14:textId="77777777" w:rsidR="00511273" w:rsidRDefault="00511273"/>
    <w:p w14:paraId="7E6716FA" w14:textId="77777777" w:rsidR="00511273" w:rsidRDefault="00511273"/>
    <w:p w14:paraId="53E979E4" w14:textId="77777777" w:rsidR="0052162C" w:rsidRDefault="0052162C"/>
    <w:p w14:paraId="3EF61072" w14:textId="77777777" w:rsidR="004561B6" w:rsidRDefault="004561B6" w:rsidP="00430303">
      <w:pPr>
        <w:jc w:val="center"/>
        <w:rPr>
          <w:noProof/>
        </w:rPr>
      </w:pPr>
    </w:p>
    <w:p w14:paraId="00E1BF7B" w14:textId="77777777" w:rsidR="008C4B4D" w:rsidRDefault="008C4B4D" w:rsidP="00430303">
      <w:pPr>
        <w:jc w:val="center"/>
      </w:pPr>
    </w:p>
    <w:p w14:paraId="6F7B91E5" w14:textId="77777777" w:rsidR="004561B6" w:rsidRDefault="004561B6" w:rsidP="00430303">
      <w:pPr>
        <w:jc w:val="center"/>
      </w:pPr>
    </w:p>
    <w:p w14:paraId="7298F194" w14:textId="77777777" w:rsidR="00511273" w:rsidRDefault="00511273"/>
    <w:p w14:paraId="7078BC04" w14:textId="77777777" w:rsidR="00D55F3F" w:rsidRPr="00015E32" w:rsidRDefault="00511273" w:rsidP="00015E32">
      <w:r>
        <w:br w:type="page"/>
      </w:r>
    </w:p>
    <w:p w14:paraId="62D1CC07" w14:textId="77777777" w:rsidR="003B1554" w:rsidRPr="00D55F3F" w:rsidRDefault="00D55F3F" w:rsidP="003B1554">
      <w:pPr>
        <w:jc w:val="center"/>
        <w:rPr>
          <w:b/>
          <w:sz w:val="24"/>
        </w:rPr>
      </w:pPr>
      <w:r w:rsidRPr="00D55F3F">
        <w:rPr>
          <w:b/>
          <w:sz w:val="32"/>
        </w:rPr>
        <w:lastRenderedPageBreak/>
        <w:t>HISTORIQUE DES REVISIONS</w:t>
      </w:r>
      <w:r>
        <w:rPr>
          <w:b/>
          <w:sz w:val="24"/>
        </w:rPr>
        <w:br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34"/>
        <w:gridCol w:w="1278"/>
        <w:gridCol w:w="1444"/>
        <w:gridCol w:w="2686"/>
        <w:gridCol w:w="1834"/>
        <w:gridCol w:w="2180"/>
      </w:tblGrid>
      <w:tr w:rsidR="003B1554" w14:paraId="07B76C6D" w14:textId="77777777" w:rsidTr="00590C90">
        <w:trPr>
          <w:jc w:val="center"/>
        </w:trPr>
        <w:tc>
          <w:tcPr>
            <w:tcW w:w="1034" w:type="dxa"/>
            <w:shd w:val="clear" w:color="auto" w:fill="F2F2F2" w:themeFill="background1" w:themeFillShade="F2"/>
          </w:tcPr>
          <w:p w14:paraId="258D1C02" w14:textId="77777777" w:rsidR="003B1554" w:rsidRPr="007F44DB" w:rsidRDefault="003B1554" w:rsidP="00B77CA6">
            <w:pPr>
              <w:jc w:val="center"/>
              <w:rPr>
                <w:b/>
              </w:rPr>
            </w:pPr>
            <w:r w:rsidRPr="007F44DB">
              <w:rPr>
                <w:b/>
              </w:rPr>
              <w:t>VERSION</w:t>
            </w:r>
          </w:p>
        </w:tc>
        <w:tc>
          <w:tcPr>
            <w:tcW w:w="1278" w:type="dxa"/>
            <w:shd w:val="clear" w:color="auto" w:fill="F2F2F2" w:themeFill="background1" w:themeFillShade="F2"/>
          </w:tcPr>
          <w:p w14:paraId="31784F0C" w14:textId="77777777" w:rsidR="003B1554" w:rsidRPr="007F44DB" w:rsidRDefault="003B1554" w:rsidP="00B77CA6">
            <w:pPr>
              <w:jc w:val="center"/>
              <w:rPr>
                <w:b/>
              </w:rPr>
            </w:pPr>
            <w:r w:rsidRPr="007F44DB">
              <w:rPr>
                <w:b/>
              </w:rPr>
              <w:t>DATE</w:t>
            </w:r>
          </w:p>
        </w:tc>
        <w:tc>
          <w:tcPr>
            <w:tcW w:w="1444" w:type="dxa"/>
            <w:shd w:val="clear" w:color="auto" w:fill="F2F2F2" w:themeFill="background1" w:themeFillShade="F2"/>
          </w:tcPr>
          <w:p w14:paraId="6F7D3C6C" w14:textId="77777777" w:rsidR="003B1554" w:rsidRPr="007F44DB" w:rsidRDefault="003B1554" w:rsidP="00B77CA6">
            <w:pPr>
              <w:jc w:val="center"/>
              <w:rPr>
                <w:b/>
              </w:rPr>
            </w:pPr>
            <w:r w:rsidRPr="007F44DB">
              <w:rPr>
                <w:b/>
              </w:rPr>
              <w:t>DESCRIPTION DES EVOLUTIONS</w:t>
            </w:r>
          </w:p>
        </w:tc>
        <w:tc>
          <w:tcPr>
            <w:tcW w:w="2686" w:type="dxa"/>
            <w:shd w:val="clear" w:color="auto" w:fill="F2F2F2" w:themeFill="background1" w:themeFillShade="F2"/>
          </w:tcPr>
          <w:p w14:paraId="3283FCDD" w14:textId="77777777" w:rsidR="003B1554" w:rsidRPr="007F44DB" w:rsidRDefault="003B1554" w:rsidP="00B77CA6">
            <w:pPr>
              <w:jc w:val="center"/>
              <w:rPr>
                <w:b/>
              </w:rPr>
            </w:pPr>
            <w:r>
              <w:rPr>
                <w:b/>
              </w:rPr>
              <w:t>REDACTION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14:paraId="0C88670E" w14:textId="77777777" w:rsidR="003B1554" w:rsidRPr="007F44DB" w:rsidRDefault="003B1554" w:rsidP="00D8270B">
            <w:pPr>
              <w:jc w:val="center"/>
              <w:rPr>
                <w:b/>
              </w:rPr>
            </w:pPr>
            <w:r>
              <w:rPr>
                <w:b/>
              </w:rPr>
              <w:t>VERIFICATION</w:t>
            </w:r>
          </w:p>
        </w:tc>
        <w:tc>
          <w:tcPr>
            <w:tcW w:w="2180" w:type="dxa"/>
            <w:shd w:val="clear" w:color="auto" w:fill="F2F2F2" w:themeFill="background1" w:themeFillShade="F2"/>
          </w:tcPr>
          <w:p w14:paraId="67E64379" w14:textId="77777777" w:rsidR="003B1554" w:rsidRPr="007F44DB" w:rsidRDefault="003B1554" w:rsidP="00D8270B">
            <w:pPr>
              <w:jc w:val="center"/>
              <w:rPr>
                <w:b/>
              </w:rPr>
            </w:pPr>
            <w:r>
              <w:rPr>
                <w:b/>
              </w:rPr>
              <w:t>APPROBATION</w:t>
            </w:r>
          </w:p>
        </w:tc>
      </w:tr>
      <w:tr w:rsidR="003B1554" w14:paraId="55BE59BB" w14:textId="77777777" w:rsidTr="00590C90">
        <w:trPr>
          <w:jc w:val="center"/>
        </w:trPr>
        <w:tc>
          <w:tcPr>
            <w:tcW w:w="1034" w:type="dxa"/>
            <w:vAlign w:val="center"/>
          </w:tcPr>
          <w:p w14:paraId="22C7418E" w14:textId="77777777" w:rsidR="003B1554" w:rsidRDefault="003B1554" w:rsidP="00B77CA6">
            <w:pPr>
              <w:jc w:val="center"/>
            </w:pPr>
            <w:r>
              <w:t>1.0</w:t>
            </w:r>
          </w:p>
        </w:tc>
        <w:tc>
          <w:tcPr>
            <w:tcW w:w="1278" w:type="dxa"/>
            <w:shd w:val="clear" w:color="auto" w:fill="auto"/>
            <w:vAlign w:val="center"/>
          </w:tcPr>
          <w:p w14:paraId="512AA1A7" w14:textId="77777777" w:rsidR="003B1554" w:rsidRDefault="00467C23" w:rsidP="00B77CA6">
            <w:pPr>
              <w:jc w:val="center"/>
            </w:pPr>
            <w:r>
              <w:t>04</w:t>
            </w:r>
            <w:r w:rsidR="00342A12">
              <w:t>/</w:t>
            </w:r>
            <w:r>
              <w:t>02</w:t>
            </w:r>
            <w:r w:rsidR="00342A12">
              <w:t>/</w:t>
            </w:r>
            <w:r>
              <w:t>2019</w:t>
            </w:r>
          </w:p>
        </w:tc>
        <w:tc>
          <w:tcPr>
            <w:tcW w:w="1444" w:type="dxa"/>
            <w:vAlign w:val="center"/>
          </w:tcPr>
          <w:p w14:paraId="6B885EEE" w14:textId="77777777" w:rsidR="003B1554" w:rsidRDefault="003B1554" w:rsidP="00B77CA6">
            <w:pPr>
              <w:jc w:val="center"/>
            </w:pPr>
            <w:r>
              <w:t>Création du document</w:t>
            </w:r>
          </w:p>
        </w:tc>
        <w:tc>
          <w:tcPr>
            <w:tcW w:w="2686" w:type="dxa"/>
            <w:vAlign w:val="center"/>
          </w:tcPr>
          <w:p w14:paraId="69AEB370" w14:textId="77777777" w:rsidR="003B1554" w:rsidRDefault="00467C23" w:rsidP="00B77CA6">
            <w:pPr>
              <w:jc w:val="center"/>
            </w:pPr>
            <w:r>
              <w:t>Pierre Demolliens</w:t>
            </w:r>
          </w:p>
        </w:tc>
        <w:tc>
          <w:tcPr>
            <w:tcW w:w="1834" w:type="dxa"/>
            <w:vAlign w:val="center"/>
          </w:tcPr>
          <w:p w14:paraId="6E26CDF0" w14:textId="60C15475" w:rsidR="003B1554" w:rsidRDefault="00D8270B" w:rsidP="00D8270B">
            <w:pPr>
              <w:jc w:val="center"/>
            </w:pPr>
            <w:ins w:id="2" w:author="Pierre Demolliens" w:date="2019-02-19T18:33:00Z">
              <w:r>
                <w:t>Jordan Long</w:t>
              </w:r>
            </w:ins>
          </w:p>
        </w:tc>
        <w:tc>
          <w:tcPr>
            <w:tcW w:w="2180" w:type="dxa"/>
          </w:tcPr>
          <w:p w14:paraId="61B772DC" w14:textId="5D6BC4C7" w:rsidR="00D8270B" w:rsidRDefault="00D8270B">
            <w:pPr>
              <w:jc w:val="center"/>
            </w:pPr>
            <w:ins w:id="3" w:author="Pierre Demolliens" w:date="2019-02-19T18:33:00Z">
              <w:r>
                <w:t>Jordan Long</w:t>
              </w:r>
            </w:ins>
          </w:p>
        </w:tc>
      </w:tr>
      <w:tr w:rsidR="00D8270B" w14:paraId="239E2D0C" w14:textId="77777777" w:rsidTr="00590C90">
        <w:trPr>
          <w:jc w:val="center"/>
          <w:ins w:id="4" w:author="Pierre Demolliens" w:date="2019-02-19T18:32:00Z"/>
        </w:trPr>
        <w:tc>
          <w:tcPr>
            <w:tcW w:w="1034" w:type="dxa"/>
            <w:vAlign w:val="center"/>
          </w:tcPr>
          <w:p w14:paraId="504E094F" w14:textId="404EDC57" w:rsidR="00D8270B" w:rsidRDefault="00D8270B" w:rsidP="00D8270B">
            <w:pPr>
              <w:jc w:val="center"/>
              <w:rPr>
                <w:ins w:id="5" w:author="Pierre Demolliens" w:date="2019-02-19T18:32:00Z"/>
              </w:rPr>
            </w:pPr>
            <w:ins w:id="6" w:author="Pierre Demolliens" w:date="2019-02-19T18:33:00Z">
              <w:r>
                <w:t>2</w:t>
              </w:r>
            </w:ins>
            <w:ins w:id="7" w:author="Pierre Demolliens" w:date="2019-02-19T18:32:00Z">
              <w:r>
                <w:t>.0</w:t>
              </w:r>
            </w:ins>
          </w:p>
        </w:tc>
        <w:tc>
          <w:tcPr>
            <w:tcW w:w="1278" w:type="dxa"/>
            <w:shd w:val="clear" w:color="auto" w:fill="auto"/>
            <w:vAlign w:val="center"/>
          </w:tcPr>
          <w:p w14:paraId="5CC7FDEE" w14:textId="6390814C" w:rsidR="00D8270B" w:rsidRDefault="00D8270B" w:rsidP="00D8270B">
            <w:pPr>
              <w:jc w:val="center"/>
              <w:rPr>
                <w:ins w:id="8" w:author="Pierre Demolliens" w:date="2019-02-19T18:32:00Z"/>
              </w:rPr>
            </w:pPr>
            <w:ins w:id="9" w:author="Pierre Demolliens" w:date="2019-02-19T18:33:00Z">
              <w:r>
                <w:t>19</w:t>
              </w:r>
            </w:ins>
            <w:ins w:id="10" w:author="Pierre Demolliens" w:date="2019-02-19T18:32:00Z">
              <w:r>
                <w:t>/02/2019</w:t>
              </w:r>
            </w:ins>
          </w:p>
        </w:tc>
        <w:tc>
          <w:tcPr>
            <w:tcW w:w="1444" w:type="dxa"/>
            <w:vAlign w:val="center"/>
          </w:tcPr>
          <w:p w14:paraId="7F657251" w14:textId="527094B9" w:rsidR="00D8270B" w:rsidRDefault="00D8270B" w:rsidP="00D8270B">
            <w:pPr>
              <w:jc w:val="center"/>
              <w:rPr>
                <w:ins w:id="11" w:author="Pierre Demolliens" w:date="2019-02-19T18:32:00Z"/>
              </w:rPr>
            </w:pPr>
            <w:ins w:id="12" w:author="Pierre Demolliens" w:date="2019-02-19T18:33:00Z">
              <w:r>
                <w:t>Relecture</w:t>
              </w:r>
            </w:ins>
            <w:ins w:id="13" w:author="Pierre Demolliens" w:date="2019-02-19T18:32:00Z">
              <w:r>
                <w:t xml:space="preserve"> du document</w:t>
              </w:r>
            </w:ins>
          </w:p>
        </w:tc>
        <w:tc>
          <w:tcPr>
            <w:tcW w:w="2686" w:type="dxa"/>
            <w:vAlign w:val="center"/>
          </w:tcPr>
          <w:p w14:paraId="71DF8BFA" w14:textId="0A0AAE7F" w:rsidR="00D8270B" w:rsidRDefault="00D8270B" w:rsidP="00D8270B">
            <w:pPr>
              <w:jc w:val="center"/>
              <w:rPr>
                <w:ins w:id="14" w:author="Pierre Demolliens" w:date="2019-02-19T18:32:00Z"/>
              </w:rPr>
            </w:pPr>
            <w:ins w:id="15" w:author="Pierre Demolliens" w:date="2019-02-19T18:32:00Z">
              <w:r>
                <w:t>Pierre Demolliens</w:t>
              </w:r>
            </w:ins>
          </w:p>
        </w:tc>
        <w:tc>
          <w:tcPr>
            <w:tcW w:w="1834" w:type="dxa"/>
            <w:vAlign w:val="center"/>
          </w:tcPr>
          <w:p w14:paraId="2809EE15" w14:textId="03DDD00E" w:rsidR="00D8270B" w:rsidRDefault="00D8270B">
            <w:pPr>
              <w:jc w:val="center"/>
              <w:rPr>
                <w:ins w:id="16" w:author="Pierre Demolliens" w:date="2019-02-19T18:32:00Z"/>
              </w:rPr>
            </w:pPr>
            <w:ins w:id="17" w:author="Pierre Demolliens" w:date="2019-02-19T18:33:00Z">
              <w:r>
                <w:t>Jordan Long</w:t>
              </w:r>
            </w:ins>
          </w:p>
        </w:tc>
        <w:tc>
          <w:tcPr>
            <w:tcW w:w="2180" w:type="dxa"/>
          </w:tcPr>
          <w:p w14:paraId="1FFF63A3" w14:textId="72C435C6" w:rsidR="00D8270B" w:rsidRDefault="00D8270B">
            <w:pPr>
              <w:jc w:val="center"/>
              <w:rPr>
                <w:ins w:id="18" w:author="Pierre Demolliens" w:date="2019-02-19T18:32:00Z"/>
              </w:rPr>
              <w:pPrChange w:id="19" w:author="Pierre Demolliens" w:date="2019-02-19T18:33:00Z">
                <w:pPr/>
              </w:pPrChange>
            </w:pPr>
            <w:ins w:id="20" w:author="Pierre Demolliens" w:date="2019-02-19T18:33:00Z">
              <w:r>
                <w:t>Jordan Long</w:t>
              </w:r>
            </w:ins>
          </w:p>
        </w:tc>
      </w:tr>
      <w:tr w:rsidR="00D8270B" w14:paraId="37217F68" w14:textId="77777777" w:rsidTr="00590C90">
        <w:trPr>
          <w:trHeight w:val="788"/>
          <w:jc w:val="center"/>
        </w:trPr>
        <w:tc>
          <w:tcPr>
            <w:tcW w:w="3756" w:type="dxa"/>
            <w:gridSpan w:val="3"/>
            <w:vAlign w:val="center"/>
          </w:tcPr>
          <w:p w14:paraId="028545C9" w14:textId="77777777" w:rsidR="00D8270B" w:rsidRDefault="00D8270B" w:rsidP="00D8270B">
            <w:pPr>
              <w:jc w:val="center"/>
            </w:pPr>
            <w:r>
              <w:t>Signature</w:t>
            </w:r>
          </w:p>
        </w:tc>
        <w:tc>
          <w:tcPr>
            <w:tcW w:w="2686" w:type="dxa"/>
          </w:tcPr>
          <w:p w14:paraId="4DD2E43E" w14:textId="77777777" w:rsidR="00D8270B" w:rsidRDefault="00D8270B" w:rsidP="00D8270B">
            <w:pPr>
              <w:jc w:val="center"/>
            </w:pPr>
          </w:p>
        </w:tc>
        <w:tc>
          <w:tcPr>
            <w:tcW w:w="1834" w:type="dxa"/>
          </w:tcPr>
          <w:p w14:paraId="2E8B0F85" w14:textId="77777777" w:rsidR="00D8270B" w:rsidRDefault="00D8270B" w:rsidP="00D8270B">
            <w:pPr>
              <w:jc w:val="center"/>
            </w:pPr>
          </w:p>
        </w:tc>
        <w:tc>
          <w:tcPr>
            <w:tcW w:w="2180" w:type="dxa"/>
          </w:tcPr>
          <w:p w14:paraId="27DF2880" w14:textId="77777777" w:rsidR="00D8270B" w:rsidRDefault="00D8270B" w:rsidP="00D8270B">
            <w:pPr>
              <w:jc w:val="center"/>
            </w:pPr>
          </w:p>
        </w:tc>
      </w:tr>
    </w:tbl>
    <w:p w14:paraId="1B218882" w14:textId="77777777" w:rsidR="007F44DB" w:rsidRDefault="007F44DB" w:rsidP="003B1554">
      <w:pPr>
        <w:jc w:val="center"/>
      </w:pPr>
      <w:r>
        <w:br w:type="page"/>
      </w:r>
    </w:p>
    <w:p w14:paraId="707EA0E4" w14:textId="77777777" w:rsidR="00D55F3F" w:rsidRPr="00D55F3F" w:rsidRDefault="00D55F3F" w:rsidP="00D55F3F">
      <w:pPr>
        <w:jc w:val="center"/>
        <w:rPr>
          <w:b/>
          <w:sz w:val="32"/>
        </w:rPr>
      </w:pPr>
      <w:r w:rsidRPr="00D55F3F">
        <w:rPr>
          <w:b/>
          <w:sz w:val="32"/>
        </w:rPr>
        <w:lastRenderedPageBreak/>
        <w:t>SOMMAIRE</w:t>
      </w:r>
    </w:p>
    <w:sdt>
      <w:sdtPr>
        <w:id w:val="-580826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EF3779" w14:textId="77777777" w:rsidR="00D55F3F" w:rsidRPr="00D55F3F" w:rsidRDefault="00D55F3F" w:rsidP="00D55F3F"/>
        <w:p w14:paraId="47BDD61C" w14:textId="59747533" w:rsidR="00F13949" w:rsidRDefault="00D55F3F">
          <w:pPr>
            <w:pStyle w:val="TM1"/>
            <w:tabs>
              <w:tab w:val="left" w:pos="440"/>
              <w:tab w:val="right" w:leader="dot" w:pos="10456"/>
            </w:tabs>
            <w:rPr>
              <w:ins w:id="21" w:author="Pierre Demolliens" w:date="2019-02-19T19:40:00Z"/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22" w:author="Pierre Demolliens" w:date="2019-02-19T19:40:00Z">
            <w:r w:rsidR="00F13949" w:rsidRPr="002E30BF">
              <w:rPr>
                <w:rStyle w:val="Lienhypertexte"/>
                <w:noProof/>
              </w:rPr>
              <w:fldChar w:fldCharType="begin"/>
            </w:r>
            <w:r w:rsidR="00F13949" w:rsidRPr="002E30BF">
              <w:rPr>
                <w:rStyle w:val="Lienhypertexte"/>
                <w:noProof/>
              </w:rPr>
              <w:instrText xml:space="preserve"> </w:instrText>
            </w:r>
            <w:r w:rsidR="00F13949">
              <w:rPr>
                <w:noProof/>
              </w:rPr>
              <w:instrText>HYPERLINK \l "_Toc1498141"</w:instrText>
            </w:r>
            <w:r w:rsidR="00F13949" w:rsidRPr="002E30BF">
              <w:rPr>
                <w:rStyle w:val="Lienhypertexte"/>
                <w:noProof/>
              </w:rPr>
              <w:instrText xml:space="preserve"> </w:instrText>
            </w:r>
            <w:r w:rsidR="00F13949" w:rsidRPr="002E30BF">
              <w:rPr>
                <w:rStyle w:val="Lienhypertexte"/>
                <w:noProof/>
              </w:rPr>
              <w:fldChar w:fldCharType="separate"/>
            </w:r>
            <w:r w:rsidR="00F13949" w:rsidRPr="002E30BF">
              <w:rPr>
                <w:rStyle w:val="Lienhypertexte"/>
                <w:noProof/>
              </w:rPr>
              <w:t>1.</w:t>
            </w:r>
            <w:r w:rsidR="00F13949">
              <w:rPr>
                <w:rFonts w:eastAsiaTheme="minorEastAsia"/>
                <w:noProof/>
              </w:rPr>
              <w:tab/>
            </w:r>
            <w:r w:rsidR="00F13949" w:rsidRPr="002E30BF">
              <w:rPr>
                <w:rStyle w:val="Lienhypertexte"/>
                <w:noProof/>
              </w:rPr>
              <w:t>INTRODUCTION</w:t>
            </w:r>
            <w:r w:rsidR="00F13949">
              <w:rPr>
                <w:noProof/>
                <w:webHidden/>
              </w:rPr>
              <w:tab/>
            </w:r>
            <w:r w:rsidR="00F13949">
              <w:rPr>
                <w:noProof/>
                <w:webHidden/>
              </w:rPr>
              <w:fldChar w:fldCharType="begin"/>
            </w:r>
            <w:r w:rsidR="00F13949">
              <w:rPr>
                <w:noProof/>
                <w:webHidden/>
              </w:rPr>
              <w:instrText xml:space="preserve"> PAGEREF _Toc1498141 \h </w:instrText>
            </w:r>
          </w:ins>
          <w:r w:rsidR="00F13949">
            <w:rPr>
              <w:noProof/>
              <w:webHidden/>
            </w:rPr>
          </w:r>
          <w:r w:rsidR="00F13949">
            <w:rPr>
              <w:noProof/>
              <w:webHidden/>
            </w:rPr>
            <w:fldChar w:fldCharType="separate"/>
          </w:r>
          <w:ins w:id="23" w:author="Pierre Demolliens" w:date="2019-02-19T19:40:00Z">
            <w:r w:rsidR="00F13949">
              <w:rPr>
                <w:noProof/>
                <w:webHidden/>
              </w:rPr>
              <w:t>4</w:t>
            </w:r>
            <w:r w:rsidR="00F13949">
              <w:rPr>
                <w:noProof/>
                <w:webHidden/>
              </w:rPr>
              <w:fldChar w:fldCharType="end"/>
            </w:r>
            <w:r w:rsidR="00F13949" w:rsidRPr="002E30BF">
              <w:rPr>
                <w:rStyle w:val="Lienhypertexte"/>
                <w:noProof/>
              </w:rPr>
              <w:fldChar w:fldCharType="end"/>
            </w:r>
          </w:ins>
        </w:p>
        <w:p w14:paraId="58CBD6D3" w14:textId="0E344B6B" w:rsidR="00F13949" w:rsidRDefault="00F13949">
          <w:pPr>
            <w:pStyle w:val="TM2"/>
            <w:tabs>
              <w:tab w:val="left" w:pos="880"/>
              <w:tab w:val="right" w:leader="dot" w:pos="10456"/>
            </w:tabs>
            <w:rPr>
              <w:ins w:id="24" w:author="Pierre Demolliens" w:date="2019-02-19T19:40:00Z"/>
              <w:rFonts w:eastAsiaTheme="minorEastAsia"/>
              <w:noProof/>
            </w:rPr>
          </w:pPr>
          <w:ins w:id="25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"_Toc1498142"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" w:author="Pierre Demolliens" w:date="2019-02-19T19:4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1EFD30A6" w14:textId="6A93C808" w:rsidR="00F13949" w:rsidRDefault="00F13949">
          <w:pPr>
            <w:pStyle w:val="TM2"/>
            <w:tabs>
              <w:tab w:val="left" w:pos="880"/>
              <w:tab w:val="right" w:leader="dot" w:pos="10456"/>
            </w:tabs>
            <w:rPr>
              <w:ins w:id="27" w:author="Pierre Demolliens" w:date="2019-02-19T19:40:00Z"/>
              <w:rFonts w:eastAsiaTheme="minorEastAsia"/>
              <w:noProof/>
            </w:rPr>
          </w:pPr>
          <w:ins w:id="28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"_Toc1498143"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PORTEE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Pierre Demolliens" w:date="2019-02-19T19:4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72401B88" w14:textId="5FDF4E6F" w:rsidR="00F13949" w:rsidRDefault="00F13949">
          <w:pPr>
            <w:pStyle w:val="TM2"/>
            <w:tabs>
              <w:tab w:val="left" w:pos="880"/>
              <w:tab w:val="right" w:leader="dot" w:pos="10456"/>
            </w:tabs>
            <w:rPr>
              <w:ins w:id="30" w:author="Pierre Demolliens" w:date="2019-02-19T19:40:00Z"/>
              <w:rFonts w:eastAsiaTheme="minorEastAsia"/>
              <w:noProof/>
            </w:rPr>
          </w:pPr>
          <w:ins w:id="31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"_Toc1498144"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" w:author="Pierre Demolliens" w:date="2019-02-19T19:40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206D1856" w14:textId="5B0EA515" w:rsidR="00F13949" w:rsidRDefault="00F13949">
          <w:pPr>
            <w:pStyle w:val="TM2"/>
            <w:tabs>
              <w:tab w:val="left" w:pos="880"/>
              <w:tab w:val="right" w:leader="dot" w:pos="10456"/>
            </w:tabs>
            <w:rPr>
              <w:ins w:id="33" w:author="Pierre Demolliens" w:date="2019-02-19T19:40:00Z"/>
              <w:rFonts w:eastAsiaTheme="minorEastAsia"/>
              <w:noProof/>
            </w:rPr>
          </w:pPr>
          <w:ins w:id="34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"_Toc1498145"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_Toc1498145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Pierre Demolliens" w:date="2019-02-19T19:40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144B4C53" w14:textId="49FD78A1" w:rsidR="00F13949" w:rsidRDefault="00F13949">
          <w:pPr>
            <w:pStyle w:val="TM2"/>
            <w:tabs>
              <w:tab w:val="left" w:pos="1100"/>
              <w:tab w:val="right" w:leader="dot" w:pos="10456"/>
            </w:tabs>
            <w:rPr>
              <w:ins w:id="36" w:author="Pierre Demolliens" w:date="2019-02-19T19:40:00Z"/>
              <w:rFonts w:eastAsiaTheme="minorEastAsia"/>
              <w:noProof/>
            </w:rPr>
          </w:pPr>
          <w:ins w:id="37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"_Toc1498146"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1.4.1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EXIGENCE LOGICIELLE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_Toc1498146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" w:author="Pierre Demolliens" w:date="2019-02-19T19:40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27BBBEA8" w14:textId="57C8CE19" w:rsidR="00F13949" w:rsidRDefault="00F13949">
          <w:pPr>
            <w:pStyle w:val="TM1"/>
            <w:tabs>
              <w:tab w:val="left" w:pos="440"/>
              <w:tab w:val="right" w:leader="dot" w:pos="10456"/>
            </w:tabs>
            <w:rPr>
              <w:ins w:id="39" w:author="Pierre Demolliens" w:date="2019-02-19T19:40:00Z"/>
              <w:rFonts w:eastAsiaTheme="minorEastAsia"/>
              <w:noProof/>
            </w:rPr>
          </w:pPr>
          <w:ins w:id="40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"_Toc1498147"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SPECIFICATIONS LOGICIELLES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_Toc1498147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Pierre Demolliens" w:date="2019-02-19T19:4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688DF6D7" w14:textId="3834FABE" w:rsidR="00F13949" w:rsidRDefault="00F13949">
          <w:pPr>
            <w:pStyle w:val="TM2"/>
            <w:tabs>
              <w:tab w:val="left" w:pos="880"/>
              <w:tab w:val="right" w:leader="dot" w:pos="10456"/>
            </w:tabs>
            <w:rPr>
              <w:ins w:id="42" w:author="Pierre Demolliens" w:date="2019-02-19T19:40:00Z"/>
              <w:rFonts w:eastAsiaTheme="minorEastAsia"/>
              <w:noProof/>
            </w:rPr>
          </w:pPr>
          <w:ins w:id="43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"_Toc1498148"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ETATS DU SYSTEME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_Toc1498148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Pierre Demolliens" w:date="2019-02-19T19:4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29437EB5" w14:textId="5179C749" w:rsidR="00F13949" w:rsidRDefault="00F13949">
          <w:pPr>
            <w:pStyle w:val="TM2"/>
            <w:tabs>
              <w:tab w:val="left" w:pos="1100"/>
              <w:tab w:val="right" w:leader="dot" w:pos="10456"/>
            </w:tabs>
            <w:rPr>
              <w:ins w:id="45" w:author="Pierre Demolliens" w:date="2019-02-19T19:40:00Z"/>
              <w:rFonts w:eastAsiaTheme="minorEastAsia"/>
              <w:noProof/>
            </w:rPr>
          </w:pPr>
          <w:ins w:id="46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"_Toc1498149"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2.1.1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DEMARRAGE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_Toc1498149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Pierre Demolliens" w:date="2019-02-19T19:4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1D60AF1C" w14:textId="703D5E56" w:rsidR="00F13949" w:rsidRDefault="00F13949">
          <w:pPr>
            <w:pStyle w:val="TM2"/>
            <w:tabs>
              <w:tab w:val="left" w:pos="1100"/>
              <w:tab w:val="right" w:leader="dot" w:pos="10456"/>
            </w:tabs>
            <w:rPr>
              <w:ins w:id="48" w:author="Pierre Demolliens" w:date="2019-02-19T19:40:00Z"/>
              <w:rFonts w:eastAsiaTheme="minorEastAsia"/>
              <w:noProof/>
            </w:rPr>
          </w:pPr>
          <w:ins w:id="49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"_Toc1498150"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2.1.2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AU REPOS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_Toc1498150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Pierre Demolliens" w:date="2019-02-19T19:4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212A9858" w14:textId="24833C75" w:rsidR="00F13949" w:rsidRDefault="00F13949">
          <w:pPr>
            <w:pStyle w:val="TM2"/>
            <w:tabs>
              <w:tab w:val="left" w:pos="1100"/>
              <w:tab w:val="right" w:leader="dot" w:pos="10456"/>
            </w:tabs>
            <w:rPr>
              <w:ins w:id="51" w:author="Pierre Demolliens" w:date="2019-02-19T19:40:00Z"/>
              <w:rFonts w:eastAsiaTheme="minorEastAsia"/>
              <w:noProof/>
            </w:rPr>
          </w:pPr>
          <w:ins w:id="52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"_Toc1498151"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2.1.3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EN TRAITEMENT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_Toc1498151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Pierre Demolliens" w:date="2019-02-19T19:4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7A233345" w14:textId="3CD2B072" w:rsidR="00F13949" w:rsidRDefault="00F13949">
          <w:pPr>
            <w:pStyle w:val="TM2"/>
            <w:tabs>
              <w:tab w:val="left" w:pos="1100"/>
              <w:tab w:val="right" w:leader="dot" w:pos="10456"/>
            </w:tabs>
            <w:rPr>
              <w:ins w:id="54" w:author="Pierre Demolliens" w:date="2019-02-19T19:40:00Z"/>
              <w:rFonts w:eastAsiaTheme="minorEastAsia"/>
              <w:noProof/>
            </w:rPr>
          </w:pPr>
          <w:ins w:id="55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"_Toc1498152"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2.1.4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ARRET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" w:author="Pierre Demolliens" w:date="2019-02-19T19:40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3372CCF6" w14:textId="1EA37FA2" w:rsidR="00F13949" w:rsidRDefault="00F13949">
          <w:pPr>
            <w:pStyle w:val="TM2"/>
            <w:tabs>
              <w:tab w:val="left" w:pos="880"/>
              <w:tab w:val="right" w:leader="dot" w:pos="10456"/>
            </w:tabs>
            <w:rPr>
              <w:ins w:id="57" w:author="Pierre Demolliens" w:date="2019-02-19T19:40:00Z"/>
              <w:rFonts w:eastAsiaTheme="minorEastAsia"/>
              <w:noProof/>
            </w:rPr>
          </w:pPr>
          <w:ins w:id="58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"_Toc1498153"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FONCTIONNALITES ET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" w:author="Pierre Demolliens" w:date="2019-02-19T19:40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562DCC9D" w14:textId="5951A5FC" w:rsidR="00F13949" w:rsidRDefault="00F13949">
          <w:pPr>
            <w:pStyle w:val="TM2"/>
            <w:tabs>
              <w:tab w:val="left" w:pos="1100"/>
              <w:tab w:val="right" w:leader="dot" w:pos="10456"/>
            </w:tabs>
            <w:rPr>
              <w:ins w:id="60" w:author="Pierre Demolliens" w:date="2019-02-19T19:40:00Z"/>
              <w:rFonts w:eastAsiaTheme="minorEastAsia"/>
              <w:noProof/>
            </w:rPr>
          </w:pPr>
          <w:ins w:id="61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"_Toc1498154"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FONCTIONS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" w:author="Pierre Demolliens" w:date="2019-02-19T19:40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360F754F" w14:textId="1F7B718D" w:rsidR="00F13949" w:rsidRDefault="00F13949">
          <w:pPr>
            <w:pStyle w:val="TM2"/>
            <w:tabs>
              <w:tab w:val="left" w:pos="1100"/>
              <w:tab w:val="right" w:leader="dot" w:pos="10456"/>
            </w:tabs>
            <w:rPr>
              <w:ins w:id="63" w:author="Pierre Demolliens" w:date="2019-02-19T19:40:00Z"/>
              <w:rFonts w:eastAsiaTheme="minorEastAsia"/>
              <w:noProof/>
            </w:rPr>
          </w:pPr>
          <w:ins w:id="64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"_Toc1498155"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2.2.2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MODULE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" w:author="Pierre Demolliens" w:date="2019-02-19T19:40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0A141C1D" w14:textId="1B27395C" w:rsidR="00F13949" w:rsidRDefault="00F13949">
          <w:pPr>
            <w:pStyle w:val="TM2"/>
            <w:tabs>
              <w:tab w:val="left" w:pos="880"/>
              <w:tab w:val="right" w:leader="dot" w:pos="10456"/>
            </w:tabs>
            <w:rPr>
              <w:ins w:id="66" w:author="Pierre Demolliens" w:date="2019-02-19T19:40:00Z"/>
              <w:rFonts w:eastAsiaTheme="minorEastAsia"/>
              <w:noProof/>
            </w:rPr>
          </w:pPr>
          <w:ins w:id="67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"_Toc1498156"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SECURITE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" w:author="Pierre Demolliens" w:date="2019-02-19T19:40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408731CB" w14:textId="2DF4768C" w:rsidR="00F13949" w:rsidRDefault="00F13949">
          <w:pPr>
            <w:pStyle w:val="TM2"/>
            <w:tabs>
              <w:tab w:val="left" w:pos="880"/>
              <w:tab w:val="right" w:leader="dot" w:pos="10456"/>
            </w:tabs>
            <w:rPr>
              <w:ins w:id="69" w:author="Pierre Demolliens" w:date="2019-02-19T19:40:00Z"/>
              <w:rFonts w:eastAsiaTheme="minorEastAsia"/>
              <w:noProof/>
            </w:rPr>
          </w:pPr>
          <w:ins w:id="70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"_Toc1498181"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ERGONOMIE ET APTITUDE A L’UTILISATION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_Toc1498181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1" w:author="Pierre Demolliens" w:date="2019-02-19T19:40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1D8E0780" w14:textId="31A7F21F" w:rsidR="00F13949" w:rsidRDefault="00F13949">
          <w:pPr>
            <w:pStyle w:val="TM2"/>
            <w:tabs>
              <w:tab w:val="left" w:pos="1100"/>
              <w:tab w:val="right" w:leader="dot" w:pos="10456"/>
            </w:tabs>
            <w:rPr>
              <w:ins w:id="72" w:author="Pierre Demolliens" w:date="2019-02-19T19:40:00Z"/>
              <w:rFonts w:eastAsiaTheme="minorEastAsia"/>
              <w:noProof/>
            </w:rPr>
          </w:pPr>
          <w:ins w:id="73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"_Toc1498182"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2.4.1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INTERFACE HOMME-MACHINE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_Toc1498182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4" w:author="Pierre Demolliens" w:date="2019-02-19T19:40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6CC2694D" w14:textId="6C238EEF" w:rsidR="00F13949" w:rsidRDefault="00F13949">
          <w:pPr>
            <w:pStyle w:val="TM2"/>
            <w:tabs>
              <w:tab w:val="left" w:pos="880"/>
              <w:tab w:val="right" w:leader="dot" w:pos="10456"/>
            </w:tabs>
            <w:rPr>
              <w:ins w:id="75" w:author="Pierre Demolliens" w:date="2019-02-19T19:40:00Z"/>
              <w:rFonts w:eastAsiaTheme="minorEastAsia"/>
              <w:noProof/>
            </w:rPr>
          </w:pPr>
          <w:ins w:id="76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"_Toc1498214"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7" w:author="Pierre Demolliens" w:date="2019-02-19T19:40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794EAAD3" w14:textId="01F3939C" w:rsidR="00F13949" w:rsidRDefault="00F13949">
          <w:pPr>
            <w:pStyle w:val="TM2"/>
            <w:tabs>
              <w:tab w:val="left" w:pos="1100"/>
              <w:tab w:val="right" w:leader="dot" w:pos="10456"/>
            </w:tabs>
            <w:rPr>
              <w:ins w:id="78" w:author="Pierre Demolliens" w:date="2019-02-19T19:40:00Z"/>
              <w:rFonts w:eastAsiaTheme="minorEastAsia"/>
              <w:noProof/>
            </w:rPr>
          </w:pPr>
          <w:ins w:id="79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"_Toc1498215"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2.5.1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RESSOURCES MATERIELLES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0" w:author="Pierre Demolliens" w:date="2019-02-19T19:40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59FC6A98" w14:textId="51137559" w:rsidR="00F13949" w:rsidRDefault="00F13949">
          <w:pPr>
            <w:pStyle w:val="TM2"/>
            <w:tabs>
              <w:tab w:val="left" w:pos="660"/>
              <w:tab w:val="right" w:leader="dot" w:pos="10456"/>
            </w:tabs>
            <w:rPr>
              <w:ins w:id="81" w:author="Pierre Demolliens" w:date="2019-02-19T19:40:00Z"/>
              <w:rFonts w:eastAsiaTheme="minorEastAsia"/>
              <w:noProof/>
            </w:rPr>
          </w:pPr>
          <w:ins w:id="82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"_Toc1498216"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  <w:fldChar w:fldCharType="separate"/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RESSOURCES LOGICIELLES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3" w:author="Pierre Demolliens" w:date="2019-02-19T19:40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4392327E" w14:textId="0B6A1D09" w:rsidR="00F13949" w:rsidRDefault="00F13949">
          <w:pPr>
            <w:pStyle w:val="TM2"/>
            <w:tabs>
              <w:tab w:val="right" w:leader="dot" w:pos="10456"/>
            </w:tabs>
            <w:rPr>
              <w:ins w:id="84" w:author="Pierre Demolliens" w:date="2019-02-19T19:40:00Z"/>
              <w:rFonts w:eastAsiaTheme="minorEastAsia"/>
              <w:noProof/>
            </w:rPr>
          </w:pPr>
          <w:ins w:id="85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"_Toc1498217"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6" w:author="Pierre Demolliens" w:date="2019-02-19T19:40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5AA7ED7B" w14:textId="3FB8C6F3" w:rsidR="00F13949" w:rsidRDefault="00F13949">
          <w:pPr>
            <w:pStyle w:val="TM2"/>
            <w:tabs>
              <w:tab w:val="left" w:pos="880"/>
              <w:tab w:val="right" w:leader="dot" w:pos="10456"/>
            </w:tabs>
            <w:rPr>
              <w:ins w:id="87" w:author="Pierre Demolliens" w:date="2019-02-19T19:40:00Z"/>
              <w:rFonts w:eastAsiaTheme="minorEastAsia"/>
              <w:noProof/>
            </w:rPr>
          </w:pPr>
          <w:ins w:id="88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"_Toc1498218"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2.6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DONNEES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_Toc1498218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9" w:author="Pierre Demolliens" w:date="2019-02-19T19:40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774E5C20" w14:textId="00C51A9D" w:rsidR="00F13949" w:rsidRDefault="00F13949">
          <w:pPr>
            <w:pStyle w:val="TM2"/>
            <w:tabs>
              <w:tab w:val="left" w:pos="1100"/>
              <w:tab w:val="right" w:leader="dot" w:pos="10456"/>
            </w:tabs>
            <w:rPr>
              <w:ins w:id="90" w:author="Pierre Demolliens" w:date="2019-02-19T19:40:00Z"/>
              <w:rFonts w:eastAsiaTheme="minorEastAsia"/>
              <w:noProof/>
            </w:rPr>
          </w:pPr>
          <w:ins w:id="91" w:author="Pierre Demolliens" w:date="2019-02-19T19:40:00Z">
            <w:r w:rsidRPr="002E30BF">
              <w:rPr>
                <w:rStyle w:val="Lienhypertexte"/>
                <w:noProof/>
              </w:rPr>
              <w:fldChar w:fldCharType="begin"/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>
              <w:rPr>
                <w:noProof/>
              </w:rPr>
              <w:instrText>HYPERLINK \l "_Toc1498219"</w:instrText>
            </w:r>
            <w:r w:rsidRPr="002E30BF">
              <w:rPr>
                <w:rStyle w:val="Lienhypertexte"/>
                <w:noProof/>
              </w:rPr>
              <w:instrText xml:space="preserve"> </w:instrText>
            </w:r>
            <w:r w:rsidRPr="002E30BF">
              <w:rPr>
                <w:rStyle w:val="Lienhypertexte"/>
                <w:noProof/>
              </w:rPr>
              <w:fldChar w:fldCharType="separate"/>
            </w:r>
            <w:r w:rsidRPr="002E30BF">
              <w:rPr>
                <w:rStyle w:val="Lienhypertexte"/>
                <w:noProof/>
              </w:rPr>
              <w:t>2.6.1</w:t>
            </w:r>
            <w:r>
              <w:rPr>
                <w:rFonts w:eastAsiaTheme="minorEastAsia"/>
                <w:noProof/>
              </w:rPr>
              <w:tab/>
            </w:r>
            <w:r w:rsidRPr="002E30BF">
              <w:rPr>
                <w:rStyle w:val="Lienhypertexte"/>
                <w:noProof/>
              </w:rPr>
              <w:t>DONNEES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_Toc1498219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2" w:author="Pierre Demolliens" w:date="2019-02-19T19:40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2E30BF">
              <w:rPr>
                <w:rStyle w:val="Lienhypertexte"/>
                <w:noProof/>
              </w:rPr>
              <w:fldChar w:fldCharType="end"/>
            </w:r>
          </w:ins>
        </w:p>
        <w:p w14:paraId="2830057C" w14:textId="1CAD846C" w:rsidR="00590C90" w:rsidDel="00450518" w:rsidRDefault="00590C90">
          <w:pPr>
            <w:pStyle w:val="TM1"/>
            <w:tabs>
              <w:tab w:val="left" w:pos="440"/>
              <w:tab w:val="right" w:leader="dot" w:pos="10456"/>
            </w:tabs>
            <w:rPr>
              <w:del w:id="93" w:author="Pierre Demolliens" w:date="2019-02-19T19:04:00Z"/>
              <w:rFonts w:eastAsiaTheme="minorEastAsia"/>
              <w:noProof/>
            </w:rPr>
          </w:pPr>
          <w:del w:id="94" w:author="Pierre Demolliens" w:date="2019-02-19T19:04:00Z">
            <w:r w:rsidRPr="00450518" w:rsidDel="00450518">
              <w:rPr>
                <w:rStyle w:val="Lienhypertexte"/>
                <w:noProof/>
              </w:rPr>
              <w:delText>1.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INTRODUCTION</w:delText>
            </w:r>
            <w:r w:rsidDel="00450518">
              <w:rPr>
                <w:noProof/>
                <w:webHidden/>
              </w:rPr>
              <w:tab/>
              <w:delText>4</w:delText>
            </w:r>
          </w:del>
        </w:p>
        <w:p w14:paraId="554F286F" w14:textId="4053BCDC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95" w:author="Pierre Demolliens" w:date="2019-02-19T19:04:00Z"/>
              <w:rFonts w:eastAsiaTheme="minorEastAsia"/>
              <w:noProof/>
            </w:rPr>
          </w:pPr>
          <w:del w:id="96" w:author="Pierre Demolliens" w:date="2019-02-19T19:04:00Z">
            <w:r w:rsidRPr="00450518" w:rsidDel="00450518">
              <w:rPr>
                <w:rStyle w:val="Lienhypertexte"/>
                <w:noProof/>
              </w:rPr>
              <w:delText>1.1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OBJECTIF</w:delText>
            </w:r>
            <w:r w:rsidDel="00450518">
              <w:rPr>
                <w:noProof/>
                <w:webHidden/>
              </w:rPr>
              <w:tab/>
              <w:delText>4</w:delText>
            </w:r>
          </w:del>
        </w:p>
        <w:p w14:paraId="58CF019D" w14:textId="2B3D3C6B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97" w:author="Pierre Demolliens" w:date="2019-02-19T19:04:00Z"/>
              <w:rFonts w:eastAsiaTheme="minorEastAsia"/>
              <w:noProof/>
            </w:rPr>
          </w:pPr>
          <w:del w:id="98" w:author="Pierre Demolliens" w:date="2019-02-19T19:04:00Z">
            <w:r w:rsidRPr="00450518" w:rsidDel="00450518">
              <w:rPr>
                <w:rStyle w:val="Lienhypertexte"/>
                <w:noProof/>
              </w:rPr>
              <w:delText>1.2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PORTEE</w:delText>
            </w:r>
            <w:r w:rsidDel="00450518">
              <w:rPr>
                <w:noProof/>
                <w:webHidden/>
              </w:rPr>
              <w:tab/>
              <w:delText>4</w:delText>
            </w:r>
          </w:del>
        </w:p>
        <w:p w14:paraId="187DD554" w14:textId="4EE5AA14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99" w:author="Pierre Demolliens" w:date="2019-02-19T19:04:00Z"/>
              <w:rFonts w:eastAsiaTheme="minorEastAsia"/>
              <w:noProof/>
            </w:rPr>
          </w:pPr>
          <w:del w:id="100" w:author="Pierre Demolliens" w:date="2019-02-19T19:04:00Z">
            <w:r w:rsidRPr="00450518" w:rsidDel="00450518">
              <w:rPr>
                <w:rStyle w:val="Lienhypertexte"/>
                <w:noProof/>
              </w:rPr>
              <w:delText>1.3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REFERENCES</w:delText>
            </w:r>
            <w:r w:rsidDel="00450518">
              <w:rPr>
                <w:noProof/>
                <w:webHidden/>
              </w:rPr>
              <w:tab/>
              <w:delText>4</w:delText>
            </w:r>
          </w:del>
        </w:p>
        <w:p w14:paraId="2E6DC392" w14:textId="3D5FF777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101" w:author="Pierre Demolliens" w:date="2019-02-19T19:04:00Z"/>
              <w:rFonts w:eastAsiaTheme="minorEastAsia"/>
              <w:noProof/>
            </w:rPr>
          </w:pPr>
          <w:del w:id="102" w:author="Pierre Demolliens" w:date="2019-02-19T19:04:00Z">
            <w:r w:rsidRPr="00450518" w:rsidDel="00450518">
              <w:rPr>
                <w:rStyle w:val="Lienhypertexte"/>
                <w:noProof/>
              </w:rPr>
              <w:delText>1.4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CONVENTIONS</w:delText>
            </w:r>
            <w:r w:rsidDel="00450518">
              <w:rPr>
                <w:noProof/>
                <w:webHidden/>
              </w:rPr>
              <w:tab/>
              <w:delText>5</w:delText>
            </w:r>
          </w:del>
        </w:p>
        <w:p w14:paraId="43F47987" w14:textId="5D9961CF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03" w:author="Pierre Demolliens" w:date="2019-02-19T19:04:00Z"/>
              <w:rFonts w:eastAsiaTheme="minorEastAsia"/>
              <w:noProof/>
            </w:rPr>
          </w:pPr>
          <w:del w:id="104" w:author="Pierre Demolliens" w:date="2019-02-19T19:04:00Z">
            <w:r w:rsidRPr="00450518" w:rsidDel="00450518">
              <w:rPr>
                <w:rStyle w:val="Lienhypertexte"/>
                <w:noProof/>
              </w:rPr>
              <w:delText>1.4.1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EXIGENCE LOGICIELLE</w:delText>
            </w:r>
            <w:r w:rsidDel="00450518">
              <w:rPr>
                <w:noProof/>
                <w:webHidden/>
              </w:rPr>
              <w:tab/>
              <w:delText>5</w:delText>
            </w:r>
          </w:del>
        </w:p>
        <w:p w14:paraId="14E70072" w14:textId="69153FFC" w:rsidR="00590C90" w:rsidDel="00450518" w:rsidRDefault="00590C90">
          <w:pPr>
            <w:pStyle w:val="TM1"/>
            <w:tabs>
              <w:tab w:val="left" w:pos="440"/>
              <w:tab w:val="right" w:leader="dot" w:pos="10456"/>
            </w:tabs>
            <w:rPr>
              <w:del w:id="105" w:author="Pierre Demolliens" w:date="2019-02-19T19:04:00Z"/>
              <w:rFonts w:eastAsiaTheme="minorEastAsia"/>
              <w:noProof/>
            </w:rPr>
          </w:pPr>
          <w:del w:id="106" w:author="Pierre Demolliens" w:date="2019-02-19T19:04:00Z">
            <w:r w:rsidRPr="00450518" w:rsidDel="00450518">
              <w:rPr>
                <w:rStyle w:val="Lienhypertexte"/>
                <w:noProof/>
              </w:rPr>
              <w:delText>2.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SPECIFICATIONS LOGICIELLES</w:delText>
            </w:r>
            <w:r w:rsidDel="00450518">
              <w:rPr>
                <w:noProof/>
                <w:webHidden/>
              </w:rPr>
              <w:tab/>
              <w:delText>6</w:delText>
            </w:r>
          </w:del>
        </w:p>
        <w:p w14:paraId="7D08C511" w14:textId="530D707D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107" w:author="Pierre Demolliens" w:date="2019-02-19T19:04:00Z"/>
              <w:rFonts w:eastAsiaTheme="minorEastAsia"/>
              <w:noProof/>
            </w:rPr>
          </w:pPr>
          <w:del w:id="108" w:author="Pierre Demolliens" w:date="2019-02-19T19:04:00Z">
            <w:r w:rsidRPr="00450518" w:rsidDel="00450518">
              <w:rPr>
                <w:rStyle w:val="Lienhypertexte"/>
                <w:noProof/>
              </w:rPr>
              <w:delText>2.1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ETATS DU SYSTEME LOGICIEL</w:delText>
            </w:r>
            <w:r w:rsidDel="00450518">
              <w:rPr>
                <w:noProof/>
                <w:webHidden/>
              </w:rPr>
              <w:tab/>
              <w:delText>6</w:delText>
            </w:r>
          </w:del>
        </w:p>
        <w:p w14:paraId="547D0B18" w14:textId="61AE4C81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09" w:author="Pierre Demolliens" w:date="2019-02-19T19:04:00Z"/>
              <w:rFonts w:eastAsiaTheme="minorEastAsia"/>
              <w:noProof/>
            </w:rPr>
          </w:pPr>
          <w:del w:id="110" w:author="Pierre Demolliens" w:date="2019-02-19T19:04:00Z">
            <w:r w:rsidRPr="00450518" w:rsidDel="00450518">
              <w:rPr>
                <w:rStyle w:val="Lienhypertexte"/>
                <w:noProof/>
              </w:rPr>
              <w:delText>2.1.1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DEMARRAGE</w:delText>
            </w:r>
            <w:r w:rsidDel="00450518">
              <w:rPr>
                <w:noProof/>
                <w:webHidden/>
              </w:rPr>
              <w:tab/>
              <w:delText>6</w:delText>
            </w:r>
          </w:del>
        </w:p>
        <w:p w14:paraId="5C1F838A" w14:textId="58B9E739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11" w:author="Pierre Demolliens" w:date="2019-02-19T19:04:00Z"/>
              <w:rFonts w:eastAsiaTheme="minorEastAsia"/>
              <w:noProof/>
            </w:rPr>
          </w:pPr>
          <w:del w:id="112" w:author="Pierre Demolliens" w:date="2019-02-19T19:04:00Z">
            <w:r w:rsidRPr="00450518" w:rsidDel="00450518">
              <w:rPr>
                <w:rStyle w:val="Lienhypertexte"/>
                <w:noProof/>
              </w:rPr>
              <w:delText>2.1.2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AU REPOS</w:delText>
            </w:r>
            <w:r w:rsidDel="00450518">
              <w:rPr>
                <w:noProof/>
                <w:webHidden/>
              </w:rPr>
              <w:tab/>
              <w:delText>6</w:delText>
            </w:r>
          </w:del>
        </w:p>
        <w:p w14:paraId="40062D95" w14:textId="64246E1A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13" w:author="Pierre Demolliens" w:date="2019-02-19T19:04:00Z"/>
              <w:rFonts w:eastAsiaTheme="minorEastAsia"/>
              <w:noProof/>
            </w:rPr>
          </w:pPr>
          <w:del w:id="114" w:author="Pierre Demolliens" w:date="2019-02-19T19:04:00Z">
            <w:r w:rsidRPr="00450518" w:rsidDel="00450518">
              <w:rPr>
                <w:rStyle w:val="Lienhypertexte"/>
                <w:noProof/>
              </w:rPr>
              <w:delText>2.1.3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EN TRAITEMENT</w:delText>
            </w:r>
            <w:r w:rsidDel="00450518">
              <w:rPr>
                <w:noProof/>
                <w:webHidden/>
              </w:rPr>
              <w:tab/>
              <w:delText>6</w:delText>
            </w:r>
          </w:del>
        </w:p>
        <w:p w14:paraId="480F8EE9" w14:textId="040F234D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15" w:author="Pierre Demolliens" w:date="2019-02-19T19:04:00Z"/>
              <w:rFonts w:eastAsiaTheme="minorEastAsia"/>
              <w:noProof/>
            </w:rPr>
          </w:pPr>
          <w:del w:id="116" w:author="Pierre Demolliens" w:date="2019-02-19T19:04:00Z">
            <w:r w:rsidRPr="00450518" w:rsidDel="00450518">
              <w:rPr>
                <w:rStyle w:val="Lienhypertexte"/>
                <w:noProof/>
              </w:rPr>
              <w:delText>2.1.4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ARRET</w:delText>
            </w:r>
            <w:r w:rsidDel="00450518">
              <w:rPr>
                <w:noProof/>
                <w:webHidden/>
              </w:rPr>
              <w:tab/>
              <w:delText>6</w:delText>
            </w:r>
          </w:del>
        </w:p>
        <w:p w14:paraId="17EA5C0F" w14:textId="1A3A6FF4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117" w:author="Pierre Demolliens" w:date="2019-02-19T19:04:00Z"/>
              <w:rFonts w:eastAsiaTheme="minorEastAsia"/>
              <w:noProof/>
            </w:rPr>
          </w:pPr>
          <w:del w:id="118" w:author="Pierre Demolliens" w:date="2019-02-19T19:04:00Z">
            <w:r w:rsidRPr="00450518" w:rsidDel="00450518">
              <w:rPr>
                <w:rStyle w:val="Lienhypertexte"/>
                <w:noProof/>
              </w:rPr>
              <w:delText>2.2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FONCTIONNALITES ET PERFORMANCE</w:delText>
            </w:r>
            <w:r w:rsidDel="00450518">
              <w:rPr>
                <w:noProof/>
                <w:webHidden/>
              </w:rPr>
              <w:tab/>
              <w:delText>7</w:delText>
            </w:r>
          </w:del>
        </w:p>
        <w:p w14:paraId="14DA7601" w14:textId="7C078967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19" w:author="Pierre Demolliens" w:date="2019-02-19T19:04:00Z"/>
              <w:rFonts w:eastAsiaTheme="minorEastAsia"/>
              <w:noProof/>
            </w:rPr>
          </w:pPr>
          <w:del w:id="120" w:author="Pierre Demolliens" w:date="2019-02-19T19:04:00Z">
            <w:r w:rsidRPr="00450518" w:rsidDel="00450518">
              <w:rPr>
                <w:rStyle w:val="Lienhypertexte"/>
                <w:noProof/>
              </w:rPr>
              <w:delText>2.2.1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FONCTIONS PRINCIPALES</w:delText>
            </w:r>
            <w:r w:rsidDel="00450518">
              <w:rPr>
                <w:noProof/>
                <w:webHidden/>
              </w:rPr>
              <w:tab/>
              <w:delText>7</w:delText>
            </w:r>
          </w:del>
        </w:p>
        <w:p w14:paraId="1BEDD3F1" w14:textId="4CFA915C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21" w:author="Pierre Demolliens" w:date="2019-02-19T19:04:00Z"/>
              <w:rFonts w:eastAsiaTheme="minorEastAsia"/>
              <w:noProof/>
            </w:rPr>
          </w:pPr>
          <w:del w:id="122" w:author="Pierre Demolliens" w:date="2019-02-19T19:04:00Z">
            <w:r w:rsidRPr="00450518" w:rsidDel="00450518">
              <w:rPr>
                <w:rStyle w:val="Lienhypertexte"/>
                <w:noProof/>
              </w:rPr>
              <w:delText>2.2.2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MODULE COMMUNICATION MATERIEL</w:delText>
            </w:r>
            <w:r w:rsidDel="00450518">
              <w:rPr>
                <w:noProof/>
                <w:webHidden/>
              </w:rPr>
              <w:tab/>
              <w:delText>7</w:delText>
            </w:r>
          </w:del>
        </w:p>
        <w:p w14:paraId="0DE87449" w14:textId="4B1E18BA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123" w:author="Pierre Demolliens" w:date="2019-02-19T19:04:00Z"/>
              <w:rFonts w:eastAsiaTheme="minorEastAsia"/>
              <w:noProof/>
            </w:rPr>
          </w:pPr>
          <w:del w:id="124" w:author="Pierre Demolliens" w:date="2019-02-19T19:04:00Z">
            <w:r w:rsidRPr="00450518" w:rsidDel="00450518">
              <w:rPr>
                <w:rStyle w:val="Lienhypertexte"/>
                <w:noProof/>
              </w:rPr>
              <w:delText>2.3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SECURITE</w:delText>
            </w:r>
            <w:r w:rsidDel="00450518">
              <w:rPr>
                <w:noProof/>
                <w:webHidden/>
              </w:rPr>
              <w:tab/>
              <w:delText>7</w:delText>
            </w:r>
          </w:del>
        </w:p>
        <w:p w14:paraId="29C1BCAF" w14:textId="675A8B82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125" w:author="Pierre Demolliens" w:date="2019-02-19T19:04:00Z"/>
              <w:rFonts w:eastAsiaTheme="minorEastAsia"/>
              <w:noProof/>
            </w:rPr>
          </w:pPr>
          <w:del w:id="126" w:author="Pierre Demolliens" w:date="2019-02-19T19:04:00Z">
            <w:r w:rsidRPr="00450518" w:rsidDel="00450518">
              <w:rPr>
                <w:rStyle w:val="Lienhypertexte"/>
                <w:noProof/>
              </w:rPr>
              <w:delText>2.4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MAINTENANCE UTILISATEUR</w:delText>
            </w:r>
            <w:r w:rsidDel="00450518">
              <w:rPr>
                <w:noProof/>
                <w:webHidden/>
              </w:rPr>
              <w:tab/>
              <w:delText>7</w:delText>
            </w:r>
          </w:del>
        </w:p>
        <w:p w14:paraId="087046D7" w14:textId="3C8B607D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127" w:author="Pierre Demolliens" w:date="2019-02-19T19:04:00Z"/>
              <w:rFonts w:eastAsiaTheme="minorEastAsia"/>
              <w:noProof/>
            </w:rPr>
          </w:pPr>
          <w:del w:id="128" w:author="Pierre Demolliens" w:date="2019-02-19T19:04:00Z">
            <w:r w:rsidRPr="00450518" w:rsidDel="00450518">
              <w:rPr>
                <w:rStyle w:val="Lienhypertexte"/>
                <w:noProof/>
              </w:rPr>
              <w:delText>2.5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ERGONOMIE ET APTITUDE A L’UTILISATION</w:delText>
            </w:r>
            <w:r w:rsidDel="00450518">
              <w:rPr>
                <w:noProof/>
                <w:webHidden/>
              </w:rPr>
              <w:tab/>
              <w:delText>8</w:delText>
            </w:r>
          </w:del>
        </w:p>
        <w:p w14:paraId="565A6199" w14:textId="7AA33EFA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29" w:author="Pierre Demolliens" w:date="2019-02-19T19:04:00Z"/>
              <w:rFonts w:eastAsiaTheme="minorEastAsia"/>
              <w:noProof/>
            </w:rPr>
          </w:pPr>
          <w:del w:id="130" w:author="Pierre Demolliens" w:date="2019-02-19T19:04:00Z">
            <w:r w:rsidRPr="00450518" w:rsidDel="00450518">
              <w:rPr>
                <w:rStyle w:val="Lienhypertexte"/>
                <w:noProof/>
              </w:rPr>
              <w:delText>2.5.1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INTERFACE HOMME-MACHINE</w:delText>
            </w:r>
            <w:r w:rsidDel="00450518">
              <w:rPr>
                <w:noProof/>
                <w:webHidden/>
              </w:rPr>
              <w:tab/>
              <w:delText>8</w:delText>
            </w:r>
          </w:del>
        </w:p>
        <w:p w14:paraId="645F0CF6" w14:textId="167940CF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31" w:author="Pierre Demolliens" w:date="2019-02-19T19:04:00Z"/>
              <w:rFonts w:eastAsiaTheme="minorEastAsia"/>
              <w:noProof/>
            </w:rPr>
          </w:pPr>
          <w:del w:id="132" w:author="Pierre Demolliens" w:date="2019-02-19T19:04:00Z">
            <w:r w:rsidRPr="00450518" w:rsidDel="00450518">
              <w:rPr>
                <w:rStyle w:val="Lienhypertexte"/>
                <w:noProof/>
              </w:rPr>
              <w:delText>2.5.2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AIDE</w:delText>
            </w:r>
            <w:r w:rsidDel="00450518">
              <w:rPr>
                <w:noProof/>
                <w:webHidden/>
              </w:rPr>
              <w:tab/>
              <w:delText>8</w:delText>
            </w:r>
          </w:del>
        </w:p>
        <w:p w14:paraId="2D81262A" w14:textId="1E1376C4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133" w:author="Pierre Demolliens" w:date="2019-02-19T19:04:00Z"/>
              <w:rFonts w:eastAsiaTheme="minorEastAsia"/>
              <w:noProof/>
            </w:rPr>
          </w:pPr>
          <w:del w:id="134" w:author="Pierre Demolliens" w:date="2019-02-19T19:04:00Z">
            <w:r w:rsidRPr="00450518" w:rsidDel="00450518">
              <w:rPr>
                <w:rStyle w:val="Lienhypertexte"/>
                <w:noProof/>
              </w:rPr>
              <w:delText>2.6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SPECIFICATIONS REGLEMENTAIRES</w:delText>
            </w:r>
            <w:r w:rsidDel="00450518">
              <w:rPr>
                <w:noProof/>
                <w:webHidden/>
              </w:rPr>
              <w:tab/>
              <w:delText>8</w:delText>
            </w:r>
          </w:del>
        </w:p>
        <w:p w14:paraId="4EA1E935" w14:textId="462602E1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135" w:author="Pierre Demolliens" w:date="2019-02-19T19:04:00Z"/>
              <w:rFonts w:eastAsiaTheme="minorEastAsia"/>
              <w:noProof/>
            </w:rPr>
          </w:pPr>
          <w:del w:id="136" w:author="Pierre Demolliens" w:date="2019-02-19T19:04:00Z">
            <w:r w:rsidRPr="00450518" w:rsidDel="00450518">
              <w:rPr>
                <w:rStyle w:val="Lienhypertexte"/>
                <w:noProof/>
              </w:rPr>
              <w:delText>2.7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RESSOURCES</w:delText>
            </w:r>
            <w:r w:rsidDel="00450518">
              <w:rPr>
                <w:noProof/>
                <w:webHidden/>
              </w:rPr>
              <w:tab/>
              <w:delText>8</w:delText>
            </w:r>
          </w:del>
        </w:p>
        <w:p w14:paraId="347C68D3" w14:textId="4888D0AD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37" w:author="Pierre Demolliens" w:date="2019-02-19T19:04:00Z"/>
              <w:rFonts w:eastAsiaTheme="minorEastAsia"/>
              <w:noProof/>
            </w:rPr>
          </w:pPr>
          <w:del w:id="138" w:author="Pierre Demolliens" w:date="2019-02-19T19:04:00Z">
            <w:r w:rsidRPr="00450518" w:rsidDel="00450518">
              <w:rPr>
                <w:rStyle w:val="Lienhypertexte"/>
                <w:noProof/>
              </w:rPr>
              <w:delText>2.7.1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RESSOURCES MATERIELLES</w:delText>
            </w:r>
            <w:r w:rsidDel="00450518">
              <w:rPr>
                <w:noProof/>
                <w:webHidden/>
              </w:rPr>
              <w:tab/>
              <w:delText>8</w:delText>
            </w:r>
          </w:del>
        </w:p>
        <w:p w14:paraId="23CE46F0" w14:textId="0B3757BC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39" w:author="Pierre Demolliens" w:date="2019-02-19T19:04:00Z"/>
              <w:rFonts w:eastAsiaTheme="minorEastAsia"/>
              <w:noProof/>
            </w:rPr>
          </w:pPr>
          <w:del w:id="140" w:author="Pierre Demolliens" w:date="2019-02-19T19:04:00Z">
            <w:r w:rsidRPr="00450518" w:rsidDel="00450518">
              <w:rPr>
                <w:rStyle w:val="Lienhypertexte"/>
                <w:noProof/>
              </w:rPr>
              <w:delText>2.7.2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RESSOURCES LOGICIELLES</w:delText>
            </w:r>
            <w:r w:rsidDel="00450518">
              <w:rPr>
                <w:noProof/>
                <w:webHidden/>
              </w:rPr>
              <w:tab/>
              <w:delText>9</w:delText>
            </w:r>
          </w:del>
        </w:p>
        <w:p w14:paraId="3B842853" w14:textId="22FDD0E1" w:rsidR="00590C90" w:rsidDel="00450518" w:rsidRDefault="00590C90">
          <w:pPr>
            <w:pStyle w:val="TM2"/>
            <w:tabs>
              <w:tab w:val="left" w:pos="880"/>
              <w:tab w:val="right" w:leader="dot" w:pos="10456"/>
            </w:tabs>
            <w:rPr>
              <w:del w:id="141" w:author="Pierre Demolliens" w:date="2019-02-19T19:04:00Z"/>
              <w:rFonts w:eastAsiaTheme="minorEastAsia"/>
              <w:noProof/>
            </w:rPr>
          </w:pPr>
          <w:del w:id="142" w:author="Pierre Demolliens" w:date="2019-02-19T19:04:00Z">
            <w:r w:rsidRPr="00450518" w:rsidDel="00450518">
              <w:rPr>
                <w:rStyle w:val="Lienhypertexte"/>
                <w:noProof/>
              </w:rPr>
              <w:delText>2.8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DONNEES</w:delText>
            </w:r>
            <w:r w:rsidDel="00450518">
              <w:rPr>
                <w:noProof/>
                <w:webHidden/>
              </w:rPr>
              <w:tab/>
              <w:delText>9</w:delText>
            </w:r>
          </w:del>
        </w:p>
        <w:p w14:paraId="580BC866" w14:textId="51CC3DAC" w:rsidR="00590C90" w:rsidDel="00450518" w:rsidRDefault="00590C90">
          <w:pPr>
            <w:pStyle w:val="TM2"/>
            <w:tabs>
              <w:tab w:val="left" w:pos="1100"/>
              <w:tab w:val="right" w:leader="dot" w:pos="10456"/>
            </w:tabs>
            <w:rPr>
              <w:del w:id="143" w:author="Pierre Demolliens" w:date="2019-02-19T19:04:00Z"/>
              <w:rFonts w:eastAsiaTheme="minorEastAsia"/>
              <w:noProof/>
            </w:rPr>
          </w:pPr>
          <w:del w:id="144" w:author="Pierre Demolliens" w:date="2019-02-19T19:04:00Z">
            <w:r w:rsidRPr="00450518" w:rsidDel="00450518">
              <w:rPr>
                <w:rStyle w:val="Lienhypertexte"/>
                <w:noProof/>
              </w:rPr>
              <w:delText>2.8.1</w:delText>
            </w:r>
            <w:r w:rsidDel="00450518">
              <w:rPr>
                <w:rFonts w:eastAsiaTheme="minorEastAsia"/>
                <w:noProof/>
              </w:rPr>
              <w:tab/>
            </w:r>
            <w:r w:rsidRPr="00450518" w:rsidDel="00450518">
              <w:rPr>
                <w:rStyle w:val="Lienhypertexte"/>
                <w:noProof/>
              </w:rPr>
              <w:delText>DONNEES D’UTILISATION</w:delText>
            </w:r>
            <w:r w:rsidDel="00450518">
              <w:rPr>
                <w:noProof/>
                <w:webHidden/>
              </w:rPr>
              <w:tab/>
              <w:delText>9</w:delText>
            </w:r>
          </w:del>
        </w:p>
        <w:p w14:paraId="5713DF7F" w14:textId="77777777" w:rsidR="00D55F3F" w:rsidRDefault="00D55F3F" w:rsidP="00D55F3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072014D" w14:textId="77777777" w:rsidR="00E01BE7" w:rsidRDefault="00E01BE7" w:rsidP="00D55F3F">
      <w:pPr>
        <w:rPr>
          <w:b/>
          <w:bCs/>
        </w:rPr>
      </w:pPr>
    </w:p>
    <w:p w14:paraId="20A8AB9C" w14:textId="77777777" w:rsidR="001D3023" w:rsidRDefault="001D3023" w:rsidP="00D55F3F">
      <w:pPr>
        <w:rPr>
          <w:b/>
          <w:bCs/>
        </w:rPr>
      </w:pPr>
    </w:p>
    <w:p w14:paraId="01CC41D6" w14:textId="77777777" w:rsidR="001D3023" w:rsidRDefault="001D3023" w:rsidP="00D55F3F">
      <w:pPr>
        <w:rPr>
          <w:b/>
          <w:bCs/>
        </w:rPr>
      </w:pPr>
    </w:p>
    <w:p w14:paraId="14067122" w14:textId="77777777" w:rsidR="001D3023" w:rsidRDefault="001D3023" w:rsidP="00D55F3F">
      <w:pPr>
        <w:rPr>
          <w:b/>
          <w:bCs/>
        </w:rPr>
      </w:pPr>
    </w:p>
    <w:p w14:paraId="562ED648" w14:textId="77777777" w:rsidR="001D3023" w:rsidRDefault="001D3023" w:rsidP="00D55F3F">
      <w:pPr>
        <w:rPr>
          <w:b/>
          <w:bCs/>
        </w:rPr>
      </w:pPr>
    </w:p>
    <w:p w14:paraId="5DDF6A16" w14:textId="77777777" w:rsidR="008B41CF" w:rsidRPr="008B41CF" w:rsidRDefault="00D55F3F" w:rsidP="008F6905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145" w:name="_Toc1498141"/>
      <w:r w:rsidRPr="008B41CF">
        <w:rPr>
          <w:color w:val="auto"/>
        </w:rPr>
        <w:lastRenderedPageBreak/>
        <w:t>INTRODUCTION</w:t>
      </w:r>
      <w:bookmarkEnd w:id="145"/>
    </w:p>
    <w:p w14:paraId="5EF5B757" w14:textId="77777777" w:rsidR="00320CF0" w:rsidRPr="008B41CF" w:rsidRDefault="00320CF0" w:rsidP="008B41CF"/>
    <w:p w14:paraId="13876D49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146" w:name="_Toc1498142"/>
      <w:r w:rsidRPr="008B41CF">
        <w:rPr>
          <w:color w:val="auto"/>
        </w:rPr>
        <w:t>OBJECTIF</w:t>
      </w:r>
      <w:bookmarkEnd w:id="146"/>
    </w:p>
    <w:p w14:paraId="4D78337B" w14:textId="77777777" w:rsidR="008B41CF" w:rsidRPr="008B41CF" w:rsidRDefault="008B41CF" w:rsidP="008B41CF"/>
    <w:p w14:paraId="175BC4BC" w14:textId="77777777" w:rsidR="007922F5" w:rsidRPr="002244D9" w:rsidRDefault="008B41CF" w:rsidP="002244D9">
      <w:pPr>
        <w:ind w:firstLine="360"/>
      </w:pPr>
      <w:r>
        <w:t xml:space="preserve">Ce document a pour but de </w:t>
      </w:r>
      <w:r w:rsidR="002D42F4">
        <w:t>définir</w:t>
      </w:r>
      <w:r>
        <w:t xml:space="preserve"> l’ensemble </w:t>
      </w:r>
      <w:r w:rsidR="002D42F4">
        <w:t>des exigences logicielles</w:t>
      </w:r>
      <w:r w:rsidR="00D71414">
        <w:t xml:space="preserve"> du </w:t>
      </w:r>
      <w:r w:rsidR="007922F5">
        <w:t>sous-</w:t>
      </w:r>
      <w:r w:rsidR="00D71414">
        <w:t>système logiciel</w:t>
      </w:r>
      <w:r>
        <w:t xml:space="preserve"> </w:t>
      </w:r>
      <w:r w:rsidR="002244D9">
        <w:rPr>
          <w:b/>
        </w:rPr>
        <w:t>GP 1.0.</w:t>
      </w:r>
    </w:p>
    <w:p w14:paraId="36972BFA" w14:textId="77777777" w:rsidR="008B41CF" w:rsidRPr="008B41CF" w:rsidRDefault="008B41CF" w:rsidP="008B41CF">
      <w:pPr>
        <w:ind w:firstLine="360"/>
        <w:jc w:val="both"/>
      </w:pPr>
    </w:p>
    <w:p w14:paraId="607EDAD4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147" w:name="_Toc1498143"/>
      <w:r w:rsidRPr="008B41CF">
        <w:rPr>
          <w:color w:val="auto"/>
        </w:rPr>
        <w:t>PORTEE</w:t>
      </w:r>
      <w:bookmarkEnd w:id="147"/>
    </w:p>
    <w:p w14:paraId="7D9DDC04" w14:textId="77777777" w:rsidR="008B41CF" w:rsidRDefault="008B41CF" w:rsidP="008B41CF"/>
    <w:p w14:paraId="2C0E7FF6" w14:textId="77777777" w:rsidR="008B41CF" w:rsidRDefault="008B41CF" w:rsidP="008B41CF">
      <w:pPr>
        <w:ind w:firstLine="360"/>
        <w:jc w:val="both"/>
      </w:pPr>
      <w:r>
        <w:t>Ce document sera utilisé par l’équipe du projet et sera disponible pour le maître d’ouvrage si celui-ci désire l’étudier et faire des remarques.</w:t>
      </w:r>
    </w:p>
    <w:p w14:paraId="434FD99B" w14:textId="77777777" w:rsidR="008B41CF" w:rsidRPr="008B41CF" w:rsidRDefault="008B41CF" w:rsidP="008B41CF"/>
    <w:p w14:paraId="695BF5F5" w14:textId="77777777" w:rsidR="00D55F3F" w:rsidRDefault="00D55F3F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148" w:name="_Toc1498144"/>
      <w:r w:rsidRPr="008B41CF">
        <w:rPr>
          <w:color w:val="auto"/>
        </w:rPr>
        <w:t>REFERENCES</w:t>
      </w:r>
      <w:bookmarkEnd w:id="148"/>
    </w:p>
    <w:p w14:paraId="07F7B25E" w14:textId="77777777" w:rsidR="00971ECE" w:rsidRPr="00971ECE" w:rsidRDefault="00971ECE" w:rsidP="00971ECE"/>
    <w:p w14:paraId="44826503" w14:textId="77777777" w:rsidR="00E737DF" w:rsidRDefault="00BC0FFB" w:rsidP="008F6905">
      <w:pPr>
        <w:pStyle w:val="Paragraphedeliste"/>
        <w:numPr>
          <w:ilvl w:val="2"/>
          <w:numId w:val="1"/>
        </w:numPr>
      </w:pPr>
      <w:r>
        <w:t>NORMES ET REGLEMENTATIONS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3539"/>
        <w:gridCol w:w="5528"/>
      </w:tblGrid>
      <w:tr w:rsidR="001828D8" w14:paraId="60CD662F" w14:textId="77777777" w:rsidTr="00C01120">
        <w:trPr>
          <w:jc w:val="center"/>
        </w:trPr>
        <w:tc>
          <w:tcPr>
            <w:tcW w:w="3539" w:type="dxa"/>
            <w:shd w:val="clear" w:color="auto" w:fill="F2F2F2" w:themeFill="background1" w:themeFillShade="F2"/>
          </w:tcPr>
          <w:p w14:paraId="596A0C04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5528" w:type="dxa"/>
            <w:shd w:val="clear" w:color="auto" w:fill="F2F2F2" w:themeFill="background1" w:themeFillShade="F2"/>
          </w:tcPr>
          <w:p w14:paraId="545BCCD2" w14:textId="77777777" w:rsidR="001828D8" w:rsidRPr="001828D8" w:rsidRDefault="001B27FC" w:rsidP="001828D8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1828D8" w14:paraId="2BD3F4C1" w14:textId="77777777" w:rsidTr="00C01120">
        <w:trPr>
          <w:jc w:val="center"/>
        </w:trPr>
        <w:tc>
          <w:tcPr>
            <w:tcW w:w="3539" w:type="dxa"/>
          </w:tcPr>
          <w:p w14:paraId="42D6075E" w14:textId="77777777" w:rsidR="001828D8" w:rsidRDefault="007D73AE" w:rsidP="008B41CF">
            <w:r>
              <w:t>IEC</w:t>
            </w:r>
            <w:r w:rsidR="00BB3CC5">
              <w:t xml:space="preserve"> </w:t>
            </w:r>
            <w:proofErr w:type="gramStart"/>
            <w:r>
              <w:t>62304:</w:t>
            </w:r>
            <w:proofErr w:type="gramEnd"/>
            <w:r>
              <w:t>2006</w:t>
            </w:r>
            <w:r w:rsidR="00BB3CC5">
              <w:t>/A</w:t>
            </w:r>
            <w:r w:rsidR="009E0265">
              <w:t>1:201</w:t>
            </w:r>
            <w:r w:rsidR="00361C20">
              <w:t>8</w:t>
            </w:r>
          </w:p>
        </w:tc>
        <w:tc>
          <w:tcPr>
            <w:tcW w:w="5528" w:type="dxa"/>
          </w:tcPr>
          <w:p w14:paraId="27E58960" w14:textId="77777777" w:rsidR="001828D8" w:rsidRDefault="000C4405" w:rsidP="008B41CF">
            <w:r w:rsidRPr="000C4405">
              <w:t>Processus du cycle de vie du logiciel</w:t>
            </w:r>
          </w:p>
        </w:tc>
      </w:tr>
      <w:tr w:rsidR="000233A9" w14:paraId="15EB0919" w14:textId="77777777" w:rsidTr="00C01120">
        <w:trPr>
          <w:jc w:val="center"/>
        </w:trPr>
        <w:tc>
          <w:tcPr>
            <w:tcW w:w="3539" w:type="dxa"/>
          </w:tcPr>
          <w:p w14:paraId="7D615186" w14:textId="77777777" w:rsidR="000233A9" w:rsidRDefault="000233A9" w:rsidP="008B41CF">
            <w:r>
              <w:t xml:space="preserve">ISO </w:t>
            </w:r>
            <w:proofErr w:type="gramStart"/>
            <w:r>
              <w:t>13485</w:t>
            </w:r>
            <w:r w:rsidR="00C97434">
              <w:t>:</w:t>
            </w:r>
            <w:proofErr w:type="gramEnd"/>
            <w:r w:rsidR="00C97434">
              <w:t>2016</w:t>
            </w:r>
          </w:p>
        </w:tc>
        <w:tc>
          <w:tcPr>
            <w:tcW w:w="5528" w:type="dxa"/>
          </w:tcPr>
          <w:p w14:paraId="1981717A" w14:textId="77777777" w:rsidR="000233A9" w:rsidRDefault="00317060" w:rsidP="008B41CF">
            <w:r w:rsidRPr="00317060">
              <w:t>Systèmes de management de la qualité -- Exigences à des fins réglementaires</w:t>
            </w:r>
          </w:p>
        </w:tc>
      </w:tr>
      <w:tr w:rsidR="00320CF0" w14:paraId="3FF90879" w14:textId="77777777" w:rsidTr="00C01120">
        <w:trPr>
          <w:jc w:val="center"/>
        </w:trPr>
        <w:tc>
          <w:tcPr>
            <w:tcW w:w="3539" w:type="dxa"/>
          </w:tcPr>
          <w:p w14:paraId="74C8CB43" w14:textId="77777777" w:rsidR="00320CF0" w:rsidRDefault="00320CF0" w:rsidP="008B41CF">
            <w:r>
              <w:t xml:space="preserve">ISO </w:t>
            </w:r>
            <w:proofErr w:type="gramStart"/>
            <w:r>
              <w:t>149</w:t>
            </w:r>
            <w:r w:rsidR="001B771E">
              <w:t>7</w:t>
            </w:r>
            <w:r>
              <w:t>1</w:t>
            </w:r>
            <w:r w:rsidR="00CB0FA1">
              <w:t>:</w:t>
            </w:r>
            <w:proofErr w:type="gramEnd"/>
            <w:r w:rsidR="00CB0FA1">
              <w:t>200</w:t>
            </w:r>
            <w:r w:rsidR="003739E6">
              <w:t>7</w:t>
            </w:r>
          </w:p>
        </w:tc>
        <w:tc>
          <w:tcPr>
            <w:tcW w:w="5528" w:type="dxa"/>
          </w:tcPr>
          <w:p w14:paraId="562AB89B" w14:textId="77777777" w:rsidR="00320CF0" w:rsidRDefault="00CB0FA1" w:rsidP="008B41CF">
            <w:r w:rsidRPr="00CB0FA1">
              <w:t>Application de la gestion des risques aux dispositifs médicaux</w:t>
            </w:r>
          </w:p>
        </w:tc>
      </w:tr>
      <w:tr w:rsidR="00320CF0" w14:paraId="5887F4FD" w14:textId="77777777" w:rsidTr="00C01120">
        <w:trPr>
          <w:jc w:val="center"/>
        </w:trPr>
        <w:tc>
          <w:tcPr>
            <w:tcW w:w="3539" w:type="dxa"/>
          </w:tcPr>
          <w:p w14:paraId="4FC6CE97" w14:textId="77777777" w:rsidR="00320CF0" w:rsidRDefault="00320CF0" w:rsidP="008B41CF">
            <w:r>
              <w:t>I</w:t>
            </w:r>
            <w:r w:rsidR="001B771E">
              <w:t>EC</w:t>
            </w:r>
            <w:r>
              <w:t xml:space="preserve"> 62366</w:t>
            </w:r>
            <w:r w:rsidR="001B771E">
              <w:t>-</w:t>
            </w:r>
            <w:proofErr w:type="gramStart"/>
            <w:r w:rsidR="001B771E">
              <w:t>1:</w:t>
            </w:r>
            <w:proofErr w:type="gramEnd"/>
            <w:r w:rsidR="001B771E">
              <w:t>2015</w:t>
            </w:r>
          </w:p>
        </w:tc>
        <w:tc>
          <w:tcPr>
            <w:tcW w:w="5528" w:type="dxa"/>
          </w:tcPr>
          <w:p w14:paraId="18F05F62" w14:textId="77777777" w:rsidR="00320CF0" w:rsidRDefault="001B771E" w:rsidP="008B41CF">
            <w:r w:rsidRPr="001B771E">
              <w:t xml:space="preserve">Partie </w:t>
            </w:r>
            <w:r w:rsidR="0081220B">
              <w:t xml:space="preserve">1 </w:t>
            </w:r>
            <w:r w:rsidRPr="001B771E">
              <w:t>: Application de l'ingénierie de l'aptitude à l'utilisation aux dispositifs médicaux</w:t>
            </w:r>
          </w:p>
        </w:tc>
      </w:tr>
    </w:tbl>
    <w:p w14:paraId="72CE6533" w14:textId="77777777" w:rsidR="001828D8" w:rsidRDefault="001828D8" w:rsidP="008B41CF">
      <w:pPr>
        <w:rPr>
          <w:color w:val="FF0000"/>
        </w:rPr>
      </w:pPr>
    </w:p>
    <w:p w14:paraId="730D46D1" w14:textId="77777777" w:rsidR="00CE75E3" w:rsidRDefault="00BC0FFB" w:rsidP="008F6905">
      <w:pPr>
        <w:pStyle w:val="Paragraphedeliste"/>
        <w:numPr>
          <w:ilvl w:val="2"/>
          <w:numId w:val="1"/>
        </w:numPr>
      </w:pPr>
      <w:r>
        <w:t>PROJET</w:t>
      </w:r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</w:tblGrid>
      <w:tr w:rsidR="00CE75E3" w14:paraId="5D3B87C5" w14:textId="77777777" w:rsidTr="008F5DE7">
        <w:trPr>
          <w:jc w:val="center"/>
        </w:trPr>
        <w:tc>
          <w:tcPr>
            <w:tcW w:w="4673" w:type="dxa"/>
            <w:shd w:val="clear" w:color="auto" w:fill="F2F2F2" w:themeFill="background1" w:themeFillShade="F2"/>
          </w:tcPr>
          <w:p w14:paraId="5F62B257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8609B87" w14:textId="77777777" w:rsidR="00CE75E3" w:rsidRPr="001828D8" w:rsidRDefault="001B27FC" w:rsidP="00CE75E3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CE75E3" w14:paraId="256ED024" w14:textId="77777777" w:rsidTr="003B156E">
        <w:trPr>
          <w:jc w:val="center"/>
        </w:trPr>
        <w:tc>
          <w:tcPr>
            <w:tcW w:w="4673" w:type="dxa"/>
            <w:shd w:val="clear" w:color="auto" w:fill="auto"/>
          </w:tcPr>
          <w:p w14:paraId="4FD488D3" w14:textId="77777777" w:rsidR="00CE75E3" w:rsidRPr="00193C33" w:rsidRDefault="00D11B1A" w:rsidP="00CE75E3">
            <w:r w:rsidRPr="00D11B1A">
              <w:t>Plan de développement du logiciel-1.</w:t>
            </w:r>
            <w:r w:rsidR="00590C90">
              <w:t>0</w:t>
            </w:r>
            <w:r w:rsidR="00E16DB9">
              <w:t xml:space="preserve"> -Mialon, Long, Demolliens</w:t>
            </w:r>
          </w:p>
        </w:tc>
        <w:tc>
          <w:tcPr>
            <w:tcW w:w="4394" w:type="dxa"/>
            <w:shd w:val="clear" w:color="auto" w:fill="auto"/>
          </w:tcPr>
          <w:p w14:paraId="2791F4F3" w14:textId="77777777" w:rsidR="00CE75E3" w:rsidRDefault="002D5679" w:rsidP="00CE75E3">
            <w:r>
              <w:t>Plan de développement logiciel</w:t>
            </w:r>
          </w:p>
        </w:tc>
      </w:tr>
    </w:tbl>
    <w:p w14:paraId="2733C1F5" w14:textId="77777777" w:rsidR="001D3023" w:rsidRDefault="001D3023" w:rsidP="001F74A7">
      <w:pPr>
        <w:jc w:val="both"/>
      </w:pPr>
    </w:p>
    <w:p w14:paraId="07A4956C" w14:textId="77777777" w:rsidR="002D42F4" w:rsidRDefault="002D42F4" w:rsidP="001F74A7">
      <w:pPr>
        <w:jc w:val="both"/>
      </w:pPr>
    </w:p>
    <w:p w14:paraId="5004F34D" w14:textId="77777777" w:rsidR="002D42F4" w:rsidRDefault="002D42F4" w:rsidP="001F74A7">
      <w:pPr>
        <w:jc w:val="both"/>
      </w:pPr>
    </w:p>
    <w:p w14:paraId="68F6AB1C" w14:textId="77777777" w:rsidR="002D42F4" w:rsidRDefault="002D42F4" w:rsidP="001F74A7">
      <w:pPr>
        <w:jc w:val="both"/>
      </w:pPr>
    </w:p>
    <w:p w14:paraId="5A0F3EB7" w14:textId="77777777" w:rsidR="002732A5" w:rsidRDefault="002732A5" w:rsidP="001F74A7">
      <w:pPr>
        <w:jc w:val="both"/>
      </w:pPr>
    </w:p>
    <w:p w14:paraId="15E5E1C0" w14:textId="77777777" w:rsidR="002732A5" w:rsidRDefault="002732A5" w:rsidP="001F74A7">
      <w:pPr>
        <w:jc w:val="both"/>
      </w:pPr>
    </w:p>
    <w:p w14:paraId="2F12527A" w14:textId="77777777" w:rsidR="002732A5" w:rsidRDefault="002732A5" w:rsidP="001F74A7">
      <w:pPr>
        <w:jc w:val="both"/>
      </w:pPr>
    </w:p>
    <w:p w14:paraId="6CF2CFFC" w14:textId="77777777" w:rsidR="002732A5" w:rsidRDefault="002732A5" w:rsidP="001F74A7">
      <w:pPr>
        <w:jc w:val="both"/>
      </w:pPr>
    </w:p>
    <w:p w14:paraId="3A21E332" w14:textId="77777777" w:rsidR="00320CF0" w:rsidRDefault="00320CF0" w:rsidP="008F6905">
      <w:pPr>
        <w:pStyle w:val="Titre2"/>
        <w:numPr>
          <w:ilvl w:val="1"/>
          <w:numId w:val="1"/>
        </w:numPr>
        <w:rPr>
          <w:color w:val="auto"/>
        </w:rPr>
      </w:pPr>
      <w:bookmarkStart w:id="149" w:name="_Toc1498145"/>
      <w:r>
        <w:rPr>
          <w:color w:val="auto"/>
        </w:rPr>
        <w:lastRenderedPageBreak/>
        <w:t>CONVENTIONS</w:t>
      </w:r>
      <w:bookmarkEnd w:id="149"/>
    </w:p>
    <w:p w14:paraId="4115B753" w14:textId="77777777" w:rsidR="00011197" w:rsidRDefault="00011197" w:rsidP="004D53D7"/>
    <w:p w14:paraId="7926D3E6" w14:textId="77777777" w:rsidR="00011197" w:rsidRDefault="00011197" w:rsidP="008F6905">
      <w:pPr>
        <w:pStyle w:val="Titre2"/>
        <w:numPr>
          <w:ilvl w:val="2"/>
          <w:numId w:val="1"/>
        </w:numPr>
        <w:rPr>
          <w:color w:val="auto"/>
        </w:rPr>
      </w:pPr>
      <w:bookmarkStart w:id="150" w:name="_Toc1498146"/>
      <w:r>
        <w:rPr>
          <w:color w:val="auto"/>
        </w:rPr>
        <w:t>EXIGENCE LOGICIELLE</w:t>
      </w:r>
      <w:bookmarkEnd w:id="150"/>
    </w:p>
    <w:p w14:paraId="619C1C35" w14:textId="77777777" w:rsidR="00011197" w:rsidRDefault="00011197" w:rsidP="004D53D7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320CF0" w14:paraId="264B2863" w14:textId="77777777" w:rsidTr="008F5DE7">
        <w:trPr>
          <w:jc w:val="center"/>
        </w:trPr>
        <w:tc>
          <w:tcPr>
            <w:tcW w:w="2547" w:type="dxa"/>
          </w:tcPr>
          <w:p w14:paraId="3CF30E9F" w14:textId="77777777" w:rsidR="00320CF0" w:rsidRPr="005E37B8" w:rsidRDefault="00320CF0" w:rsidP="00320CF0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</w:tcPr>
          <w:p w14:paraId="5384BCC8" w14:textId="77777777" w:rsidR="00320CF0" w:rsidRPr="005E37B8" w:rsidRDefault="00320CF0" w:rsidP="00320CF0">
            <w:pPr>
              <w:rPr>
                <w:b/>
              </w:rPr>
            </w:pPr>
            <w:r w:rsidRPr="005E37B8">
              <w:rPr>
                <w:b/>
              </w:rPr>
              <w:t>S</w:t>
            </w:r>
            <w:r>
              <w:rPr>
                <w:b/>
              </w:rPr>
              <w:t>OFTREQ</w:t>
            </w:r>
            <w:r w:rsidRPr="005E37B8">
              <w:rPr>
                <w:b/>
              </w:rPr>
              <w:t>-XXX-000</w:t>
            </w:r>
            <w:r w:rsidR="00796D6A">
              <w:rPr>
                <w:b/>
              </w:rPr>
              <w:t>(-0)</w:t>
            </w:r>
          </w:p>
        </w:tc>
      </w:tr>
      <w:tr w:rsidR="00320CF0" w14:paraId="0F7E66D9" w14:textId="77777777" w:rsidTr="008F5DE7">
        <w:trPr>
          <w:jc w:val="center"/>
        </w:trPr>
        <w:tc>
          <w:tcPr>
            <w:tcW w:w="2547" w:type="dxa"/>
          </w:tcPr>
          <w:p w14:paraId="2C592EBD" w14:textId="77777777" w:rsidR="00320CF0" w:rsidRDefault="00320CF0" w:rsidP="00320CF0">
            <w:r>
              <w:t>Titre</w:t>
            </w:r>
          </w:p>
        </w:tc>
        <w:tc>
          <w:tcPr>
            <w:tcW w:w="6515" w:type="dxa"/>
          </w:tcPr>
          <w:p w14:paraId="7462DB27" w14:textId="77777777" w:rsidR="00320CF0" w:rsidRPr="005E37B8" w:rsidRDefault="00320CF0" w:rsidP="00320CF0">
            <w:pPr>
              <w:rPr>
                <w:i/>
              </w:rPr>
            </w:pPr>
            <w:r w:rsidRPr="005E37B8">
              <w:rPr>
                <w:i/>
              </w:rPr>
              <w:t>Titre de l’exigence S</w:t>
            </w:r>
            <w:r w:rsidR="001E2DDE">
              <w:rPr>
                <w:i/>
              </w:rPr>
              <w:t>OFTREQ</w:t>
            </w:r>
            <w:r w:rsidRPr="005E37B8">
              <w:rPr>
                <w:i/>
              </w:rPr>
              <w:t>-XXX-000</w:t>
            </w:r>
          </w:p>
        </w:tc>
      </w:tr>
      <w:tr w:rsidR="00320CF0" w14:paraId="749E472F" w14:textId="77777777" w:rsidTr="008F5DE7">
        <w:trPr>
          <w:jc w:val="center"/>
        </w:trPr>
        <w:tc>
          <w:tcPr>
            <w:tcW w:w="2547" w:type="dxa"/>
          </w:tcPr>
          <w:p w14:paraId="7F3C5A16" w14:textId="77777777" w:rsidR="00320CF0" w:rsidRDefault="00320CF0" w:rsidP="00320CF0">
            <w:r>
              <w:t>Description</w:t>
            </w:r>
          </w:p>
        </w:tc>
        <w:tc>
          <w:tcPr>
            <w:tcW w:w="6515" w:type="dxa"/>
          </w:tcPr>
          <w:p w14:paraId="4958F43B" w14:textId="77777777" w:rsidR="00320CF0" w:rsidRDefault="00320CF0" w:rsidP="00320CF0">
            <w:r>
              <w:t>Description de l’exigence S</w:t>
            </w:r>
            <w:r w:rsidR="001E2DDE">
              <w:t>OFTREQ</w:t>
            </w:r>
            <w:r>
              <w:t>-XXX-000</w:t>
            </w:r>
          </w:p>
        </w:tc>
      </w:tr>
      <w:tr w:rsidR="00320CF0" w14:paraId="74906FA9" w14:textId="77777777" w:rsidTr="008F5DE7">
        <w:trPr>
          <w:jc w:val="center"/>
        </w:trPr>
        <w:tc>
          <w:tcPr>
            <w:tcW w:w="2547" w:type="dxa"/>
          </w:tcPr>
          <w:p w14:paraId="771DC869" w14:textId="77777777" w:rsidR="00320CF0" w:rsidRDefault="00320CF0" w:rsidP="00320CF0">
            <w:r>
              <w:t>Version</w:t>
            </w:r>
          </w:p>
        </w:tc>
        <w:tc>
          <w:tcPr>
            <w:tcW w:w="6515" w:type="dxa"/>
          </w:tcPr>
          <w:p w14:paraId="4C9E6B8A" w14:textId="77777777" w:rsidR="00320CF0" w:rsidRDefault="00320CF0" w:rsidP="00320CF0">
            <w:r>
              <w:t>Version de l’exigence S</w:t>
            </w:r>
            <w:r w:rsidR="001E2DDE">
              <w:t>OFTREQ</w:t>
            </w:r>
            <w:r>
              <w:t>-XXX-000</w:t>
            </w:r>
          </w:p>
        </w:tc>
      </w:tr>
      <w:tr w:rsidR="00320CF0" w14:paraId="7746DDB9" w14:textId="77777777" w:rsidTr="008F5DE7">
        <w:trPr>
          <w:jc w:val="center"/>
        </w:trPr>
        <w:tc>
          <w:tcPr>
            <w:tcW w:w="2547" w:type="dxa"/>
          </w:tcPr>
          <w:p w14:paraId="6418A120" w14:textId="77777777" w:rsidR="00320CF0" w:rsidRDefault="00320CF0" w:rsidP="00320CF0">
            <w:r>
              <w:t>Liens</w:t>
            </w:r>
          </w:p>
        </w:tc>
        <w:tc>
          <w:tcPr>
            <w:tcW w:w="6515" w:type="dxa"/>
          </w:tcPr>
          <w:p w14:paraId="1FEA36D9" w14:textId="77777777" w:rsidR="00320CF0" w:rsidRDefault="00320CF0" w:rsidP="00320CF0">
            <w:r>
              <w:t>Lien avec d’autres exigences</w:t>
            </w:r>
          </w:p>
        </w:tc>
      </w:tr>
      <w:tr w:rsidR="006B046A" w14:paraId="1FA0072A" w14:textId="77777777" w:rsidTr="008F5DE7">
        <w:trPr>
          <w:jc w:val="center"/>
        </w:trPr>
        <w:tc>
          <w:tcPr>
            <w:tcW w:w="2547" w:type="dxa"/>
          </w:tcPr>
          <w:p w14:paraId="74B4F991" w14:textId="77777777" w:rsidR="006B046A" w:rsidRDefault="006B046A" w:rsidP="00320CF0">
            <w:r>
              <w:t>Réf. exigence SYSTEME</w:t>
            </w:r>
          </w:p>
        </w:tc>
        <w:tc>
          <w:tcPr>
            <w:tcW w:w="6515" w:type="dxa"/>
          </w:tcPr>
          <w:p w14:paraId="5DD71726" w14:textId="77777777" w:rsidR="006B046A" w:rsidRDefault="0058198E" w:rsidP="00320CF0">
            <w:r>
              <w:t>Lien avec l’exigence système</w:t>
            </w:r>
          </w:p>
        </w:tc>
      </w:tr>
    </w:tbl>
    <w:p w14:paraId="593FA17C" w14:textId="77777777" w:rsidR="006B7025" w:rsidRDefault="006B7025" w:rsidP="006B7025"/>
    <w:p w14:paraId="7922F9F8" w14:textId="77777777" w:rsidR="002732A5" w:rsidRDefault="002732A5" w:rsidP="006B7025"/>
    <w:p w14:paraId="4DDC9CD3" w14:textId="77777777" w:rsidR="002732A5" w:rsidRDefault="002732A5" w:rsidP="006B7025"/>
    <w:p w14:paraId="23791CB3" w14:textId="77777777" w:rsidR="002732A5" w:rsidRDefault="002732A5" w:rsidP="006B7025"/>
    <w:p w14:paraId="784ED4E4" w14:textId="77777777" w:rsidR="002732A5" w:rsidRDefault="002732A5" w:rsidP="006B7025"/>
    <w:p w14:paraId="034A352E" w14:textId="77777777" w:rsidR="002732A5" w:rsidRDefault="002732A5" w:rsidP="006B7025"/>
    <w:p w14:paraId="50E6CD0C" w14:textId="77777777" w:rsidR="002732A5" w:rsidRDefault="002732A5" w:rsidP="006B7025"/>
    <w:p w14:paraId="41552D10" w14:textId="77777777" w:rsidR="002732A5" w:rsidRDefault="002732A5" w:rsidP="006B7025"/>
    <w:p w14:paraId="7BAE9846" w14:textId="77777777" w:rsidR="002732A5" w:rsidRDefault="002732A5" w:rsidP="006B7025"/>
    <w:p w14:paraId="7414B0FC" w14:textId="77777777" w:rsidR="002732A5" w:rsidRDefault="002732A5" w:rsidP="006B7025"/>
    <w:p w14:paraId="58D6A19E" w14:textId="77777777" w:rsidR="002732A5" w:rsidRDefault="002732A5" w:rsidP="006B7025"/>
    <w:p w14:paraId="3D02FDCB" w14:textId="77777777" w:rsidR="002732A5" w:rsidRDefault="002732A5" w:rsidP="006B7025"/>
    <w:p w14:paraId="36CF34F4" w14:textId="77777777" w:rsidR="002732A5" w:rsidRDefault="002732A5" w:rsidP="006B7025"/>
    <w:p w14:paraId="462F572C" w14:textId="77777777" w:rsidR="002732A5" w:rsidRDefault="002732A5" w:rsidP="006B7025"/>
    <w:p w14:paraId="2130075B" w14:textId="77777777" w:rsidR="002732A5" w:rsidRDefault="002732A5" w:rsidP="006B7025"/>
    <w:p w14:paraId="4A96F5C4" w14:textId="77777777" w:rsidR="002732A5" w:rsidRDefault="002732A5" w:rsidP="006B7025"/>
    <w:p w14:paraId="1C5F3387" w14:textId="77777777" w:rsidR="002732A5" w:rsidRDefault="002732A5" w:rsidP="006B7025"/>
    <w:p w14:paraId="0B4874EC" w14:textId="77777777" w:rsidR="002732A5" w:rsidRDefault="002732A5" w:rsidP="006B7025"/>
    <w:p w14:paraId="75BA4205" w14:textId="77777777" w:rsidR="002732A5" w:rsidRDefault="002732A5" w:rsidP="006B7025"/>
    <w:p w14:paraId="0583B42E" w14:textId="77777777" w:rsidR="002732A5" w:rsidRDefault="002732A5" w:rsidP="006B7025"/>
    <w:p w14:paraId="28A3EDA7" w14:textId="77777777" w:rsidR="002732A5" w:rsidRDefault="002732A5" w:rsidP="006B7025"/>
    <w:p w14:paraId="33E0E833" w14:textId="77777777" w:rsidR="002732A5" w:rsidRDefault="002732A5" w:rsidP="006B7025"/>
    <w:p w14:paraId="5638BFC6" w14:textId="77777777" w:rsidR="002732A5" w:rsidRPr="006B7025" w:rsidRDefault="002732A5" w:rsidP="006B7025"/>
    <w:p w14:paraId="5A21E133" w14:textId="77777777" w:rsidR="00E3235F" w:rsidRDefault="00E3235F" w:rsidP="00E3235F">
      <w:pPr>
        <w:pStyle w:val="Titre1"/>
        <w:numPr>
          <w:ilvl w:val="0"/>
          <w:numId w:val="1"/>
        </w:numPr>
        <w:pBdr>
          <w:bottom w:val="single" w:sz="6" w:space="1" w:color="auto"/>
        </w:pBdr>
        <w:rPr>
          <w:color w:val="auto"/>
        </w:rPr>
      </w:pPr>
      <w:bookmarkStart w:id="151" w:name="_Toc1498147"/>
      <w:r>
        <w:rPr>
          <w:color w:val="auto"/>
        </w:rPr>
        <w:lastRenderedPageBreak/>
        <w:t>SPECIFICATIONS LOGICIELLES</w:t>
      </w:r>
      <w:bookmarkEnd w:id="151"/>
    </w:p>
    <w:p w14:paraId="60C94C4C" w14:textId="77777777" w:rsidR="002D5679" w:rsidRDefault="002D5679" w:rsidP="002D5679"/>
    <w:p w14:paraId="2580F998" w14:textId="77777777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152" w:name="_Toc513210810"/>
      <w:bookmarkStart w:id="153" w:name="_Toc500159694"/>
      <w:bookmarkStart w:id="154" w:name="_Toc1498148"/>
      <w:r>
        <w:rPr>
          <w:color w:val="auto"/>
        </w:rPr>
        <w:t>ETATS DU SYSTEME LOGICIEL</w:t>
      </w:r>
      <w:bookmarkEnd w:id="152"/>
      <w:bookmarkEnd w:id="153"/>
      <w:bookmarkEnd w:id="154"/>
    </w:p>
    <w:p w14:paraId="5FF40AF7" w14:textId="77777777" w:rsidR="002D5679" w:rsidRDefault="002D5679" w:rsidP="002D5679"/>
    <w:p w14:paraId="3055A243" w14:textId="77777777" w:rsidR="002D5679" w:rsidRDefault="002D5679" w:rsidP="002D5679">
      <w:pPr>
        <w:ind w:left="360"/>
      </w:pPr>
      <w:r>
        <w:t xml:space="preserve">Le </w:t>
      </w:r>
      <w:del w:id="155" w:author="Pierre Demolliens" w:date="2019-02-19T18:34:00Z">
        <w:r w:rsidDel="00D8270B">
          <w:delText>SOUS-</w:delText>
        </w:r>
      </w:del>
      <w:r>
        <w:t xml:space="preserve">SYSTEME LOGICIEL </w:t>
      </w:r>
      <w:ins w:id="156" w:author="Pierre Demolliens" w:date="2019-02-04T14:58:00Z">
        <w:r w:rsidR="00E16DB9">
          <w:rPr>
            <w:b/>
          </w:rPr>
          <w:t xml:space="preserve">GP 1.0 </w:t>
        </w:r>
      </w:ins>
      <w:r>
        <w:t>fonctionne dans quatre états.</w:t>
      </w:r>
    </w:p>
    <w:p w14:paraId="603EB9D5" w14:textId="77777777" w:rsidR="002D5679" w:rsidRDefault="002D5679" w:rsidP="002D5679">
      <w:pPr>
        <w:ind w:left="360"/>
      </w:pPr>
    </w:p>
    <w:p w14:paraId="616C03E2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157" w:name="_Toc513210811"/>
      <w:bookmarkStart w:id="158" w:name="_Toc1498149"/>
      <w:r>
        <w:rPr>
          <w:color w:val="auto"/>
          <w:sz w:val="24"/>
        </w:rPr>
        <w:t>DEMARRAGE</w:t>
      </w:r>
      <w:bookmarkEnd w:id="157"/>
      <w:bookmarkEnd w:id="158"/>
    </w:p>
    <w:p w14:paraId="07DDD756" w14:textId="77777777" w:rsidR="002D5679" w:rsidRDefault="002D5679" w:rsidP="002D5679"/>
    <w:p w14:paraId="649AB6BC" w14:textId="14A386C8" w:rsidR="002D5679" w:rsidRDefault="002D5679" w:rsidP="002D5679">
      <w:pPr>
        <w:ind w:left="360"/>
      </w:pPr>
      <w:r>
        <w:t xml:space="preserve">Le </w:t>
      </w:r>
      <w:del w:id="159" w:author="Pierre Demolliens" w:date="2019-02-19T18:34:00Z">
        <w:r w:rsidDel="00D8270B">
          <w:delText>SOUS-</w:delText>
        </w:r>
      </w:del>
      <w:r>
        <w:t xml:space="preserve">SYSTEME LOGICIEL charge </w:t>
      </w:r>
      <w:ins w:id="160" w:author="Pierre Demolliens" w:date="2019-02-04T14:59:00Z">
        <w:r w:rsidR="00EF10CE">
          <w:t xml:space="preserve">la page </w:t>
        </w:r>
      </w:ins>
      <w:ins w:id="161" w:author="Pierre Demolliens" w:date="2019-02-19T18:35:00Z">
        <w:r w:rsidR="00827043">
          <w:t>de connexion</w:t>
        </w:r>
      </w:ins>
      <w:del w:id="162" w:author="Pierre Demolliens" w:date="2019-02-04T14:59:00Z">
        <w:r w:rsidDel="00EF10CE">
          <w:delText>ses composants</w:delText>
        </w:r>
      </w:del>
      <w:r>
        <w:t>. L’utilisateur ne peut pas l’utiliser.</w:t>
      </w:r>
    </w:p>
    <w:p w14:paraId="1E6148DA" w14:textId="77777777" w:rsidR="002D5679" w:rsidRDefault="002D5679" w:rsidP="002D5679">
      <w:pPr>
        <w:ind w:left="360"/>
      </w:pPr>
    </w:p>
    <w:p w14:paraId="1534A505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163" w:name="_Toc513210812"/>
      <w:bookmarkStart w:id="164" w:name="_Toc1498150"/>
      <w:r>
        <w:rPr>
          <w:color w:val="auto"/>
          <w:sz w:val="24"/>
        </w:rPr>
        <w:t>AU REPOS</w:t>
      </w:r>
      <w:bookmarkEnd w:id="163"/>
      <w:bookmarkEnd w:id="164"/>
    </w:p>
    <w:p w14:paraId="1FAB71C8" w14:textId="77777777" w:rsidR="002D5679" w:rsidRDefault="002D5679" w:rsidP="002D5679">
      <w:pPr>
        <w:ind w:left="360"/>
      </w:pPr>
    </w:p>
    <w:p w14:paraId="0F38CBA5" w14:textId="21C67263" w:rsidR="002D5679" w:rsidRDefault="00EF10CE" w:rsidP="00475CD3">
      <w:pPr>
        <w:ind w:left="360"/>
      </w:pPr>
      <w:ins w:id="165" w:author="Pierre Demolliens" w:date="2019-02-04T14:59:00Z">
        <w:r>
          <w:t>Si l’utilisateur est connecté, alors toutes les</w:t>
        </w:r>
      </w:ins>
      <w:del w:id="166" w:author="Pierre Demolliens" w:date="2019-02-04T14:59:00Z">
        <w:r w:rsidR="002D5679" w:rsidDel="00EF10CE">
          <w:delText>Toutes les</w:delText>
        </w:r>
      </w:del>
      <w:r w:rsidR="002D5679">
        <w:t xml:space="preserve"> fonctionnalités du </w:t>
      </w:r>
      <w:del w:id="167" w:author="Pierre Demolliens" w:date="2019-02-19T18:35:00Z">
        <w:r w:rsidR="002D5679" w:rsidDel="00547C48">
          <w:delText>SOUS-</w:delText>
        </w:r>
      </w:del>
      <w:r w:rsidR="002D5679">
        <w:t xml:space="preserve">SYSTEME LOGICIEL </w:t>
      </w:r>
      <w:ins w:id="168" w:author="Pierre Demolliens" w:date="2019-02-04T15:00:00Z">
        <w:r w:rsidR="00872CEA">
          <w:t xml:space="preserve">lui </w:t>
        </w:r>
      </w:ins>
      <w:r w:rsidR="002D5679">
        <w:t>sont disponibles</w:t>
      </w:r>
      <w:del w:id="169" w:author="Pierre Demolliens" w:date="2019-02-04T15:00:00Z">
        <w:r w:rsidR="002D5679" w:rsidDel="00872CEA">
          <w:delText xml:space="preserve"> pour l’utilisateur</w:delText>
        </w:r>
      </w:del>
      <w:ins w:id="170" w:author="Pierre Demolliens" w:date="2019-02-04T15:00:00Z">
        <w:r w:rsidR="00872CEA">
          <w:t>.</w:t>
        </w:r>
      </w:ins>
    </w:p>
    <w:p w14:paraId="10E91F15" w14:textId="77777777" w:rsidR="002D5679" w:rsidRDefault="002D5679" w:rsidP="002D5679">
      <w:pPr>
        <w:ind w:left="360"/>
      </w:pPr>
    </w:p>
    <w:p w14:paraId="5A5A2D90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171" w:name="_Toc513210813"/>
      <w:bookmarkStart w:id="172" w:name="_Toc1498151"/>
      <w:r>
        <w:rPr>
          <w:color w:val="auto"/>
          <w:sz w:val="24"/>
        </w:rPr>
        <w:t>EN TRAITEMENT</w:t>
      </w:r>
      <w:bookmarkEnd w:id="171"/>
      <w:bookmarkEnd w:id="172"/>
    </w:p>
    <w:p w14:paraId="5092CB59" w14:textId="77777777" w:rsidR="002D5679" w:rsidRDefault="002D5679" w:rsidP="002D5679">
      <w:pPr>
        <w:ind w:left="360"/>
      </w:pPr>
    </w:p>
    <w:p w14:paraId="2A8FED99" w14:textId="1CF43351" w:rsidR="002D5679" w:rsidRDefault="002D5679" w:rsidP="002D5679">
      <w:pPr>
        <w:ind w:left="360"/>
      </w:pPr>
      <w:r>
        <w:t xml:space="preserve">Le </w:t>
      </w:r>
      <w:del w:id="173" w:author="Pierre Demolliens" w:date="2019-02-19T18:34:00Z">
        <w:r w:rsidDel="00D8270B">
          <w:delText>SOUS-</w:delText>
        </w:r>
      </w:del>
      <w:r>
        <w:t>SYSTEME LOGICIEL est en cours de traitement, l’utilisateur peut uniquement utiliser la fonction d’arrêt du traitement</w:t>
      </w:r>
      <w:ins w:id="174" w:author="Pierre Demolliens" w:date="2019-02-04T15:06:00Z">
        <w:r w:rsidR="00660C21">
          <w:t xml:space="preserve">. Il peut aussi </w:t>
        </w:r>
      </w:ins>
      <w:ins w:id="175" w:author="Pierre Demolliens" w:date="2019-02-19T18:35:00Z">
        <w:r w:rsidR="004B2BB1">
          <w:t>décider</w:t>
        </w:r>
      </w:ins>
      <w:ins w:id="176" w:author="Pierre Demolliens" w:date="2019-02-04T15:06:00Z">
        <w:r w:rsidR="00660C21">
          <w:t xml:space="preserve"> d</w:t>
        </w:r>
        <w:r w:rsidR="00F14A56">
          <w:t xml:space="preserve">e quitter l’application. </w:t>
        </w:r>
      </w:ins>
    </w:p>
    <w:p w14:paraId="6E9ADF5F" w14:textId="77777777" w:rsidR="002D5679" w:rsidRDefault="002D5679" w:rsidP="002D5679">
      <w:pPr>
        <w:ind w:left="360"/>
      </w:pPr>
    </w:p>
    <w:p w14:paraId="467822B7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177" w:name="_Toc513210814"/>
      <w:bookmarkStart w:id="178" w:name="_Toc1498152"/>
      <w:r>
        <w:rPr>
          <w:color w:val="auto"/>
          <w:sz w:val="24"/>
        </w:rPr>
        <w:t>ARRET</w:t>
      </w:r>
      <w:bookmarkEnd w:id="177"/>
      <w:bookmarkEnd w:id="178"/>
    </w:p>
    <w:p w14:paraId="09D8B334" w14:textId="77777777" w:rsidR="002D5679" w:rsidRDefault="002D5679" w:rsidP="002D5679">
      <w:pPr>
        <w:ind w:left="360"/>
      </w:pPr>
    </w:p>
    <w:p w14:paraId="595F9ADF" w14:textId="77777777" w:rsidR="002D5679" w:rsidRDefault="002D5679" w:rsidP="002D5679">
      <w:pPr>
        <w:ind w:left="360"/>
      </w:pPr>
      <w:r>
        <w:t xml:space="preserve">Le </w:t>
      </w:r>
      <w:del w:id="179" w:author="Pierre Demolliens" w:date="2019-02-19T18:35:00Z">
        <w:r w:rsidDel="004B2BB1">
          <w:delText>SOUS-</w:delText>
        </w:r>
      </w:del>
      <w:r>
        <w:t>SYSTEME LOGICIEL est arrêté. L’utilisateur ne peut pas l’utiliser.</w:t>
      </w:r>
    </w:p>
    <w:p w14:paraId="43C533B4" w14:textId="77777777" w:rsidR="006B7025" w:rsidRDefault="006B7025" w:rsidP="006B7025"/>
    <w:p w14:paraId="7F5D604C" w14:textId="77777777" w:rsidR="002732A5" w:rsidRDefault="002732A5" w:rsidP="006B7025"/>
    <w:p w14:paraId="3C4430A1" w14:textId="77777777" w:rsidR="002732A5" w:rsidRDefault="002732A5" w:rsidP="006B7025"/>
    <w:p w14:paraId="1F0A756B" w14:textId="77777777" w:rsidR="002732A5" w:rsidRDefault="002732A5" w:rsidP="006B7025"/>
    <w:p w14:paraId="6F47570B" w14:textId="77777777" w:rsidR="002732A5" w:rsidRDefault="002732A5" w:rsidP="006B7025"/>
    <w:p w14:paraId="1EE344A6" w14:textId="77777777" w:rsidR="002732A5" w:rsidRDefault="002732A5" w:rsidP="006B7025"/>
    <w:p w14:paraId="0FCD4D54" w14:textId="77777777" w:rsidR="002732A5" w:rsidRDefault="002732A5" w:rsidP="006B7025"/>
    <w:p w14:paraId="521C4BC2" w14:textId="77777777" w:rsidR="002732A5" w:rsidRDefault="002732A5" w:rsidP="006B7025"/>
    <w:p w14:paraId="22932CD1" w14:textId="77777777" w:rsidR="002732A5" w:rsidRDefault="002732A5" w:rsidP="006B7025"/>
    <w:p w14:paraId="032B1184" w14:textId="77777777" w:rsidR="002732A5" w:rsidRPr="006B7025" w:rsidRDefault="002732A5" w:rsidP="006B7025"/>
    <w:p w14:paraId="264BA249" w14:textId="77777777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180" w:name="_Toc513210815"/>
      <w:bookmarkStart w:id="181" w:name="_Toc500159695"/>
      <w:bookmarkStart w:id="182" w:name="_Toc1498153"/>
      <w:r>
        <w:rPr>
          <w:color w:val="auto"/>
        </w:rPr>
        <w:lastRenderedPageBreak/>
        <w:t>FONCTIONNALITES ET PERFORMANCE</w:t>
      </w:r>
      <w:bookmarkEnd w:id="180"/>
      <w:bookmarkEnd w:id="181"/>
      <w:bookmarkEnd w:id="182"/>
    </w:p>
    <w:p w14:paraId="3E9DA03E" w14:textId="77777777" w:rsidR="006B7025" w:rsidRDefault="006B7025" w:rsidP="006B7025"/>
    <w:p w14:paraId="40192D36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183" w:name="_Toc513210816"/>
      <w:bookmarkStart w:id="184" w:name="_Toc1498154"/>
      <w:r>
        <w:rPr>
          <w:color w:val="auto"/>
          <w:sz w:val="24"/>
        </w:rPr>
        <w:t>FONCTIONS PRINCIPALES</w:t>
      </w:r>
      <w:bookmarkEnd w:id="183"/>
      <w:bookmarkEnd w:id="184"/>
    </w:p>
    <w:p w14:paraId="20E83D6C" w14:textId="77777777" w:rsidR="00282550" w:rsidRDefault="00282550" w:rsidP="00282550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82550" w14:paraId="1172949B" w14:textId="77777777" w:rsidTr="00282550">
        <w:trPr>
          <w:jc w:val="center"/>
        </w:trPr>
        <w:tc>
          <w:tcPr>
            <w:tcW w:w="2547" w:type="dxa"/>
          </w:tcPr>
          <w:p w14:paraId="088912AF" w14:textId="77777777" w:rsidR="00282550" w:rsidRPr="005E37B8" w:rsidRDefault="00282550" w:rsidP="00282550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</w:tcPr>
          <w:p w14:paraId="0D9E6AC4" w14:textId="77777777" w:rsidR="00282550" w:rsidRPr="005E37B8" w:rsidRDefault="00282550" w:rsidP="00282550">
            <w:pPr>
              <w:rPr>
                <w:b/>
              </w:rPr>
            </w:pPr>
            <w:r w:rsidRPr="005E37B8">
              <w:rPr>
                <w:b/>
              </w:rPr>
              <w:t>S</w:t>
            </w:r>
            <w:r>
              <w:rPr>
                <w:b/>
              </w:rPr>
              <w:t>OFTREQ</w:t>
            </w:r>
            <w:r w:rsidRPr="005E37B8">
              <w:rPr>
                <w:b/>
              </w:rPr>
              <w:t>-</w:t>
            </w:r>
            <w:r>
              <w:rPr>
                <w:b/>
              </w:rPr>
              <w:t>MAIN-001</w:t>
            </w:r>
          </w:p>
        </w:tc>
      </w:tr>
      <w:tr w:rsidR="00282550" w14:paraId="61AFC2CB" w14:textId="77777777" w:rsidTr="00282550">
        <w:trPr>
          <w:jc w:val="center"/>
        </w:trPr>
        <w:tc>
          <w:tcPr>
            <w:tcW w:w="2547" w:type="dxa"/>
          </w:tcPr>
          <w:p w14:paraId="73BBC902" w14:textId="77777777" w:rsidR="00282550" w:rsidRDefault="00282550" w:rsidP="00282550">
            <w:r>
              <w:t>Titre</w:t>
            </w:r>
          </w:p>
        </w:tc>
        <w:tc>
          <w:tcPr>
            <w:tcW w:w="6515" w:type="dxa"/>
          </w:tcPr>
          <w:p w14:paraId="061B559B" w14:textId="32BCA8F5" w:rsidR="00282550" w:rsidRPr="005E37B8" w:rsidRDefault="00044F67" w:rsidP="00282550">
            <w:pPr>
              <w:rPr>
                <w:i/>
              </w:rPr>
            </w:pPr>
            <w:ins w:id="185" w:author="Pierre Demolliens" w:date="2019-02-05T09:59:00Z">
              <w:r>
                <w:rPr>
                  <w:i/>
                </w:rPr>
                <w:t>Création d’un patient.</w:t>
              </w:r>
            </w:ins>
          </w:p>
        </w:tc>
      </w:tr>
      <w:tr w:rsidR="00282550" w14:paraId="0E2864C2" w14:textId="77777777" w:rsidTr="00282550">
        <w:trPr>
          <w:jc w:val="center"/>
        </w:trPr>
        <w:tc>
          <w:tcPr>
            <w:tcW w:w="2547" w:type="dxa"/>
          </w:tcPr>
          <w:p w14:paraId="2ED0DB63" w14:textId="77777777" w:rsidR="00282550" w:rsidRDefault="00282550" w:rsidP="00282550">
            <w:r>
              <w:t>Description</w:t>
            </w:r>
          </w:p>
        </w:tc>
        <w:tc>
          <w:tcPr>
            <w:tcW w:w="6515" w:type="dxa"/>
          </w:tcPr>
          <w:p w14:paraId="64222D15" w14:textId="17D04F0C" w:rsidR="00C1430E" w:rsidRDefault="00044F67">
            <w:pPr>
              <w:pPrChange w:id="186" w:author="Pierre Demolliens" w:date="2019-02-05T10:19:00Z">
                <w:pPr>
                  <w:pStyle w:val="Paragraphedeliste"/>
                </w:pPr>
              </w:pPrChange>
            </w:pPr>
            <w:ins w:id="187" w:author="Pierre Demolliens" w:date="2019-02-05T10:00:00Z">
              <w:r>
                <w:t>Le logiciel doit permettre la création d’un patient dans la base de donnée</w:t>
              </w:r>
            </w:ins>
            <w:ins w:id="188" w:author="Pierre Demolliens" w:date="2019-02-05T10:05:00Z">
              <w:r w:rsidR="000022FC">
                <w:t>s</w:t>
              </w:r>
            </w:ins>
            <w:ins w:id="189" w:author="Pierre Demolliens" w:date="2019-02-05T10:00:00Z">
              <w:r>
                <w:t xml:space="preserve"> du serveur Fhir.</w:t>
              </w:r>
            </w:ins>
            <w:ins w:id="190" w:author="Pierre Demolliens" w:date="2019-02-05T10:05:00Z">
              <w:r w:rsidR="00CC11A2">
                <w:t xml:space="preserve"> Il faut remplir un certain nombre de champs</w:t>
              </w:r>
            </w:ins>
          </w:p>
        </w:tc>
      </w:tr>
      <w:tr w:rsidR="00282550" w14:paraId="49E01733" w14:textId="77777777" w:rsidTr="00282550">
        <w:trPr>
          <w:jc w:val="center"/>
        </w:trPr>
        <w:tc>
          <w:tcPr>
            <w:tcW w:w="2547" w:type="dxa"/>
          </w:tcPr>
          <w:p w14:paraId="3EAE300E" w14:textId="77777777" w:rsidR="00282550" w:rsidRDefault="00282550" w:rsidP="00282550">
            <w:r>
              <w:t>Version</w:t>
            </w:r>
          </w:p>
        </w:tc>
        <w:tc>
          <w:tcPr>
            <w:tcW w:w="6515" w:type="dxa"/>
          </w:tcPr>
          <w:p w14:paraId="3B767129" w14:textId="77777777" w:rsidR="00282550" w:rsidRDefault="007627B4" w:rsidP="00282550">
            <w:ins w:id="191" w:author="Pierre Demolliens" w:date="2019-02-04T15:09:00Z">
              <w:r>
                <w:t>1.0</w:t>
              </w:r>
            </w:ins>
          </w:p>
        </w:tc>
      </w:tr>
      <w:tr w:rsidR="00282550" w:rsidRPr="00044F67" w14:paraId="4548454C" w14:textId="77777777" w:rsidTr="00282550">
        <w:trPr>
          <w:jc w:val="center"/>
        </w:trPr>
        <w:tc>
          <w:tcPr>
            <w:tcW w:w="2547" w:type="dxa"/>
          </w:tcPr>
          <w:p w14:paraId="34E6C92F" w14:textId="77777777" w:rsidR="00282550" w:rsidRDefault="00282550" w:rsidP="00282550">
            <w:r>
              <w:t>Liens</w:t>
            </w:r>
          </w:p>
        </w:tc>
        <w:tc>
          <w:tcPr>
            <w:tcW w:w="6515" w:type="dxa"/>
          </w:tcPr>
          <w:p w14:paraId="14C0D8C2" w14:textId="0A7E6368" w:rsidR="00282550" w:rsidRPr="00044F67" w:rsidRDefault="00044F67" w:rsidP="00282550">
            <w:pPr>
              <w:rPr>
                <w:lang w:val="en-US"/>
                <w:rPrChange w:id="192" w:author="Pierre Demolliens" w:date="2019-02-05T10:03:00Z">
                  <w:rPr/>
                </w:rPrChange>
              </w:rPr>
            </w:pPr>
            <w:ins w:id="193" w:author="Pierre Demolliens" w:date="2019-02-05T10:03:00Z">
              <w:r w:rsidRPr="00044F67">
                <w:rPr>
                  <w:b/>
                  <w:lang w:val="en-US"/>
                  <w:rPrChange w:id="194" w:author="Pierre Demolliens" w:date="2019-02-05T10:03:00Z">
                    <w:rPr>
                      <w:b/>
                    </w:rPr>
                  </w:rPrChange>
                </w:rPr>
                <w:t>SOFTREQ-MAIN-002</w:t>
              </w:r>
            </w:ins>
            <w:ins w:id="195" w:author="Pierre Demolliens" w:date="2019-02-05T10:04:00Z">
              <w:r>
                <w:rPr>
                  <w:b/>
                  <w:lang w:val="en-US"/>
                </w:rPr>
                <w:t xml:space="preserve">, </w:t>
              </w:r>
            </w:ins>
            <w:ins w:id="196" w:author="Pierre Demolliens" w:date="2019-02-05T10:03:00Z">
              <w:r w:rsidRPr="00044F67">
                <w:rPr>
                  <w:b/>
                  <w:lang w:val="en-US"/>
                  <w:rPrChange w:id="197" w:author="Pierre Demolliens" w:date="2019-02-05T10:03:00Z">
                    <w:rPr>
                      <w:b/>
                    </w:rPr>
                  </w:rPrChange>
                </w:rPr>
                <w:t>003</w:t>
              </w:r>
              <w:r>
                <w:rPr>
                  <w:b/>
                  <w:lang w:val="en-US"/>
                </w:rPr>
                <w:t xml:space="preserve">, </w:t>
              </w:r>
              <w:r w:rsidRPr="00044F67">
                <w:rPr>
                  <w:b/>
                  <w:lang w:val="en-US"/>
                  <w:rPrChange w:id="198" w:author="Pierre Demolliens" w:date="2019-02-05T10:03:00Z">
                    <w:rPr>
                      <w:b/>
                    </w:rPr>
                  </w:rPrChange>
                </w:rPr>
                <w:t>00</w:t>
              </w:r>
              <w:r>
                <w:rPr>
                  <w:b/>
                  <w:lang w:val="en-US"/>
                </w:rPr>
                <w:t>4</w:t>
              </w:r>
            </w:ins>
          </w:p>
        </w:tc>
      </w:tr>
      <w:tr w:rsidR="00282550" w14:paraId="644FC53C" w14:textId="77777777" w:rsidTr="00282550">
        <w:trPr>
          <w:jc w:val="center"/>
        </w:trPr>
        <w:tc>
          <w:tcPr>
            <w:tcW w:w="2547" w:type="dxa"/>
          </w:tcPr>
          <w:p w14:paraId="00973EA5" w14:textId="77777777" w:rsidR="00282550" w:rsidRDefault="00282550" w:rsidP="00282550">
            <w:r>
              <w:t>Réf. exigence SYSTEME</w:t>
            </w:r>
          </w:p>
        </w:tc>
        <w:tc>
          <w:tcPr>
            <w:tcW w:w="6515" w:type="dxa"/>
          </w:tcPr>
          <w:p w14:paraId="454ADEBD" w14:textId="690AF783" w:rsidR="00282550" w:rsidRDefault="00A736FA" w:rsidP="00282550">
            <w:ins w:id="199" w:author="Pierre Demolliens" w:date="2019-02-04T16:04:00Z">
              <w:r>
                <w:t>E_FP_001</w:t>
              </w:r>
            </w:ins>
          </w:p>
        </w:tc>
      </w:tr>
    </w:tbl>
    <w:p w14:paraId="634E8C86" w14:textId="6713198A" w:rsidR="00B33EDE" w:rsidRDefault="00B33EDE" w:rsidP="006B7025">
      <w:pPr>
        <w:rPr>
          <w:ins w:id="200" w:author="Pierre Demolliens" w:date="2019-02-05T10:00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044F67" w14:paraId="25EB9150" w14:textId="77777777" w:rsidTr="00437C94">
        <w:trPr>
          <w:jc w:val="center"/>
          <w:ins w:id="201" w:author="Pierre Demolliens" w:date="2019-02-05T10:00:00Z"/>
        </w:trPr>
        <w:tc>
          <w:tcPr>
            <w:tcW w:w="2547" w:type="dxa"/>
          </w:tcPr>
          <w:p w14:paraId="231F3D1E" w14:textId="77777777" w:rsidR="00044F67" w:rsidRPr="005E37B8" w:rsidRDefault="00044F67" w:rsidP="00437C94">
            <w:pPr>
              <w:rPr>
                <w:ins w:id="202" w:author="Pierre Demolliens" w:date="2019-02-05T10:00:00Z"/>
                <w:b/>
              </w:rPr>
            </w:pPr>
            <w:ins w:id="203" w:author="Pierre Demolliens" w:date="2019-02-05T10:00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007865F1" w14:textId="2004CAB0" w:rsidR="00044F67" w:rsidRPr="005E37B8" w:rsidRDefault="00044F67" w:rsidP="00437C94">
            <w:pPr>
              <w:rPr>
                <w:ins w:id="204" w:author="Pierre Demolliens" w:date="2019-02-05T10:00:00Z"/>
                <w:b/>
              </w:rPr>
            </w:pPr>
            <w:ins w:id="205" w:author="Pierre Demolliens" w:date="2019-02-05T10:00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</w:t>
              </w:r>
            </w:ins>
            <w:ins w:id="206" w:author="Pierre Demolliens" w:date="2019-02-05T10:01:00Z">
              <w:r>
                <w:rPr>
                  <w:b/>
                </w:rPr>
                <w:t>2</w:t>
              </w:r>
            </w:ins>
          </w:p>
        </w:tc>
      </w:tr>
      <w:tr w:rsidR="00044F67" w14:paraId="33AA634A" w14:textId="77777777" w:rsidTr="00437C94">
        <w:trPr>
          <w:jc w:val="center"/>
          <w:ins w:id="207" w:author="Pierre Demolliens" w:date="2019-02-05T10:00:00Z"/>
        </w:trPr>
        <w:tc>
          <w:tcPr>
            <w:tcW w:w="2547" w:type="dxa"/>
          </w:tcPr>
          <w:p w14:paraId="59327DD5" w14:textId="77777777" w:rsidR="00044F67" w:rsidRDefault="00044F67" w:rsidP="00437C94">
            <w:pPr>
              <w:rPr>
                <w:ins w:id="208" w:author="Pierre Demolliens" w:date="2019-02-05T10:00:00Z"/>
              </w:rPr>
            </w:pPr>
            <w:ins w:id="209" w:author="Pierre Demolliens" w:date="2019-02-05T10:00:00Z">
              <w:r>
                <w:t>Titre</w:t>
              </w:r>
            </w:ins>
          </w:p>
        </w:tc>
        <w:tc>
          <w:tcPr>
            <w:tcW w:w="6515" w:type="dxa"/>
          </w:tcPr>
          <w:p w14:paraId="01123C92" w14:textId="27FB17A3" w:rsidR="00044F67" w:rsidRPr="005E37B8" w:rsidRDefault="00044F67" w:rsidP="00437C94">
            <w:pPr>
              <w:rPr>
                <w:ins w:id="210" w:author="Pierre Demolliens" w:date="2019-02-05T10:00:00Z"/>
                <w:i/>
              </w:rPr>
            </w:pPr>
            <w:ins w:id="211" w:author="Pierre Demolliens" w:date="2019-02-05T10:01:00Z">
              <w:r>
                <w:rPr>
                  <w:i/>
                </w:rPr>
                <w:t>Suppression d’un patient</w:t>
              </w:r>
            </w:ins>
          </w:p>
        </w:tc>
      </w:tr>
      <w:tr w:rsidR="00044F67" w14:paraId="2C7511D5" w14:textId="77777777" w:rsidTr="00437C94">
        <w:trPr>
          <w:jc w:val="center"/>
          <w:ins w:id="212" w:author="Pierre Demolliens" w:date="2019-02-05T10:00:00Z"/>
        </w:trPr>
        <w:tc>
          <w:tcPr>
            <w:tcW w:w="2547" w:type="dxa"/>
          </w:tcPr>
          <w:p w14:paraId="2AAFD4D8" w14:textId="77777777" w:rsidR="00044F67" w:rsidRDefault="00044F67" w:rsidP="00437C94">
            <w:pPr>
              <w:rPr>
                <w:ins w:id="213" w:author="Pierre Demolliens" w:date="2019-02-05T10:00:00Z"/>
              </w:rPr>
            </w:pPr>
            <w:ins w:id="214" w:author="Pierre Demolliens" w:date="2019-02-05T10:00:00Z">
              <w:r>
                <w:t>Description</w:t>
              </w:r>
            </w:ins>
          </w:p>
        </w:tc>
        <w:tc>
          <w:tcPr>
            <w:tcW w:w="6515" w:type="dxa"/>
          </w:tcPr>
          <w:p w14:paraId="368521F9" w14:textId="2308A0DF" w:rsidR="00044F67" w:rsidRDefault="00044F67">
            <w:pPr>
              <w:rPr>
                <w:ins w:id="215" w:author="Pierre Demolliens" w:date="2019-02-05T10:00:00Z"/>
              </w:rPr>
              <w:pPrChange w:id="216" w:author="Pierre Demolliens" w:date="2019-02-05T10:19:00Z">
                <w:pPr>
                  <w:pStyle w:val="Paragraphedeliste"/>
                </w:pPr>
              </w:pPrChange>
            </w:pPr>
            <w:ins w:id="217" w:author="Pierre Demolliens" w:date="2019-02-05T10:00:00Z">
              <w:r>
                <w:t xml:space="preserve">Le logiciel doit permettre la </w:t>
              </w:r>
            </w:ins>
            <w:ins w:id="218" w:author="Pierre Demolliens" w:date="2019-02-05T10:02:00Z">
              <w:r>
                <w:t>suppression</w:t>
              </w:r>
            </w:ins>
            <w:ins w:id="219" w:author="Pierre Demolliens" w:date="2019-02-05T10:00:00Z">
              <w:r>
                <w:t xml:space="preserve"> d’un patient dans la base de </w:t>
              </w:r>
            </w:ins>
            <w:ins w:id="220" w:author="Pierre Demolliens" w:date="2019-02-05T10:05:00Z">
              <w:r w:rsidR="000022FC">
                <w:t>données</w:t>
              </w:r>
            </w:ins>
            <w:ins w:id="221" w:author="Pierre Demolliens" w:date="2019-02-05T10:00:00Z">
              <w:r>
                <w:t xml:space="preserve"> du serveur Fhir.</w:t>
              </w:r>
            </w:ins>
            <w:ins w:id="222" w:author="Pierre Demolliens" w:date="2019-02-05T10:05:00Z">
              <w:r w:rsidR="00CC11A2">
                <w:t xml:space="preserve"> Il faut </w:t>
              </w:r>
            </w:ins>
            <w:ins w:id="223" w:author="Pierre Demolliens" w:date="2019-02-19T19:06:00Z">
              <w:r w:rsidR="00401F1F">
                <w:t>rechercher le patient grâce à l’ID puis le supprimer</w:t>
              </w:r>
            </w:ins>
            <w:ins w:id="224" w:author="Pierre Demolliens" w:date="2019-02-05T10:05:00Z">
              <w:r w:rsidR="00CC11A2">
                <w:t xml:space="preserve">. </w:t>
              </w:r>
            </w:ins>
            <w:ins w:id="225" w:author="Pierre Demolliens" w:date="2019-02-19T19:05:00Z">
              <w:r w:rsidR="00450518">
                <w:t xml:space="preserve">Seul Un admin peut </w:t>
              </w:r>
              <w:r w:rsidR="00401F1F">
                <w:t>supprimer un patient</w:t>
              </w:r>
            </w:ins>
          </w:p>
        </w:tc>
      </w:tr>
      <w:tr w:rsidR="00044F67" w14:paraId="7509D2EF" w14:textId="77777777" w:rsidTr="00437C94">
        <w:trPr>
          <w:jc w:val="center"/>
          <w:ins w:id="226" w:author="Pierre Demolliens" w:date="2019-02-05T10:00:00Z"/>
        </w:trPr>
        <w:tc>
          <w:tcPr>
            <w:tcW w:w="2547" w:type="dxa"/>
          </w:tcPr>
          <w:p w14:paraId="2239D55F" w14:textId="77777777" w:rsidR="00044F67" w:rsidRDefault="00044F67" w:rsidP="00437C94">
            <w:pPr>
              <w:rPr>
                <w:ins w:id="227" w:author="Pierre Demolliens" w:date="2019-02-05T10:00:00Z"/>
              </w:rPr>
            </w:pPr>
            <w:ins w:id="228" w:author="Pierre Demolliens" w:date="2019-02-05T10:00:00Z">
              <w:r>
                <w:t>Version</w:t>
              </w:r>
            </w:ins>
          </w:p>
        </w:tc>
        <w:tc>
          <w:tcPr>
            <w:tcW w:w="6515" w:type="dxa"/>
          </w:tcPr>
          <w:p w14:paraId="1FBB71CF" w14:textId="77777777" w:rsidR="00044F67" w:rsidRDefault="00044F67" w:rsidP="00437C94">
            <w:pPr>
              <w:rPr>
                <w:ins w:id="229" w:author="Pierre Demolliens" w:date="2019-02-05T10:00:00Z"/>
              </w:rPr>
            </w:pPr>
            <w:ins w:id="230" w:author="Pierre Demolliens" w:date="2019-02-05T10:00:00Z">
              <w:r>
                <w:t>1.0</w:t>
              </w:r>
            </w:ins>
          </w:p>
        </w:tc>
      </w:tr>
      <w:tr w:rsidR="00044F67" w14:paraId="132A93BE" w14:textId="77777777" w:rsidTr="00437C94">
        <w:trPr>
          <w:jc w:val="center"/>
          <w:ins w:id="231" w:author="Pierre Demolliens" w:date="2019-02-05T10:00:00Z"/>
        </w:trPr>
        <w:tc>
          <w:tcPr>
            <w:tcW w:w="2547" w:type="dxa"/>
          </w:tcPr>
          <w:p w14:paraId="14EE18A2" w14:textId="77777777" w:rsidR="00044F67" w:rsidRDefault="00044F67" w:rsidP="00437C94">
            <w:pPr>
              <w:rPr>
                <w:ins w:id="232" w:author="Pierre Demolliens" w:date="2019-02-05T10:00:00Z"/>
              </w:rPr>
            </w:pPr>
            <w:ins w:id="233" w:author="Pierre Demolliens" w:date="2019-02-05T10:00:00Z">
              <w:r>
                <w:t>Liens</w:t>
              </w:r>
            </w:ins>
          </w:p>
        </w:tc>
        <w:tc>
          <w:tcPr>
            <w:tcW w:w="6515" w:type="dxa"/>
          </w:tcPr>
          <w:p w14:paraId="0D33B16E" w14:textId="079934D6" w:rsidR="00044F67" w:rsidRDefault="00044F67" w:rsidP="00437C94">
            <w:pPr>
              <w:rPr>
                <w:ins w:id="234" w:author="Pierre Demolliens" w:date="2019-02-05T10:00:00Z"/>
              </w:rPr>
            </w:pPr>
            <w:ins w:id="235" w:author="Pierre Demolliens" w:date="2019-02-05T10:03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</w:t>
              </w:r>
            </w:ins>
            <w:ins w:id="236" w:author="Pierre Demolliens" w:date="2019-02-05T10:04:00Z"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003</w:t>
              </w:r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</w:t>
              </w:r>
              <w:r>
                <w:rPr>
                  <w:b/>
                  <w:lang w:val="en-US"/>
                </w:rPr>
                <w:t>4</w:t>
              </w:r>
            </w:ins>
          </w:p>
        </w:tc>
      </w:tr>
      <w:tr w:rsidR="00044F67" w14:paraId="393E98D9" w14:textId="77777777" w:rsidTr="00437C94">
        <w:trPr>
          <w:jc w:val="center"/>
          <w:ins w:id="237" w:author="Pierre Demolliens" w:date="2019-02-05T10:00:00Z"/>
        </w:trPr>
        <w:tc>
          <w:tcPr>
            <w:tcW w:w="2547" w:type="dxa"/>
          </w:tcPr>
          <w:p w14:paraId="63729E23" w14:textId="77777777" w:rsidR="00044F67" w:rsidRDefault="00044F67" w:rsidP="00437C94">
            <w:pPr>
              <w:rPr>
                <w:ins w:id="238" w:author="Pierre Demolliens" w:date="2019-02-05T10:00:00Z"/>
              </w:rPr>
            </w:pPr>
            <w:ins w:id="239" w:author="Pierre Demolliens" w:date="2019-02-05T10:00:00Z">
              <w:r>
                <w:t>Réf. exigence SYSTEME</w:t>
              </w:r>
            </w:ins>
          </w:p>
        </w:tc>
        <w:tc>
          <w:tcPr>
            <w:tcW w:w="6515" w:type="dxa"/>
          </w:tcPr>
          <w:p w14:paraId="3F2994CF" w14:textId="77777777" w:rsidR="00044F67" w:rsidRDefault="00044F67" w:rsidP="00437C94">
            <w:pPr>
              <w:rPr>
                <w:ins w:id="240" w:author="Pierre Demolliens" w:date="2019-02-05T10:00:00Z"/>
              </w:rPr>
            </w:pPr>
            <w:ins w:id="241" w:author="Pierre Demolliens" w:date="2019-02-05T10:00:00Z">
              <w:r>
                <w:t>E_FP_001</w:t>
              </w:r>
            </w:ins>
          </w:p>
        </w:tc>
      </w:tr>
    </w:tbl>
    <w:p w14:paraId="62C7B95E" w14:textId="1B7E1212" w:rsidR="00044F67" w:rsidRDefault="00044F67" w:rsidP="006B7025">
      <w:pPr>
        <w:rPr>
          <w:ins w:id="242" w:author="Pierre Demolliens" w:date="2019-02-05T10:00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044F67" w14:paraId="4A3DD642" w14:textId="77777777" w:rsidTr="00437C94">
        <w:trPr>
          <w:jc w:val="center"/>
          <w:ins w:id="243" w:author="Pierre Demolliens" w:date="2019-02-05T10:00:00Z"/>
        </w:trPr>
        <w:tc>
          <w:tcPr>
            <w:tcW w:w="2547" w:type="dxa"/>
          </w:tcPr>
          <w:p w14:paraId="526B3FF7" w14:textId="77777777" w:rsidR="00044F67" w:rsidRPr="005E37B8" w:rsidRDefault="00044F67" w:rsidP="00437C94">
            <w:pPr>
              <w:rPr>
                <w:ins w:id="244" w:author="Pierre Demolliens" w:date="2019-02-05T10:00:00Z"/>
                <w:b/>
              </w:rPr>
            </w:pPr>
            <w:ins w:id="245" w:author="Pierre Demolliens" w:date="2019-02-05T10:00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7781D10D" w14:textId="496148B3" w:rsidR="00044F67" w:rsidRPr="005E37B8" w:rsidRDefault="00044F67" w:rsidP="00437C94">
            <w:pPr>
              <w:rPr>
                <w:ins w:id="246" w:author="Pierre Demolliens" w:date="2019-02-05T10:00:00Z"/>
                <w:b/>
              </w:rPr>
            </w:pPr>
            <w:ins w:id="247" w:author="Pierre Demolliens" w:date="2019-02-05T10:00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</w:t>
              </w:r>
            </w:ins>
            <w:ins w:id="248" w:author="Pierre Demolliens" w:date="2019-02-05T11:03:00Z">
              <w:r w:rsidR="00D24BA0">
                <w:rPr>
                  <w:b/>
                </w:rPr>
                <w:t>3</w:t>
              </w:r>
            </w:ins>
          </w:p>
        </w:tc>
      </w:tr>
      <w:tr w:rsidR="00044F67" w14:paraId="7FC32CDA" w14:textId="77777777" w:rsidTr="00437C94">
        <w:trPr>
          <w:jc w:val="center"/>
          <w:ins w:id="249" w:author="Pierre Demolliens" w:date="2019-02-05T10:00:00Z"/>
        </w:trPr>
        <w:tc>
          <w:tcPr>
            <w:tcW w:w="2547" w:type="dxa"/>
          </w:tcPr>
          <w:p w14:paraId="4151899A" w14:textId="77777777" w:rsidR="00044F67" w:rsidRDefault="00044F67" w:rsidP="00437C94">
            <w:pPr>
              <w:rPr>
                <w:ins w:id="250" w:author="Pierre Demolliens" w:date="2019-02-05T10:00:00Z"/>
              </w:rPr>
            </w:pPr>
            <w:ins w:id="251" w:author="Pierre Demolliens" w:date="2019-02-05T10:00:00Z">
              <w:r>
                <w:t>Titre</w:t>
              </w:r>
            </w:ins>
          </w:p>
        </w:tc>
        <w:tc>
          <w:tcPr>
            <w:tcW w:w="6515" w:type="dxa"/>
          </w:tcPr>
          <w:p w14:paraId="7018BACD" w14:textId="2648F6EF" w:rsidR="00044F67" w:rsidRPr="005E37B8" w:rsidRDefault="00CC11A2" w:rsidP="00437C94">
            <w:pPr>
              <w:rPr>
                <w:ins w:id="252" w:author="Pierre Demolliens" w:date="2019-02-05T10:00:00Z"/>
                <w:i/>
              </w:rPr>
            </w:pPr>
            <w:ins w:id="253" w:author="Pierre Demolliens" w:date="2019-02-05T10:04:00Z">
              <w:r>
                <w:rPr>
                  <w:i/>
                </w:rPr>
                <w:t>Modification</w:t>
              </w:r>
            </w:ins>
            <w:ins w:id="254" w:author="Pierre Demolliens" w:date="2019-02-05T10:00:00Z">
              <w:r w:rsidR="00044F67">
                <w:rPr>
                  <w:i/>
                </w:rPr>
                <w:t xml:space="preserve"> d’un patient.</w:t>
              </w:r>
            </w:ins>
          </w:p>
        </w:tc>
      </w:tr>
      <w:tr w:rsidR="00044F67" w14:paraId="5D90721D" w14:textId="77777777" w:rsidTr="00437C94">
        <w:trPr>
          <w:jc w:val="center"/>
          <w:ins w:id="255" w:author="Pierre Demolliens" w:date="2019-02-05T10:00:00Z"/>
        </w:trPr>
        <w:tc>
          <w:tcPr>
            <w:tcW w:w="2547" w:type="dxa"/>
          </w:tcPr>
          <w:p w14:paraId="7D9C9410" w14:textId="77777777" w:rsidR="00044F67" w:rsidRDefault="00044F67" w:rsidP="00437C94">
            <w:pPr>
              <w:rPr>
                <w:ins w:id="256" w:author="Pierre Demolliens" w:date="2019-02-05T10:00:00Z"/>
              </w:rPr>
            </w:pPr>
            <w:ins w:id="257" w:author="Pierre Demolliens" w:date="2019-02-05T10:00:00Z">
              <w:r>
                <w:t>Description</w:t>
              </w:r>
            </w:ins>
          </w:p>
        </w:tc>
        <w:tc>
          <w:tcPr>
            <w:tcW w:w="6515" w:type="dxa"/>
          </w:tcPr>
          <w:p w14:paraId="7AE9272A" w14:textId="6B08E3CE" w:rsidR="00044F67" w:rsidRDefault="00044F67">
            <w:pPr>
              <w:rPr>
                <w:ins w:id="258" w:author="Pierre Demolliens" w:date="2019-02-05T10:00:00Z"/>
              </w:rPr>
              <w:pPrChange w:id="259" w:author="Pierre Demolliens" w:date="2019-02-05T10:19:00Z">
                <w:pPr>
                  <w:pStyle w:val="Paragraphedeliste"/>
                </w:pPr>
              </w:pPrChange>
            </w:pPr>
            <w:ins w:id="260" w:author="Pierre Demolliens" w:date="2019-02-05T10:00:00Z">
              <w:r>
                <w:t xml:space="preserve">Le logiciel doit permettre la </w:t>
              </w:r>
            </w:ins>
            <w:ins w:id="261" w:author="Pierre Demolliens" w:date="2019-02-05T10:05:00Z">
              <w:r w:rsidR="000022FC">
                <w:t>modification</w:t>
              </w:r>
            </w:ins>
            <w:ins w:id="262" w:author="Pierre Demolliens" w:date="2019-02-05T10:00:00Z">
              <w:r>
                <w:t xml:space="preserve"> d’un patient dans la base de donnée</w:t>
              </w:r>
            </w:ins>
            <w:ins w:id="263" w:author="Pierre Demolliens" w:date="2019-02-05T10:05:00Z">
              <w:r w:rsidR="000022FC">
                <w:t>s</w:t>
              </w:r>
            </w:ins>
            <w:ins w:id="264" w:author="Pierre Demolliens" w:date="2019-02-05T10:00:00Z">
              <w:r>
                <w:t xml:space="preserve"> du serveur Fhir.</w:t>
              </w:r>
            </w:ins>
            <w:ins w:id="265" w:author="Pierre Demolliens" w:date="2019-02-05T10:05:00Z">
              <w:r w:rsidR="000022FC">
                <w:t xml:space="preserve"> Il </w:t>
              </w:r>
            </w:ins>
            <w:ins w:id="266" w:author="Pierre Demolliens" w:date="2019-02-19T19:06:00Z">
              <w:r w:rsidR="001C6961">
                <w:t>rechercher le patient grâce à l</w:t>
              </w:r>
            </w:ins>
            <w:ins w:id="267" w:author="Pierre Demolliens" w:date="2019-02-05T10:05:00Z">
              <w:r w:rsidR="000022FC">
                <w:t>’ID</w:t>
              </w:r>
            </w:ins>
            <w:ins w:id="268" w:author="Pierre Demolliens" w:date="2019-02-05T10:06:00Z">
              <w:r w:rsidR="000022FC">
                <w:t xml:space="preserve"> ainsi que les informations à modifier.</w:t>
              </w:r>
            </w:ins>
          </w:p>
        </w:tc>
      </w:tr>
      <w:tr w:rsidR="00044F67" w14:paraId="60C9FA09" w14:textId="77777777" w:rsidTr="00437C94">
        <w:trPr>
          <w:jc w:val="center"/>
          <w:ins w:id="269" w:author="Pierre Demolliens" w:date="2019-02-05T10:00:00Z"/>
        </w:trPr>
        <w:tc>
          <w:tcPr>
            <w:tcW w:w="2547" w:type="dxa"/>
          </w:tcPr>
          <w:p w14:paraId="0976A61E" w14:textId="77777777" w:rsidR="00044F67" w:rsidRDefault="00044F67" w:rsidP="00437C94">
            <w:pPr>
              <w:rPr>
                <w:ins w:id="270" w:author="Pierre Demolliens" w:date="2019-02-05T10:00:00Z"/>
              </w:rPr>
            </w:pPr>
            <w:ins w:id="271" w:author="Pierre Demolliens" w:date="2019-02-05T10:00:00Z">
              <w:r>
                <w:t>Version</w:t>
              </w:r>
            </w:ins>
          </w:p>
        </w:tc>
        <w:tc>
          <w:tcPr>
            <w:tcW w:w="6515" w:type="dxa"/>
          </w:tcPr>
          <w:p w14:paraId="27CF8FBC" w14:textId="77777777" w:rsidR="00044F67" w:rsidRDefault="00044F67" w:rsidP="00437C94">
            <w:pPr>
              <w:rPr>
                <w:ins w:id="272" w:author="Pierre Demolliens" w:date="2019-02-05T10:00:00Z"/>
              </w:rPr>
            </w:pPr>
            <w:ins w:id="273" w:author="Pierre Demolliens" w:date="2019-02-05T10:00:00Z">
              <w:r>
                <w:t>1.0</w:t>
              </w:r>
            </w:ins>
          </w:p>
        </w:tc>
      </w:tr>
      <w:tr w:rsidR="00044F67" w14:paraId="282F33B8" w14:textId="77777777" w:rsidTr="00437C94">
        <w:trPr>
          <w:jc w:val="center"/>
          <w:ins w:id="274" w:author="Pierre Demolliens" w:date="2019-02-05T10:00:00Z"/>
        </w:trPr>
        <w:tc>
          <w:tcPr>
            <w:tcW w:w="2547" w:type="dxa"/>
          </w:tcPr>
          <w:p w14:paraId="3F8A03D6" w14:textId="77777777" w:rsidR="00044F67" w:rsidRDefault="00044F67" w:rsidP="00437C94">
            <w:pPr>
              <w:rPr>
                <w:ins w:id="275" w:author="Pierre Demolliens" w:date="2019-02-05T10:00:00Z"/>
              </w:rPr>
            </w:pPr>
            <w:ins w:id="276" w:author="Pierre Demolliens" w:date="2019-02-05T10:00:00Z">
              <w:r>
                <w:t>Liens</w:t>
              </w:r>
            </w:ins>
          </w:p>
        </w:tc>
        <w:tc>
          <w:tcPr>
            <w:tcW w:w="6515" w:type="dxa"/>
          </w:tcPr>
          <w:p w14:paraId="2CC1F70B" w14:textId="5B4587F8" w:rsidR="00044F67" w:rsidRDefault="00044F67" w:rsidP="00437C94">
            <w:pPr>
              <w:rPr>
                <w:ins w:id="277" w:author="Pierre Demolliens" w:date="2019-02-05T10:00:00Z"/>
              </w:rPr>
            </w:pPr>
            <w:ins w:id="278" w:author="Pierre Demolliens" w:date="2019-02-05T10:03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</w:t>
              </w:r>
            </w:ins>
            <w:ins w:id="279" w:author="Pierre Demolliens" w:date="2019-02-05T10:04:00Z">
              <w:r w:rsidR="00D30C66">
                <w:rPr>
                  <w:b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002</w:t>
              </w:r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</w:t>
              </w:r>
              <w:r>
                <w:rPr>
                  <w:b/>
                  <w:lang w:val="en-US"/>
                </w:rPr>
                <w:t>4</w:t>
              </w:r>
            </w:ins>
          </w:p>
        </w:tc>
      </w:tr>
      <w:tr w:rsidR="00044F67" w14:paraId="5220CE84" w14:textId="77777777" w:rsidTr="00437C94">
        <w:trPr>
          <w:jc w:val="center"/>
          <w:ins w:id="280" w:author="Pierre Demolliens" w:date="2019-02-05T10:00:00Z"/>
        </w:trPr>
        <w:tc>
          <w:tcPr>
            <w:tcW w:w="2547" w:type="dxa"/>
          </w:tcPr>
          <w:p w14:paraId="35DFE1B3" w14:textId="77777777" w:rsidR="00044F67" w:rsidRDefault="00044F67" w:rsidP="00437C94">
            <w:pPr>
              <w:rPr>
                <w:ins w:id="281" w:author="Pierre Demolliens" w:date="2019-02-05T10:00:00Z"/>
              </w:rPr>
            </w:pPr>
            <w:ins w:id="282" w:author="Pierre Demolliens" w:date="2019-02-05T10:00:00Z">
              <w:r>
                <w:t>Réf. exigence SYSTEME</w:t>
              </w:r>
            </w:ins>
          </w:p>
        </w:tc>
        <w:tc>
          <w:tcPr>
            <w:tcW w:w="6515" w:type="dxa"/>
          </w:tcPr>
          <w:p w14:paraId="68E27148" w14:textId="77777777" w:rsidR="00044F67" w:rsidRDefault="00044F67" w:rsidP="00437C94">
            <w:pPr>
              <w:rPr>
                <w:ins w:id="283" w:author="Pierre Demolliens" w:date="2019-02-05T10:00:00Z"/>
              </w:rPr>
            </w:pPr>
            <w:ins w:id="284" w:author="Pierre Demolliens" w:date="2019-02-05T10:00:00Z">
              <w:r>
                <w:t>E_FP_001</w:t>
              </w:r>
            </w:ins>
          </w:p>
        </w:tc>
      </w:tr>
    </w:tbl>
    <w:p w14:paraId="4E87FFC0" w14:textId="4F9F855B" w:rsidR="00044F67" w:rsidRDefault="00044F67" w:rsidP="006B7025">
      <w:pPr>
        <w:rPr>
          <w:ins w:id="285" w:author="Pierre Demolliens" w:date="2019-02-05T10:00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044F67" w14:paraId="61500E37" w14:textId="77777777" w:rsidTr="00437C94">
        <w:trPr>
          <w:jc w:val="center"/>
          <w:ins w:id="286" w:author="Pierre Demolliens" w:date="2019-02-05T10:00:00Z"/>
        </w:trPr>
        <w:tc>
          <w:tcPr>
            <w:tcW w:w="2547" w:type="dxa"/>
          </w:tcPr>
          <w:p w14:paraId="64B85878" w14:textId="77777777" w:rsidR="00044F67" w:rsidRPr="005E37B8" w:rsidRDefault="00044F67" w:rsidP="00437C94">
            <w:pPr>
              <w:rPr>
                <w:ins w:id="287" w:author="Pierre Demolliens" w:date="2019-02-05T10:00:00Z"/>
                <w:b/>
              </w:rPr>
            </w:pPr>
            <w:ins w:id="288" w:author="Pierre Demolliens" w:date="2019-02-05T10:00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0F26DF45" w14:textId="1898F1C5" w:rsidR="00044F67" w:rsidRPr="005E37B8" w:rsidRDefault="00044F67" w:rsidP="00437C94">
            <w:pPr>
              <w:rPr>
                <w:ins w:id="289" w:author="Pierre Demolliens" w:date="2019-02-05T10:00:00Z"/>
                <w:b/>
              </w:rPr>
            </w:pPr>
            <w:ins w:id="290" w:author="Pierre Demolliens" w:date="2019-02-05T10:00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</w:t>
              </w:r>
            </w:ins>
            <w:ins w:id="291" w:author="Pierre Demolliens" w:date="2019-02-05T11:03:00Z">
              <w:r w:rsidR="00D24BA0">
                <w:rPr>
                  <w:b/>
                </w:rPr>
                <w:t>4</w:t>
              </w:r>
            </w:ins>
          </w:p>
        </w:tc>
      </w:tr>
      <w:tr w:rsidR="00044F67" w14:paraId="1291E925" w14:textId="77777777" w:rsidTr="00437C94">
        <w:trPr>
          <w:jc w:val="center"/>
          <w:ins w:id="292" w:author="Pierre Demolliens" w:date="2019-02-05T10:00:00Z"/>
        </w:trPr>
        <w:tc>
          <w:tcPr>
            <w:tcW w:w="2547" w:type="dxa"/>
          </w:tcPr>
          <w:p w14:paraId="573E3E01" w14:textId="77777777" w:rsidR="00044F67" w:rsidRDefault="00044F67" w:rsidP="00437C94">
            <w:pPr>
              <w:rPr>
                <w:ins w:id="293" w:author="Pierre Demolliens" w:date="2019-02-05T10:00:00Z"/>
              </w:rPr>
            </w:pPr>
            <w:ins w:id="294" w:author="Pierre Demolliens" w:date="2019-02-05T10:00:00Z">
              <w:r>
                <w:t>Titre</w:t>
              </w:r>
            </w:ins>
          </w:p>
        </w:tc>
        <w:tc>
          <w:tcPr>
            <w:tcW w:w="6515" w:type="dxa"/>
          </w:tcPr>
          <w:p w14:paraId="09DD8708" w14:textId="5373CBA1" w:rsidR="00044F67" w:rsidRPr="005E37B8" w:rsidRDefault="00DE0B34" w:rsidP="00437C94">
            <w:pPr>
              <w:rPr>
                <w:ins w:id="295" w:author="Pierre Demolliens" w:date="2019-02-05T10:00:00Z"/>
                <w:i/>
              </w:rPr>
            </w:pPr>
            <w:ins w:id="296" w:author="Pierre Demolliens" w:date="2019-02-05T10:06:00Z">
              <w:r>
                <w:rPr>
                  <w:i/>
                </w:rPr>
                <w:t>Lecture</w:t>
              </w:r>
            </w:ins>
            <w:ins w:id="297" w:author="Pierre Demolliens" w:date="2019-02-05T10:00:00Z">
              <w:r w:rsidR="00044F67">
                <w:rPr>
                  <w:i/>
                </w:rPr>
                <w:t xml:space="preserve"> d’un patient.</w:t>
              </w:r>
            </w:ins>
          </w:p>
        </w:tc>
      </w:tr>
      <w:tr w:rsidR="00044F67" w14:paraId="58970C36" w14:textId="77777777" w:rsidTr="00437C94">
        <w:trPr>
          <w:jc w:val="center"/>
          <w:ins w:id="298" w:author="Pierre Demolliens" w:date="2019-02-05T10:00:00Z"/>
        </w:trPr>
        <w:tc>
          <w:tcPr>
            <w:tcW w:w="2547" w:type="dxa"/>
          </w:tcPr>
          <w:p w14:paraId="02A9DC81" w14:textId="77777777" w:rsidR="00044F67" w:rsidRDefault="00044F67" w:rsidP="00437C94">
            <w:pPr>
              <w:rPr>
                <w:ins w:id="299" w:author="Pierre Demolliens" w:date="2019-02-05T10:00:00Z"/>
              </w:rPr>
            </w:pPr>
            <w:ins w:id="300" w:author="Pierre Demolliens" w:date="2019-02-05T10:00:00Z">
              <w:r>
                <w:t>Description</w:t>
              </w:r>
            </w:ins>
          </w:p>
        </w:tc>
        <w:tc>
          <w:tcPr>
            <w:tcW w:w="6515" w:type="dxa"/>
          </w:tcPr>
          <w:p w14:paraId="497CECD9" w14:textId="319237D4" w:rsidR="00044F67" w:rsidRDefault="00044F67">
            <w:pPr>
              <w:rPr>
                <w:ins w:id="301" w:author="Pierre Demolliens" w:date="2019-02-05T10:00:00Z"/>
              </w:rPr>
              <w:pPrChange w:id="302" w:author="Pierre Demolliens" w:date="2019-02-05T10:19:00Z">
                <w:pPr>
                  <w:pStyle w:val="Paragraphedeliste"/>
                </w:pPr>
              </w:pPrChange>
            </w:pPr>
            <w:ins w:id="303" w:author="Pierre Demolliens" w:date="2019-02-05T10:00:00Z">
              <w:r>
                <w:t xml:space="preserve">Le logiciel doit permettre la </w:t>
              </w:r>
            </w:ins>
            <w:ins w:id="304" w:author="Pierre Demolliens" w:date="2019-02-05T10:06:00Z">
              <w:r w:rsidR="00DE0B34">
                <w:t>lecture</w:t>
              </w:r>
            </w:ins>
            <w:ins w:id="305" w:author="Pierre Demolliens" w:date="2019-02-05T10:00:00Z">
              <w:r>
                <w:t xml:space="preserve"> d’un patient dans la base de donnée</w:t>
              </w:r>
            </w:ins>
            <w:ins w:id="306" w:author="Pierre Demolliens" w:date="2019-02-05T10:06:00Z">
              <w:r w:rsidR="000022FC">
                <w:t>s</w:t>
              </w:r>
            </w:ins>
            <w:ins w:id="307" w:author="Pierre Demolliens" w:date="2019-02-05T10:00:00Z">
              <w:r>
                <w:t xml:space="preserve"> du serveur Fhir.</w:t>
              </w:r>
            </w:ins>
            <w:ins w:id="308" w:author="Pierre Demolliens" w:date="2019-02-05T10:06:00Z">
              <w:r w:rsidR="00DE0B34">
                <w:t xml:space="preserve"> Il faut remplir l’ID du patient. </w:t>
              </w:r>
            </w:ins>
          </w:p>
        </w:tc>
      </w:tr>
      <w:tr w:rsidR="00044F67" w14:paraId="6BA3A642" w14:textId="77777777" w:rsidTr="00437C94">
        <w:trPr>
          <w:jc w:val="center"/>
          <w:ins w:id="309" w:author="Pierre Demolliens" w:date="2019-02-05T10:00:00Z"/>
        </w:trPr>
        <w:tc>
          <w:tcPr>
            <w:tcW w:w="2547" w:type="dxa"/>
          </w:tcPr>
          <w:p w14:paraId="35BC5A1F" w14:textId="77777777" w:rsidR="00044F67" w:rsidRDefault="00044F67" w:rsidP="00437C94">
            <w:pPr>
              <w:rPr>
                <w:ins w:id="310" w:author="Pierre Demolliens" w:date="2019-02-05T10:00:00Z"/>
              </w:rPr>
            </w:pPr>
            <w:ins w:id="311" w:author="Pierre Demolliens" w:date="2019-02-05T10:00:00Z">
              <w:r>
                <w:t>Version</w:t>
              </w:r>
            </w:ins>
          </w:p>
        </w:tc>
        <w:tc>
          <w:tcPr>
            <w:tcW w:w="6515" w:type="dxa"/>
          </w:tcPr>
          <w:p w14:paraId="15DA1D53" w14:textId="77777777" w:rsidR="00044F67" w:rsidRDefault="00044F67" w:rsidP="00437C94">
            <w:pPr>
              <w:rPr>
                <w:ins w:id="312" w:author="Pierre Demolliens" w:date="2019-02-05T10:00:00Z"/>
              </w:rPr>
            </w:pPr>
            <w:ins w:id="313" w:author="Pierre Demolliens" w:date="2019-02-05T10:00:00Z">
              <w:r>
                <w:t>1.0</w:t>
              </w:r>
            </w:ins>
          </w:p>
        </w:tc>
      </w:tr>
      <w:tr w:rsidR="00044F67" w14:paraId="0B9CA163" w14:textId="77777777" w:rsidTr="00437C94">
        <w:trPr>
          <w:jc w:val="center"/>
          <w:ins w:id="314" w:author="Pierre Demolliens" w:date="2019-02-05T10:00:00Z"/>
        </w:trPr>
        <w:tc>
          <w:tcPr>
            <w:tcW w:w="2547" w:type="dxa"/>
          </w:tcPr>
          <w:p w14:paraId="002E1928" w14:textId="77777777" w:rsidR="00044F67" w:rsidRDefault="00044F67" w:rsidP="00437C94">
            <w:pPr>
              <w:rPr>
                <w:ins w:id="315" w:author="Pierre Demolliens" w:date="2019-02-05T10:00:00Z"/>
              </w:rPr>
            </w:pPr>
            <w:ins w:id="316" w:author="Pierre Demolliens" w:date="2019-02-05T10:00:00Z">
              <w:r>
                <w:t>Liens</w:t>
              </w:r>
            </w:ins>
          </w:p>
        </w:tc>
        <w:tc>
          <w:tcPr>
            <w:tcW w:w="6515" w:type="dxa"/>
          </w:tcPr>
          <w:p w14:paraId="0387CBA8" w14:textId="5B73E01F" w:rsidR="00044F67" w:rsidRDefault="00044F67" w:rsidP="00437C94">
            <w:pPr>
              <w:rPr>
                <w:ins w:id="317" w:author="Pierre Demolliens" w:date="2019-02-05T10:00:00Z"/>
              </w:rPr>
            </w:pPr>
            <w:ins w:id="318" w:author="Pierre Demolliens" w:date="2019-02-05T10:03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</w:t>
              </w:r>
            </w:ins>
            <w:ins w:id="319" w:author="Pierre Demolliens" w:date="2019-02-05T10:04:00Z">
              <w:r w:rsidR="00D30C66">
                <w:rPr>
                  <w:b/>
                </w:rPr>
                <w:t>,</w:t>
              </w:r>
              <w:r w:rsidR="00D30C66" w:rsidRPr="00275468">
                <w:rPr>
                  <w:b/>
                  <w:lang w:val="en-US"/>
                </w:rPr>
                <w:t xml:space="preserve"> 002</w:t>
              </w:r>
              <w:r w:rsidR="00D30C66">
                <w:rPr>
                  <w:b/>
                  <w:lang w:val="en-US"/>
                </w:rPr>
                <w:t xml:space="preserve">, </w:t>
              </w:r>
              <w:r w:rsidR="00D30C66" w:rsidRPr="00275468">
                <w:rPr>
                  <w:b/>
                  <w:lang w:val="en-US"/>
                </w:rPr>
                <w:t>003</w:t>
              </w:r>
            </w:ins>
          </w:p>
        </w:tc>
      </w:tr>
      <w:tr w:rsidR="00044F67" w14:paraId="6F95C75E" w14:textId="77777777" w:rsidTr="00437C94">
        <w:trPr>
          <w:jc w:val="center"/>
          <w:ins w:id="320" w:author="Pierre Demolliens" w:date="2019-02-05T10:00:00Z"/>
        </w:trPr>
        <w:tc>
          <w:tcPr>
            <w:tcW w:w="2547" w:type="dxa"/>
          </w:tcPr>
          <w:p w14:paraId="12E7FB0A" w14:textId="77777777" w:rsidR="00044F67" w:rsidRDefault="00044F67" w:rsidP="00437C94">
            <w:pPr>
              <w:rPr>
                <w:ins w:id="321" w:author="Pierre Demolliens" w:date="2019-02-05T10:00:00Z"/>
              </w:rPr>
            </w:pPr>
            <w:ins w:id="322" w:author="Pierre Demolliens" w:date="2019-02-05T10:00:00Z">
              <w:r>
                <w:t>Réf. exigence SYSTEME</w:t>
              </w:r>
            </w:ins>
          </w:p>
        </w:tc>
        <w:tc>
          <w:tcPr>
            <w:tcW w:w="6515" w:type="dxa"/>
          </w:tcPr>
          <w:p w14:paraId="68967866" w14:textId="77777777" w:rsidR="00044F67" w:rsidRDefault="00044F67" w:rsidP="00437C94">
            <w:pPr>
              <w:rPr>
                <w:ins w:id="323" w:author="Pierre Demolliens" w:date="2019-02-05T10:00:00Z"/>
              </w:rPr>
            </w:pPr>
            <w:ins w:id="324" w:author="Pierre Demolliens" w:date="2019-02-05T10:00:00Z">
              <w:r>
                <w:t>E_FP_001</w:t>
              </w:r>
            </w:ins>
          </w:p>
        </w:tc>
      </w:tr>
    </w:tbl>
    <w:p w14:paraId="35CBC103" w14:textId="77777777" w:rsidR="00044F67" w:rsidRPr="006B7025" w:rsidRDefault="00044F67" w:rsidP="006B7025"/>
    <w:p w14:paraId="2C60DE29" w14:textId="2175C3E8" w:rsidR="00630772" w:rsidRDefault="00630772">
      <w:pPr>
        <w:rPr>
          <w:ins w:id="325" w:author="Pierre Demolliens" w:date="2019-02-19T18:36:00Z"/>
          <w:rFonts w:asciiTheme="majorHAnsi" w:eastAsiaTheme="majorEastAsia" w:hAnsiTheme="majorHAnsi" w:cstheme="majorBidi"/>
          <w:sz w:val="24"/>
          <w:szCs w:val="26"/>
        </w:rPr>
      </w:pPr>
      <w:bookmarkStart w:id="326" w:name="_Toc513210817"/>
      <w:ins w:id="327" w:author="Pierre Demolliens" w:date="2019-02-19T18:36:00Z">
        <w:r>
          <w:rPr>
            <w:sz w:val="24"/>
          </w:rPr>
          <w:br w:type="page"/>
        </w:r>
      </w:ins>
    </w:p>
    <w:p w14:paraId="5771E8F0" w14:textId="50BE376B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328" w:name="_Toc1498155"/>
      <w:r>
        <w:rPr>
          <w:color w:val="auto"/>
          <w:sz w:val="24"/>
        </w:rPr>
        <w:lastRenderedPageBreak/>
        <w:t>MODULE COMMUNICATIO</w:t>
      </w:r>
      <w:ins w:id="329" w:author="Pierre Demolliens" w:date="2019-02-04T16:11:00Z">
        <w:r w:rsidR="00687F7E">
          <w:rPr>
            <w:color w:val="auto"/>
            <w:sz w:val="24"/>
          </w:rPr>
          <w:t>N</w:t>
        </w:r>
      </w:ins>
      <w:bookmarkEnd w:id="328"/>
      <w:del w:id="330" w:author="Pierre Demolliens" w:date="2019-02-04T16:11:00Z">
        <w:r w:rsidDel="00687F7E">
          <w:rPr>
            <w:color w:val="auto"/>
            <w:sz w:val="24"/>
          </w:rPr>
          <w:delText>N MATERIEL</w:delText>
        </w:r>
      </w:del>
      <w:bookmarkEnd w:id="326"/>
    </w:p>
    <w:p w14:paraId="48022D7B" w14:textId="77777777" w:rsidR="006B7025" w:rsidRDefault="006B7025" w:rsidP="006B7025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732A5" w14:paraId="5AEBB817" w14:textId="77777777" w:rsidTr="002732A5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7AFE9" w14:textId="77777777" w:rsidR="002732A5" w:rsidRDefault="002732A5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4A85" w14:textId="77777777" w:rsidR="002732A5" w:rsidRDefault="002732A5">
            <w:pPr>
              <w:rPr>
                <w:b/>
              </w:rPr>
            </w:pPr>
            <w:r>
              <w:rPr>
                <w:b/>
              </w:rPr>
              <w:t>SOFTREQ-HDW-001</w:t>
            </w:r>
          </w:p>
        </w:tc>
      </w:tr>
      <w:tr w:rsidR="002732A5" w14:paraId="3E211419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3A27" w14:textId="77777777" w:rsidR="002732A5" w:rsidRDefault="002732A5">
            <w:r>
              <w:t>Titre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9DF2" w14:textId="31F1586D" w:rsidR="002732A5" w:rsidRDefault="00437C94">
            <w:pPr>
              <w:rPr>
                <w:i/>
              </w:rPr>
            </w:pPr>
            <w:ins w:id="331" w:author="Pierre Demolliens" w:date="2019-02-05T10:19:00Z">
              <w:r>
                <w:rPr>
                  <w:i/>
                </w:rPr>
                <w:t xml:space="preserve">Utilisation du protocole </w:t>
              </w:r>
            </w:ins>
            <w:ins w:id="332" w:author="Pierre Demolliens" w:date="2019-02-05T10:21:00Z">
              <w:r w:rsidR="00854DC1">
                <w:rPr>
                  <w:i/>
                </w:rPr>
                <w:t>FHIR</w:t>
              </w:r>
            </w:ins>
          </w:p>
        </w:tc>
      </w:tr>
      <w:tr w:rsidR="002732A5" w14:paraId="3AF2C2E2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CCBFD" w14:textId="77777777" w:rsidR="002732A5" w:rsidRDefault="002732A5">
            <w:r>
              <w:t>Description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78A3" w14:textId="0BFE5BCD" w:rsidR="002732A5" w:rsidRDefault="00437C94">
            <w:ins w:id="333" w:author="Pierre Demolliens" w:date="2019-02-05T10:19:00Z">
              <w:r>
                <w:t xml:space="preserve">Ce projet est destiné au secteur de la santé, il faut donc utiliser </w:t>
              </w:r>
            </w:ins>
            <w:ins w:id="334" w:author="Pierre Demolliens" w:date="2019-02-05T10:20:00Z">
              <w:r>
                <w:t xml:space="preserve">le protocole </w:t>
              </w:r>
              <w:r w:rsidR="007367A6">
                <w:t>standard</w:t>
              </w:r>
              <w:r>
                <w:t xml:space="preserve"> </w:t>
              </w:r>
            </w:ins>
            <w:ins w:id="335" w:author="Pierre Demolliens" w:date="2019-02-05T10:21:00Z">
              <w:r w:rsidR="00854DC1">
                <w:t>FHIR</w:t>
              </w:r>
            </w:ins>
            <w:ins w:id="336" w:author="Pierre Demolliens" w:date="2019-02-05T10:20:00Z">
              <w:r w:rsidR="007367A6">
                <w:t>.</w:t>
              </w:r>
            </w:ins>
          </w:p>
        </w:tc>
      </w:tr>
      <w:tr w:rsidR="002732A5" w14:paraId="63A2BAA2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1E63" w14:textId="77777777" w:rsidR="002732A5" w:rsidRDefault="002732A5">
            <w:r>
              <w:t>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7DFA" w14:textId="31A03884" w:rsidR="002732A5" w:rsidRDefault="00854DC1">
            <w:ins w:id="337" w:author="Pierre Demolliens" w:date="2019-02-05T10:20:00Z">
              <w:r>
                <w:t>1.0</w:t>
              </w:r>
            </w:ins>
          </w:p>
        </w:tc>
      </w:tr>
      <w:tr w:rsidR="002732A5" w14:paraId="0691F6B1" w14:textId="77777777" w:rsidTr="002732A5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EB862" w14:textId="77777777" w:rsidR="002732A5" w:rsidRDefault="002732A5">
            <w:r>
              <w:t>Liens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7825" w14:textId="5275E878" w:rsidR="002732A5" w:rsidRDefault="00C2440E">
            <w:ins w:id="338" w:author="Pierre Demolliens" w:date="2019-02-05T10:24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MAIN-001,</w:t>
              </w:r>
              <w:r w:rsidRPr="00275468">
                <w:rPr>
                  <w:b/>
                  <w:lang w:val="en-US"/>
                </w:rPr>
                <w:t xml:space="preserve"> 002</w:t>
              </w:r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003</w:t>
              </w:r>
              <w:r>
                <w:rPr>
                  <w:b/>
                  <w:lang w:val="en-US"/>
                </w:rPr>
                <w:t>, 004</w:t>
              </w:r>
            </w:ins>
          </w:p>
        </w:tc>
      </w:tr>
      <w:tr w:rsidR="002732A5" w14:paraId="0503DC2B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9036" w14:textId="77777777" w:rsidR="002732A5" w:rsidRDefault="002732A5">
            <w:r>
              <w:t>Réf. exigence SYSTEME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2C07" w14:textId="45E21A8B" w:rsidR="002732A5" w:rsidRDefault="00687F7E">
            <w:ins w:id="339" w:author="Pierre Demolliens" w:date="2019-02-04T16:12:00Z">
              <w:r>
                <w:t>E_FS_002</w:t>
              </w:r>
            </w:ins>
          </w:p>
        </w:tc>
      </w:tr>
    </w:tbl>
    <w:p w14:paraId="287BD59D" w14:textId="4A787878" w:rsidR="00854DC1" w:rsidRDefault="00854DC1" w:rsidP="00574920">
      <w:pPr>
        <w:rPr>
          <w:ins w:id="340" w:author="Pierre Demolliens" w:date="2019-02-05T10:22:00Z"/>
        </w:rPr>
      </w:pPr>
      <w:bookmarkStart w:id="341" w:name="_Toc513210818"/>
      <w:bookmarkStart w:id="342" w:name="_Toc500159696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854DC1" w14:paraId="3B36B4E9" w14:textId="77777777" w:rsidTr="00F02CB9">
        <w:trPr>
          <w:jc w:val="center"/>
          <w:ins w:id="343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6412" w14:textId="77777777" w:rsidR="00854DC1" w:rsidRDefault="00854DC1" w:rsidP="00F02CB9">
            <w:pPr>
              <w:rPr>
                <w:ins w:id="344" w:author="Pierre Demolliens" w:date="2019-02-05T10:22:00Z"/>
                <w:b/>
              </w:rPr>
            </w:pPr>
            <w:ins w:id="345" w:author="Pierre Demolliens" w:date="2019-02-05T10:22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F67C" w14:textId="7C56B660" w:rsidR="00854DC1" w:rsidRDefault="00854DC1" w:rsidP="00F02CB9">
            <w:pPr>
              <w:rPr>
                <w:ins w:id="346" w:author="Pierre Demolliens" w:date="2019-02-05T10:22:00Z"/>
                <w:b/>
              </w:rPr>
            </w:pPr>
            <w:ins w:id="347" w:author="Pierre Demolliens" w:date="2019-02-05T10:22:00Z">
              <w:r>
                <w:rPr>
                  <w:b/>
                </w:rPr>
                <w:t>SOFTREQ-HDW-002</w:t>
              </w:r>
            </w:ins>
          </w:p>
        </w:tc>
      </w:tr>
      <w:tr w:rsidR="00854DC1" w14:paraId="33BD1F5D" w14:textId="77777777" w:rsidTr="00F02CB9">
        <w:trPr>
          <w:jc w:val="center"/>
          <w:ins w:id="348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71B86" w14:textId="77777777" w:rsidR="00854DC1" w:rsidRDefault="00854DC1" w:rsidP="00F02CB9">
            <w:pPr>
              <w:rPr>
                <w:ins w:id="349" w:author="Pierre Demolliens" w:date="2019-02-05T10:22:00Z"/>
              </w:rPr>
            </w:pPr>
            <w:ins w:id="350" w:author="Pierre Demolliens" w:date="2019-02-05T10:22:00Z">
              <w:r>
                <w:t>Titre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B08E" w14:textId="40B6E8F7" w:rsidR="00854DC1" w:rsidRDefault="00854DC1" w:rsidP="00F02CB9">
            <w:pPr>
              <w:rPr>
                <w:ins w:id="351" w:author="Pierre Demolliens" w:date="2019-02-05T10:22:00Z"/>
                <w:i/>
              </w:rPr>
            </w:pPr>
            <w:ins w:id="352" w:author="Pierre Demolliens" w:date="2019-02-05T10:22:00Z">
              <w:r>
                <w:rPr>
                  <w:i/>
                </w:rPr>
                <w:t>Utilisation du standard JSON</w:t>
              </w:r>
            </w:ins>
          </w:p>
        </w:tc>
      </w:tr>
      <w:tr w:rsidR="00854DC1" w14:paraId="6CC50084" w14:textId="77777777" w:rsidTr="00F02CB9">
        <w:trPr>
          <w:jc w:val="center"/>
          <w:ins w:id="353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FC36" w14:textId="77777777" w:rsidR="00854DC1" w:rsidRDefault="00854DC1" w:rsidP="00F02CB9">
            <w:pPr>
              <w:rPr>
                <w:ins w:id="354" w:author="Pierre Demolliens" w:date="2019-02-05T10:22:00Z"/>
              </w:rPr>
            </w:pPr>
            <w:ins w:id="355" w:author="Pierre Demolliens" w:date="2019-02-05T10:22:00Z">
              <w:r>
                <w:t>Description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A41E" w14:textId="46E15178" w:rsidR="00854DC1" w:rsidRDefault="00854DC1" w:rsidP="00F02CB9">
            <w:pPr>
              <w:rPr>
                <w:ins w:id="356" w:author="Pierre Demolliens" w:date="2019-02-05T10:22:00Z"/>
              </w:rPr>
            </w:pPr>
            <w:ins w:id="357" w:author="Pierre Demolliens" w:date="2019-02-05T10:22:00Z">
              <w:r>
                <w:t>La communicati</w:t>
              </w:r>
            </w:ins>
            <w:ins w:id="358" w:author="Pierre Demolliens" w:date="2019-02-05T10:23:00Z">
              <w:r>
                <w:t xml:space="preserve">on entre l’application et le serveur se fera via le standard JSON. </w:t>
              </w:r>
            </w:ins>
          </w:p>
        </w:tc>
      </w:tr>
      <w:tr w:rsidR="00854DC1" w14:paraId="3178F890" w14:textId="77777777" w:rsidTr="00F02CB9">
        <w:trPr>
          <w:jc w:val="center"/>
          <w:ins w:id="359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BE30" w14:textId="77777777" w:rsidR="00854DC1" w:rsidRDefault="00854DC1" w:rsidP="00F02CB9">
            <w:pPr>
              <w:rPr>
                <w:ins w:id="360" w:author="Pierre Demolliens" w:date="2019-02-05T10:22:00Z"/>
              </w:rPr>
            </w:pPr>
            <w:ins w:id="361" w:author="Pierre Demolliens" w:date="2019-02-05T10:22:00Z">
              <w:r>
                <w:t>Version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298E" w14:textId="77777777" w:rsidR="00854DC1" w:rsidRDefault="00854DC1" w:rsidP="00F02CB9">
            <w:pPr>
              <w:rPr>
                <w:ins w:id="362" w:author="Pierre Demolliens" w:date="2019-02-05T10:22:00Z"/>
              </w:rPr>
            </w:pPr>
            <w:ins w:id="363" w:author="Pierre Demolliens" w:date="2019-02-05T10:22:00Z">
              <w:r>
                <w:t>1.0</w:t>
              </w:r>
            </w:ins>
          </w:p>
        </w:tc>
      </w:tr>
      <w:tr w:rsidR="00854DC1" w14:paraId="60408E37" w14:textId="77777777" w:rsidTr="00F02CB9">
        <w:trPr>
          <w:jc w:val="center"/>
          <w:ins w:id="364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8D33" w14:textId="77777777" w:rsidR="00854DC1" w:rsidRDefault="00854DC1" w:rsidP="00F02CB9">
            <w:pPr>
              <w:rPr>
                <w:ins w:id="365" w:author="Pierre Demolliens" w:date="2019-02-05T10:22:00Z"/>
              </w:rPr>
            </w:pPr>
            <w:ins w:id="366" w:author="Pierre Demolliens" w:date="2019-02-05T10:22:00Z">
              <w:r>
                <w:t>Liens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8BAF" w14:textId="17B78CCF" w:rsidR="00854DC1" w:rsidRDefault="00854DC1" w:rsidP="00F02CB9">
            <w:pPr>
              <w:rPr>
                <w:ins w:id="367" w:author="Pierre Demolliens" w:date="2019-02-05T10:22:00Z"/>
              </w:rPr>
            </w:pPr>
            <w:ins w:id="368" w:author="Pierre Demolliens" w:date="2019-02-05T10:24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MAIN-001,</w:t>
              </w:r>
              <w:r w:rsidRPr="00275468">
                <w:rPr>
                  <w:b/>
                  <w:lang w:val="en-US"/>
                </w:rPr>
                <w:t xml:space="preserve"> 002</w:t>
              </w:r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003</w:t>
              </w:r>
              <w:r>
                <w:rPr>
                  <w:b/>
                  <w:lang w:val="en-US"/>
                </w:rPr>
                <w:t>, 004</w:t>
              </w:r>
            </w:ins>
          </w:p>
        </w:tc>
      </w:tr>
      <w:tr w:rsidR="00854DC1" w14:paraId="167F5C52" w14:textId="77777777" w:rsidTr="00F02CB9">
        <w:trPr>
          <w:jc w:val="center"/>
          <w:ins w:id="369" w:author="Pierre Demolliens" w:date="2019-02-05T10:2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C56C" w14:textId="77777777" w:rsidR="00854DC1" w:rsidRDefault="00854DC1" w:rsidP="00F02CB9">
            <w:pPr>
              <w:rPr>
                <w:ins w:id="370" w:author="Pierre Demolliens" w:date="2019-02-05T10:22:00Z"/>
              </w:rPr>
            </w:pPr>
            <w:ins w:id="371" w:author="Pierre Demolliens" w:date="2019-02-05T10:22:00Z">
              <w:r>
                <w:t>Réf. exigence SYSTEME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9A39" w14:textId="12E8FD9C" w:rsidR="00854DC1" w:rsidRDefault="00854DC1" w:rsidP="00F02CB9">
            <w:pPr>
              <w:rPr>
                <w:ins w:id="372" w:author="Pierre Demolliens" w:date="2019-02-05T10:22:00Z"/>
              </w:rPr>
            </w:pPr>
            <w:ins w:id="373" w:author="Pierre Demolliens" w:date="2019-02-05T10:22:00Z">
              <w:r>
                <w:t>E_F</w:t>
              </w:r>
            </w:ins>
            <w:ins w:id="374" w:author="Pierre Demolliens" w:date="2019-02-05T10:23:00Z">
              <w:r>
                <w:t>P_001</w:t>
              </w:r>
            </w:ins>
            <w:ins w:id="375" w:author="Pierre Demolliens" w:date="2019-02-05T10:24:00Z">
              <w:r>
                <w:t>,</w:t>
              </w:r>
            </w:ins>
            <w:ins w:id="376" w:author="Pierre Demolliens" w:date="2019-02-05T10:23:00Z">
              <w:r>
                <w:t xml:space="preserve"> E_FS_00</w:t>
              </w:r>
            </w:ins>
            <w:ins w:id="377" w:author="Pierre Demolliens" w:date="2019-02-05T10:24:00Z">
              <w:r>
                <w:t>4, E_FS_005</w:t>
              </w:r>
            </w:ins>
          </w:p>
        </w:tc>
      </w:tr>
    </w:tbl>
    <w:p w14:paraId="00220603" w14:textId="7D1208AA" w:rsidR="00574920" w:rsidRDefault="00574920" w:rsidP="00574920">
      <w:pPr>
        <w:rPr>
          <w:ins w:id="378" w:author="Pierre Demolliens" w:date="2019-02-05T10:24:00Z"/>
        </w:rPr>
      </w:pPr>
    </w:p>
    <w:p w14:paraId="37E35EBD" w14:textId="77777777" w:rsidR="00601D57" w:rsidRPr="00574920" w:rsidRDefault="00601D57" w:rsidP="00574920"/>
    <w:p w14:paraId="344D50E5" w14:textId="516E99B8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379" w:name="_Toc1498156"/>
      <w:r>
        <w:rPr>
          <w:color w:val="auto"/>
        </w:rPr>
        <w:t>SECURITE</w:t>
      </w:r>
      <w:bookmarkEnd w:id="341"/>
      <w:bookmarkEnd w:id="342"/>
      <w:bookmarkEnd w:id="379"/>
    </w:p>
    <w:p w14:paraId="152536B0" w14:textId="5E4FE6C1" w:rsidR="006B7025" w:rsidRDefault="006B7025" w:rsidP="006B7025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96BBB" w14:paraId="5322E201" w14:textId="77777777" w:rsidTr="002D42F4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C977" w14:textId="77777777" w:rsidR="00296BBB" w:rsidRDefault="00296BBB" w:rsidP="002D42F4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B7AB" w14:textId="77777777" w:rsidR="00296BBB" w:rsidRDefault="00296BBB" w:rsidP="002D42F4">
            <w:pPr>
              <w:rPr>
                <w:b/>
              </w:rPr>
            </w:pPr>
            <w:r>
              <w:rPr>
                <w:b/>
              </w:rPr>
              <w:t>SOFTREQ-SEC-001</w:t>
            </w:r>
          </w:p>
        </w:tc>
      </w:tr>
      <w:tr w:rsidR="00296BBB" w14:paraId="7192F11A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13C1" w14:textId="77777777" w:rsidR="00296BBB" w:rsidRDefault="00296BBB" w:rsidP="002D42F4">
            <w:r>
              <w:t>Titre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D9B0" w14:textId="44B2F232" w:rsidR="00296BBB" w:rsidRDefault="004B7A1C" w:rsidP="002D42F4">
            <w:pPr>
              <w:rPr>
                <w:b/>
                <w:i/>
              </w:rPr>
            </w:pPr>
            <w:ins w:id="380" w:author="Pierre Demolliens" w:date="2019-02-05T10:52:00Z">
              <w:r>
                <w:rPr>
                  <w:b/>
                  <w:i/>
                </w:rPr>
                <w:t>Sécurisation de</w:t>
              </w:r>
            </w:ins>
            <w:ins w:id="381" w:author="Pierre Demolliens" w:date="2019-02-05T10:54:00Z">
              <w:r>
                <w:rPr>
                  <w:b/>
                  <w:i/>
                </w:rPr>
                <w:t xml:space="preserve"> l’accès aux données</w:t>
              </w:r>
            </w:ins>
          </w:p>
        </w:tc>
      </w:tr>
      <w:tr w:rsidR="00296BBB" w14:paraId="5B4B9946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86D2E" w14:textId="77777777" w:rsidR="00296BBB" w:rsidRDefault="00296BBB" w:rsidP="002D42F4">
            <w:r>
              <w:t>Description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50F4" w14:textId="586D9DDA" w:rsidR="00296BBB" w:rsidRDefault="004B7A1C" w:rsidP="002D42F4">
            <w:ins w:id="382" w:author="Pierre Demolliens" w:date="2019-02-05T10:54:00Z">
              <w:r>
                <w:t xml:space="preserve">Afin d’accéder aux données il faudra préalablement se connecter via </w:t>
              </w:r>
            </w:ins>
            <w:ins w:id="383" w:author="Pierre Demolliens" w:date="2019-02-05T10:55:00Z">
              <w:r>
                <w:t xml:space="preserve">un </w:t>
              </w:r>
            </w:ins>
            <w:ins w:id="384" w:author="Pierre Demolliens" w:date="2019-02-19T18:37:00Z">
              <w:r w:rsidR="00EF20F8">
                <w:t>identifiant</w:t>
              </w:r>
            </w:ins>
            <w:ins w:id="385" w:author="Pierre Demolliens" w:date="2019-02-05T10:55:00Z">
              <w:r>
                <w:t xml:space="preserve"> ainsi qu’un mot de passe. </w:t>
              </w:r>
            </w:ins>
            <w:ins w:id="386" w:author="Pierre Demolliens" w:date="2019-02-19T18:36:00Z">
              <w:r w:rsidR="00216719">
                <w:t>L’administrateur pourra créer un compte</w:t>
              </w:r>
            </w:ins>
            <w:ins w:id="387" w:author="Pierre Demolliens" w:date="2019-02-05T10:55:00Z">
              <w:r>
                <w:t xml:space="preserve">. </w:t>
              </w:r>
            </w:ins>
          </w:p>
        </w:tc>
      </w:tr>
      <w:tr w:rsidR="00296BBB" w14:paraId="193C7B58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3FD33" w14:textId="77777777" w:rsidR="00296BBB" w:rsidRDefault="00296BBB" w:rsidP="002D42F4">
            <w:r>
              <w:t>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8784" w14:textId="6D02A048" w:rsidR="00296BBB" w:rsidRDefault="004B7A1C" w:rsidP="002D42F4">
            <w:ins w:id="388" w:author="Pierre Demolliens" w:date="2019-02-05T10:55:00Z">
              <w:r>
                <w:t>1.0</w:t>
              </w:r>
            </w:ins>
          </w:p>
        </w:tc>
      </w:tr>
      <w:tr w:rsidR="00296BBB" w14:paraId="29ED6DBE" w14:textId="77777777" w:rsidTr="002D42F4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8EC6" w14:textId="77777777" w:rsidR="00296BBB" w:rsidRDefault="00296BBB" w:rsidP="002D42F4">
            <w:r>
              <w:t>Liens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176D" w14:textId="120453D3" w:rsidR="00296BBB" w:rsidRDefault="00E93EFD" w:rsidP="002D42F4">
            <w:ins w:id="389" w:author="Pierre Demolliens" w:date="2019-02-05T10:55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MAIN-001,</w:t>
              </w:r>
              <w:r w:rsidRPr="00275468">
                <w:rPr>
                  <w:b/>
                  <w:lang w:val="en-US"/>
                </w:rPr>
                <w:t xml:space="preserve"> 002</w:t>
              </w:r>
              <w:r>
                <w:rPr>
                  <w:b/>
                  <w:lang w:val="en-US"/>
                </w:rPr>
                <w:t xml:space="preserve">, </w:t>
              </w:r>
              <w:r w:rsidRPr="00275468">
                <w:rPr>
                  <w:b/>
                  <w:lang w:val="en-US"/>
                </w:rPr>
                <w:t>003</w:t>
              </w:r>
              <w:r>
                <w:rPr>
                  <w:b/>
                  <w:lang w:val="en-US"/>
                </w:rPr>
                <w:t>, 004</w:t>
              </w:r>
            </w:ins>
          </w:p>
        </w:tc>
      </w:tr>
      <w:tr w:rsidR="00296BBB" w14:paraId="271C7221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7CDE5" w14:textId="77777777" w:rsidR="00296BBB" w:rsidRDefault="00296BBB" w:rsidP="002D42F4">
            <w:r>
              <w:t>Réf. exigence SYSTEME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82B1" w14:textId="311ED86E" w:rsidR="00296BBB" w:rsidRDefault="00E93EFD" w:rsidP="002D42F4">
            <w:ins w:id="390" w:author="Pierre Demolliens" w:date="2019-02-05T10:56:00Z">
              <w:r>
                <w:t>E_FS_003</w:t>
              </w:r>
            </w:ins>
          </w:p>
        </w:tc>
      </w:tr>
    </w:tbl>
    <w:p w14:paraId="09532DD0" w14:textId="0B8EDD7F" w:rsidR="00EF20F8" w:rsidRDefault="00EF20F8" w:rsidP="006B7025">
      <w:pPr>
        <w:rPr>
          <w:ins w:id="391" w:author="Pierre Demolliens" w:date="2019-02-19T18:37:00Z"/>
        </w:rPr>
      </w:pPr>
    </w:p>
    <w:p w14:paraId="02D3F7BB" w14:textId="77777777" w:rsidR="00EF20F8" w:rsidRDefault="00EF20F8">
      <w:pPr>
        <w:rPr>
          <w:ins w:id="392" w:author="Pierre Demolliens" w:date="2019-02-19T18:37:00Z"/>
        </w:rPr>
      </w:pPr>
      <w:ins w:id="393" w:author="Pierre Demolliens" w:date="2019-02-19T18:37:00Z">
        <w:r>
          <w:br w:type="page"/>
        </w:r>
      </w:ins>
    </w:p>
    <w:p w14:paraId="1D095F04" w14:textId="18D362F4" w:rsidR="00D63CF0" w:rsidRPr="006B7025" w:rsidDel="00EF20F8" w:rsidRDefault="00D63CF0" w:rsidP="006B7025">
      <w:pPr>
        <w:rPr>
          <w:del w:id="394" w:author="Pierre Demolliens" w:date="2019-02-19T18:37:00Z"/>
        </w:rPr>
      </w:pPr>
      <w:bookmarkStart w:id="395" w:name="_Toc1495530"/>
      <w:bookmarkStart w:id="396" w:name="_Toc1498157"/>
      <w:bookmarkEnd w:id="395"/>
      <w:bookmarkEnd w:id="396"/>
    </w:p>
    <w:p w14:paraId="57114586" w14:textId="7085FAA3" w:rsidR="002D5679" w:rsidDel="00796D5B" w:rsidRDefault="002D5679" w:rsidP="00940DB5">
      <w:pPr>
        <w:pStyle w:val="Titre2"/>
        <w:numPr>
          <w:ilvl w:val="1"/>
          <w:numId w:val="2"/>
        </w:numPr>
        <w:spacing w:line="256" w:lineRule="auto"/>
        <w:rPr>
          <w:del w:id="397" w:author="Pierre Demolliens" w:date="2019-02-05T11:02:00Z"/>
          <w:color w:val="auto"/>
        </w:rPr>
      </w:pPr>
      <w:bookmarkStart w:id="398" w:name="_Toc513210819"/>
      <w:bookmarkStart w:id="399" w:name="_Toc500159697"/>
      <w:del w:id="400" w:author="Pierre Demolliens" w:date="2019-02-05T11:02:00Z">
        <w:r w:rsidDel="00796D5B">
          <w:rPr>
            <w:color w:val="auto"/>
          </w:rPr>
          <w:delText>MAINTENANCE UTILISATEUR</w:delText>
        </w:r>
        <w:bookmarkStart w:id="401" w:name="_Toc1495531"/>
        <w:bookmarkStart w:id="402" w:name="_Toc1498158"/>
        <w:bookmarkEnd w:id="398"/>
        <w:bookmarkEnd w:id="399"/>
        <w:bookmarkEnd w:id="401"/>
        <w:bookmarkEnd w:id="402"/>
      </w:del>
    </w:p>
    <w:p w14:paraId="4CA51207" w14:textId="5EED41BD" w:rsidR="002F0088" w:rsidDel="00796D5B" w:rsidRDefault="002F0088" w:rsidP="002F0088">
      <w:pPr>
        <w:rPr>
          <w:del w:id="403" w:author="Pierre Demolliens" w:date="2019-02-05T11:02:00Z"/>
        </w:rPr>
      </w:pPr>
      <w:bookmarkStart w:id="404" w:name="_Toc1495532"/>
      <w:bookmarkStart w:id="405" w:name="_Toc1498159"/>
      <w:bookmarkEnd w:id="404"/>
      <w:bookmarkEnd w:id="405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F0088" w:rsidDel="00796D5B" w14:paraId="42468348" w14:textId="636BF44B" w:rsidTr="002D42F4">
        <w:trPr>
          <w:jc w:val="center"/>
          <w:del w:id="406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1630B" w14:textId="16569AC3" w:rsidR="002F0088" w:rsidDel="00796D5B" w:rsidRDefault="002F0088" w:rsidP="002D42F4">
            <w:pPr>
              <w:rPr>
                <w:del w:id="407" w:author="Pierre Demolliens" w:date="2019-02-05T11:02:00Z"/>
                <w:b/>
              </w:rPr>
            </w:pPr>
            <w:del w:id="408" w:author="Pierre Demolliens" w:date="2019-02-05T11:02:00Z">
              <w:r w:rsidDel="00796D5B">
                <w:rPr>
                  <w:b/>
                </w:rPr>
                <w:delText>Identifiant de l’exigence</w:delText>
              </w:r>
              <w:bookmarkStart w:id="409" w:name="_Toc1495533"/>
              <w:bookmarkStart w:id="410" w:name="_Toc1498160"/>
              <w:bookmarkEnd w:id="409"/>
              <w:bookmarkEnd w:id="410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884A" w14:textId="10F007E7" w:rsidR="002F0088" w:rsidDel="00796D5B" w:rsidRDefault="002F0088" w:rsidP="002D42F4">
            <w:pPr>
              <w:rPr>
                <w:del w:id="411" w:author="Pierre Demolliens" w:date="2019-02-05T11:02:00Z"/>
                <w:b/>
              </w:rPr>
            </w:pPr>
            <w:del w:id="412" w:author="Pierre Demolliens" w:date="2019-02-05T11:02:00Z">
              <w:r w:rsidDel="00796D5B">
                <w:rPr>
                  <w:b/>
                </w:rPr>
                <w:delText>SOFTREQ-MTN-001</w:delText>
              </w:r>
              <w:bookmarkStart w:id="413" w:name="_Toc1495534"/>
              <w:bookmarkStart w:id="414" w:name="_Toc1498161"/>
              <w:bookmarkEnd w:id="413"/>
              <w:bookmarkEnd w:id="414"/>
            </w:del>
          </w:p>
        </w:tc>
        <w:bookmarkStart w:id="415" w:name="_Toc1495535"/>
        <w:bookmarkStart w:id="416" w:name="_Toc1498162"/>
        <w:bookmarkEnd w:id="415"/>
        <w:bookmarkEnd w:id="416"/>
      </w:tr>
      <w:tr w:rsidR="002F0088" w:rsidDel="00796D5B" w14:paraId="22F0DC47" w14:textId="2A9C3EDE" w:rsidTr="00590C90">
        <w:trPr>
          <w:jc w:val="center"/>
          <w:del w:id="417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3980" w14:textId="59541C4C" w:rsidR="002F0088" w:rsidDel="00796D5B" w:rsidRDefault="002F0088" w:rsidP="002D42F4">
            <w:pPr>
              <w:rPr>
                <w:del w:id="418" w:author="Pierre Demolliens" w:date="2019-02-05T11:02:00Z"/>
              </w:rPr>
            </w:pPr>
            <w:del w:id="419" w:author="Pierre Demolliens" w:date="2019-02-05T11:02:00Z">
              <w:r w:rsidDel="00796D5B">
                <w:delText>Titre</w:delText>
              </w:r>
              <w:bookmarkStart w:id="420" w:name="_Toc1495536"/>
              <w:bookmarkStart w:id="421" w:name="_Toc1498163"/>
              <w:bookmarkEnd w:id="420"/>
              <w:bookmarkEnd w:id="421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9CE5" w14:textId="0ACE6242" w:rsidR="002F0088" w:rsidDel="00796D5B" w:rsidRDefault="002F0088" w:rsidP="002D42F4">
            <w:pPr>
              <w:rPr>
                <w:del w:id="422" w:author="Pierre Demolliens" w:date="2019-02-05T11:02:00Z"/>
                <w:b/>
                <w:i/>
              </w:rPr>
            </w:pPr>
            <w:bookmarkStart w:id="423" w:name="_Toc1495537"/>
            <w:bookmarkStart w:id="424" w:name="_Toc1498164"/>
            <w:bookmarkEnd w:id="423"/>
            <w:bookmarkEnd w:id="424"/>
          </w:p>
        </w:tc>
        <w:bookmarkStart w:id="425" w:name="_Toc1495538"/>
        <w:bookmarkStart w:id="426" w:name="_Toc1498165"/>
        <w:bookmarkEnd w:id="425"/>
        <w:bookmarkEnd w:id="426"/>
      </w:tr>
      <w:tr w:rsidR="002F0088" w:rsidDel="00796D5B" w14:paraId="2F559CF4" w14:textId="2CB4F174" w:rsidTr="00590C90">
        <w:trPr>
          <w:jc w:val="center"/>
          <w:del w:id="427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5687" w14:textId="5FC20F61" w:rsidR="002F0088" w:rsidDel="00796D5B" w:rsidRDefault="002F0088" w:rsidP="002D42F4">
            <w:pPr>
              <w:rPr>
                <w:del w:id="428" w:author="Pierre Demolliens" w:date="2019-02-05T11:02:00Z"/>
              </w:rPr>
            </w:pPr>
            <w:del w:id="429" w:author="Pierre Demolliens" w:date="2019-02-05T11:02:00Z">
              <w:r w:rsidDel="00796D5B">
                <w:delText>Description</w:delText>
              </w:r>
              <w:bookmarkStart w:id="430" w:name="_Toc1495539"/>
              <w:bookmarkStart w:id="431" w:name="_Toc1498166"/>
              <w:bookmarkEnd w:id="430"/>
              <w:bookmarkEnd w:id="431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3E80" w14:textId="32D4E729" w:rsidR="002F0088" w:rsidDel="00796D5B" w:rsidRDefault="002F0088" w:rsidP="002D42F4">
            <w:pPr>
              <w:rPr>
                <w:del w:id="432" w:author="Pierre Demolliens" w:date="2019-02-05T11:02:00Z"/>
              </w:rPr>
            </w:pPr>
            <w:bookmarkStart w:id="433" w:name="_Toc1495540"/>
            <w:bookmarkStart w:id="434" w:name="_Toc1498167"/>
            <w:bookmarkEnd w:id="433"/>
            <w:bookmarkEnd w:id="434"/>
          </w:p>
        </w:tc>
        <w:bookmarkStart w:id="435" w:name="_Toc1495541"/>
        <w:bookmarkStart w:id="436" w:name="_Toc1498168"/>
        <w:bookmarkEnd w:id="435"/>
        <w:bookmarkEnd w:id="436"/>
      </w:tr>
      <w:tr w:rsidR="002F0088" w:rsidDel="00796D5B" w14:paraId="02E312D8" w14:textId="4A486C43" w:rsidTr="00590C90">
        <w:trPr>
          <w:jc w:val="center"/>
          <w:del w:id="437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F810" w14:textId="6E087838" w:rsidR="002F0088" w:rsidDel="00796D5B" w:rsidRDefault="002F0088" w:rsidP="002D42F4">
            <w:pPr>
              <w:rPr>
                <w:del w:id="438" w:author="Pierre Demolliens" w:date="2019-02-05T11:02:00Z"/>
              </w:rPr>
            </w:pPr>
            <w:del w:id="439" w:author="Pierre Demolliens" w:date="2019-02-05T11:02:00Z">
              <w:r w:rsidDel="00796D5B">
                <w:delText>Version</w:delText>
              </w:r>
              <w:bookmarkStart w:id="440" w:name="_Toc1495542"/>
              <w:bookmarkStart w:id="441" w:name="_Toc1498169"/>
              <w:bookmarkEnd w:id="440"/>
              <w:bookmarkEnd w:id="441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32DD" w14:textId="55F8F128" w:rsidR="002F0088" w:rsidDel="00796D5B" w:rsidRDefault="002F0088" w:rsidP="002D42F4">
            <w:pPr>
              <w:rPr>
                <w:del w:id="442" w:author="Pierre Demolliens" w:date="2019-02-05T11:02:00Z"/>
              </w:rPr>
            </w:pPr>
            <w:bookmarkStart w:id="443" w:name="_Toc1495543"/>
            <w:bookmarkStart w:id="444" w:name="_Toc1498170"/>
            <w:bookmarkEnd w:id="443"/>
            <w:bookmarkEnd w:id="444"/>
          </w:p>
        </w:tc>
        <w:bookmarkStart w:id="445" w:name="_Toc1495544"/>
        <w:bookmarkStart w:id="446" w:name="_Toc1498171"/>
        <w:bookmarkEnd w:id="445"/>
        <w:bookmarkEnd w:id="446"/>
      </w:tr>
      <w:tr w:rsidR="002F0088" w:rsidDel="00796D5B" w14:paraId="1547104D" w14:textId="0B65B035" w:rsidTr="002D42F4">
        <w:trPr>
          <w:jc w:val="center"/>
          <w:del w:id="447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6A8AE" w14:textId="39B25568" w:rsidR="002F0088" w:rsidDel="00796D5B" w:rsidRDefault="002F0088" w:rsidP="002D42F4">
            <w:pPr>
              <w:rPr>
                <w:del w:id="448" w:author="Pierre Demolliens" w:date="2019-02-05T11:02:00Z"/>
              </w:rPr>
            </w:pPr>
            <w:del w:id="449" w:author="Pierre Demolliens" w:date="2019-02-05T11:02:00Z">
              <w:r w:rsidDel="00796D5B">
                <w:delText>Liens</w:delText>
              </w:r>
              <w:bookmarkStart w:id="450" w:name="_Toc1495545"/>
              <w:bookmarkStart w:id="451" w:name="_Toc1498172"/>
              <w:bookmarkEnd w:id="450"/>
              <w:bookmarkEnd w:id="451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0E9B" w14:textId="0983411D" w:rsidR="002F0088" w:rsidDel="00796D5B" w:rsidRDefault="002F0088" w:rsidP="002D42F4">
            <w:pPr>
              <w:rPr>
                <w:del w:id="452" w:author="Pierre Demolliens" w:date="2019-02-05T11:02:00Z"/>
              </w:rPr>
            </w:pPr>
            <w:bookmarkStart w:id="453" w:name="_Toc1495546"/>
            <w:bookmarkStart w:id="454" w:name="_Toc1498173"/>
            <w:bookmarkEnd w:id="453"/>
            <w:bookmarkEnd w:id="454"/>
          </w:p>
        </w:tc>
        <w:bookmarkStart w:id="455" w:name="_Toc1495547"/>
        <w:bookmarkStart w:id="456" w:name="_Toc1498174"/>
        <w:bookmarkEnd w:id="455"/>
        <w:bookmarkEnd w:id="456"/>
      </w:tr>
      <w:tr w:rsidR="002F0088" w:rsidDel="00796D5B" w14:paraId="6CF8A863" w14:textId="3B844292" w:rsidTr="00590C90">
        <w:trPr>
          <w:jc w:val="center"/>
          <w:del w:id="457" w:author="Pierre Demolliens" w:date="2019-02-05T11:02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1218" w14:textId="59122CBB" w:rsidR="002F0088" w:rsidDel="00796D5B" w:rsidRDefault="002F0088" w:rsidP="002D42F4">
            <w:pPr>
              <w:rPr>
                <w:del w:id="458" w:author="Pierre Demolliens" w:date="2019-02-05T11:02:00Z"/>
              </w:rPr>
            </w:pPr>
            <w:del w:id="459" w:author="Pierre Demolliens" w:date="2019-02-05T11:02:00Z">
              <w:r w:rsidDel="00796D5B">
                <w:delText>Réf. exigence SYSTEME</w:delText>
              </w:r>
              <w:bookmarkStart w:id="460" w:name="_Toc1495548"/>
              <w:bookmarkStart w:id="461" w:name="_Toc1498175"/>
              <w:bookmarkEnd w:id="460"/>
              <w:bookmarkEnd w:id="461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FE6F" w14:textId="294AF420" w:rsidR="002F0088" w:rsidDel="00796D5B" w:rsidRDefault="002F0088" w:rsidP="002D42F4">
            <w:pPr>
              <w:rPr>
                <w:del w:id="462" w:author="Pierre Demolliens" w:date="2019-02-05T11:02:00Z"/>
              </w:rPr>
            </w:pPr>
            <w:bookmarkStart w:id="463" w:name="_Toc1495549"/>
            <w:bookmarkStart w:id="464" w:name="_Toc1498176"/>
            <w:bookmarkEnd w:id="463"/>
            <w:bookmarkEnd w:id="464"/>
          </w:p>
        </w:tc>
        <w:bookmarkStart w:id="465" w:name="_Toc1495550"/>
        <w:bookmarkStart w:id="466" w:name="_Toc1498177"/>
        <w:bookmarkEnd w:id="465"/>
        <w:bookmarkEnd w:id="466"/>
      </w:tr>
    </w:tbl>
    <w:p w14:paraId="1A60C36C" w14:textId="4BA38A20" w:rsidR="002F0088" w:rsidDel="00796D5B" w:rsidRDefault="002F0088" w:rsidP="002D5679">
      <w:pPr>
        <w:rPr>
          <w:del w:id="467" w:author="Pierre Demolliens" w:date="2019-02-05T11:02:00Z"/>
        </w:rPr>
      </w:pPr>
      <w:bookmarkStart w:id="468" w:name="_Toc1495551"/>
      <w:bookmarkStart w:id="469" w:name="_Toc1498178"/>
      <w:bookmarkEnd w:id="468"/>
      <w:bookmarkEnd w:id="469"/>
    </w:p>
    <w:p w14:paraId="0D35B79E" w14:textId="3DE950C8" w:rsidR="00590C90" w:rsidDel="00796D5B" w:rsidRDefault="00590C90" w:rsidP="002D5679">
      <w:pPr>
        <w:rPr>
          <w:del w:id="470" w:author="Pierre Demolliens" w:date="2019-02-05T11:02:00Z"/>
        </w:rPr>
      </w:pPr>
    </w:p>
    <w:p w14:paraId="60D1D069" w14:textId="3ACCD6A8" w:rsidR="00590C90" w:rsidDel="00796D5B" w:rsidRDefault="00590C90" w:rsidP="002D5679">
      <w:pPr>
        <w:rPr>
          <w:del w:id="471" w:author="Pierre Demolliens" w:date="2019-02-05T11:02:00Z"/>
        </w:rPr>
      </w:pPr>
      <w:bookmarkStart w:id="472" w:name="_Toc1495553"/>
      <w:bookmarkStart w:id="473" w:name="_Toc1498180"/>
      <w:bookmarkEnd w:id="472"/>
      <w:bookmarkEnd w:id="473"/>
    </w:p>
    <w:p w14:paraId="6C3525D5" w14:textId="77777777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474" w:name="_Toc513210820"/>
      <w:bookmarkStart w:id="475" w:name="_Toc500159698"/>
      <w:bookmarkStart w:id="476" w:name="_Toc1498181"/>
      <w:r>
        <w:rPr>
          <w:color w:val="auto"/>
        </w:rPr>
        <w:t>ERGONOMIE ET APTITUDE A L’UTILISATION</w:t>
      </w:r>
      <w:bookmarkEnd w:id="474"/>
      <w:bookmarkEnd w:id="475"/>
      <w:bookmarkEnd w:id="476"/>
    </w:p>
    <w:p w14:paraId="4DF9467A" w14:textId="77777777" w:rsidR="002D5679" w:rsidRDefault="002D5679" w:rsidP="002D5679"/>
    <w:p w14:paraId="6F1197F3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477" w:name="_Toc513210821"/>
      <w:bookmarkStart w:id="478" w:name="_Toc1498182"/>
      <w:r>
        <w:rPr>
          <w:color w:val="auto"/>
          <w:sz w:val="24"/>
        </w:rPr>
        <w:t>INTERFACE HOMME-MACHINE</w:t>
      </w:r>
      <w:bookmarkEnd w:id="477"/>
      <w:bookmarkEnd w:id="478"/>
    </w:p>
    <w:p w14:paraId="10FF391F" w14:textId="77777777" w:rsidR="002D5679" w:rsidRDefault="002D5679" w:rsidP="002D5679"/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  <w:tblGridChange w:id="479">
          <w:tblGrid>
            <w:gridCol w:w="4673"/>
            <w:gridCol w:w="4394"/>
          </w:tblGrid>
        </w:tblGridChange>
      </w:tblGrid>
      <w:tr w:rsidR="002D5679" w14:paraId="5E2FD153" w14:textId="77777777" w:rsidTr="002D5679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3F06D9" w14:textId="77777777" w:rsidR="002D5679" w:rsidRDefault="002D5679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EF6693B" w14:textId="77777777" w:rsidR="002D5679" w:rsidRDefault="002D5679">
            <w:pPr>
              <w:jc w:val="center"/>
              <w:rPr>
                <w:b/>
              </w:rPr>
            </w:pPr>
            <w:r>
              <w:rPr>
                <w:b/>
              </w:rPr>
              <w:t>NOM DU DOCUMENT</w:t>
            </w:r>
          </w:p>
        </w:tc>
      </w:tr>
      <w:tr w:rsidR="002D5679" w14:paraId="16886DAA" w14:textId="77777777" w:rsidTr="00590C90">
        <w:trPr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55A2" w14:textId="77777777" w:rsidR="002D5679" w:rsidRDefault="002D5679"/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2B0D" w14:textId="77777777" w:rsidR="002D5679" w:rsidRDefault="002D5679">
            <w:r>
              <w:t>Dossier d’ingénierie de l’aptitude à l’utilisation</w:t>
            </w:r>
          </w:p>
        </w:tc>
      </w:tr>
      <w:tr w:rsidR="00642054" w14:paraId="1EE89B18" w14:textId="77777777" w:rsidTr="00642054">
        <w:tblPrEx>
          <w:tblW w:w="9067" w:type="dxa"/>
          <w:jc w:val="center"/>
          <w:tblPrExChange w:id="480" w:author="Pierre Demolliens" w:date="2019-02-04T16:09:00Z">
            <w:tblPrEx>
              <w:tblW w:w="9067" w:type="dxa"/>
              <w:jc w:val="center"/>
            </w:tblPrEx>
          </w:tblPrExChange>
        </w:tblPrEx>
        <w:trPr>
          <w:trHeight w:val="300"/>
          <w:jc w:val="center"/>
          <w:trPrChange w:id="481" w:author="Pierre Demolliens" w:date="2019-02-04T16:09:00Z">
            <w:trPr>
              <w:jc w:val="center"/>
            </w:trPr>
          </w:trPrChange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482" w:author="Pierre Demolliens" w:date="2019-02-04T16:09:00Z">
              <w:tcPr>
                <w:tcW w:w="46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AE3C15E" w14:textId="3A6F68A4" w:rsidR="00642054" w:rsidRPr="00590C90" w:rsidRDefault="00642054" w:rsidP="00642054">
            <w:ins w:id="483" w:author="Pierre Demolliens" w:date="2019-02-04T16:09:00Z">
              <w:r>
                <w:fldChar w:fldCharType="begin"/>
              </w:r>
              <w:r>
                <w:instrText xml:space="preserve"> REF _Ref185730 \h </w:instrText>
              </w:r>
            </w:ins>
            <w:ins w:id="484" w:author="Pierre Demolliens" w:date="2019-02-04T16:09:00Z">
              <w:r>
                <w:fldChar w:fldCharType="separate"/>
              </w:r>
              <w:r>
                <w:t xml:space="preserve">Figure </w:t>
              </w:r>
              <w:r>
                <w:rPr>
                  <w:noProof/>
                </w:rPr>
                <w:t>1</w:t>
              </w:r>
              <w:r>
                <w:t xml:space="preserve"> Maquette Connexion</w:t>
              </w:r>
              <w:r>
                <w:fldChar w:fldCharType="end"/>
              </w:r>
            </w:ins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485" w:author="Pierre Demolliens" w:date="2019-02-04T16:09:00Z">
              <w:tcPr>
                <w:tcW w:w="439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E7DE5E0" w14:textId="112EEC85" w:rsidR="00642054" w:rsidRDefault="00642054" w:rsidP="00642054">
            <w:r>
              <w:t xml:space="preserve">Ebauche </w:t>
            </w:r>
            <w:ins w:id="486" w:author="Pierre Demolliens" w:date="2019-02-04T16:08:00Z">
              <w:r>
                <w:t>SOFTREQ-AAU-001</w:t>
              </w:r>
            </w:ins>
            <w:del w:id="487" w:author="Pierre Demolliens" w:date="2019-02-04T16:08:00Z">
              <w:r w:rsidDel="00642054">
                <w:delText>IHM</w:delText>
              </w:r>
            </w:del>
          </w:p>
        </w:tc>
      </w:tr>
    </w:tbl>
    <w:p w14:paraId="5C929D97" w14:textId="77777777" w:rsidR="00036729" w:rsidRDefault="00036729" w:rsidP="001F5954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1F5954" w:rsidDel="00FD06C4" w14:paraId="5A095A24" w14:textId="54039483" w:rsidTr="00282550">
        <w:trPr>
          <w:jc w:val="center"/>
          <w:del w:id="488" w:author="Pierre Demolliens" w:date="2019-02-05T11:05:00Z"/>
        </w:trPr>
        <w:tc>
          <w:tcPr>
            <w:tcW w:w="2547" w:type="dxa"/>
          </w:tcPr>
          <w:p w14:paraId="7FB49AB2" w14:textId="0C781EAE" w:rsidR="001F5954" w:rsidRPr="005E37B8" w:rsidDel="00FD06C4" w:rsidRDefault="001F5954" w:rsidP="00282550">
            <w:pPr>
              <w:rPr>
                <w:del w:id="489" w:author="Pierre Demolliens" w:date="2019-02-05T11:05:00Z"/>
                <w:b/>
              </w:rPr>
            </w:pPr>
            <w:del w:id="490" w:author="Pierre Demolliens" w:date="2019-02-05T11:05:00Z">
              <w:r w:rsidDel="00FD06C4">
                <w:rPr>
                  <w:b/>
                </w:rPr>
                <w:delText>Identifiant de l’exigence</w:delText>
              </w:r>
            </w:del>
          </w:p>
        </w:tc>
        <w:tc>
          <w:tcPr>
            <w:tcW w:w="6515" w:type="dxa"/>
          </w:tcPr>
          <w:p w14:paraId="4E9F8DA2" w14:textId="45BBE316" w:rsidR="001F5954" w:rsidRPr="005E37B8" w:rsidDel="00FD06C4" w:rsidRDefault="001F5954" w:rsidP="00282550">
            <w:pPr>
              <w:rPr>
                <w:del w:id="491" w:author="Pierre Demolliens" w:date="2019-02-05T11:05:00Z"/>
                <w:b/>
              </w:rPr>
            </w:pPr>
            <w:del w:id="492" w:author="Pierre Demolliens" w:date="2019-02-05T11:05:00Z">
              <w:r w:rsidRPr="005E37B8" w:rsidDel="00FD06C4">
                <w:rPr>
                  <w:b/>
                </w:rPr>
                <w:delText>S</w:delText>
              </w:r>
              <w:r w:rsidDel="00FD06C4">
                <w:rPr>
                  <w:b/>
                </w:rPr>
                <w:delText>OFTREQ</w:delText>
              </w:r>
              <w:r w:rsidRPr="005E37B8" w:rsidDel="00FD06C4">
                <w:rPr>
                  <w:b/>
                </w:rPr>
                <w:delText>-</w:delText>
              </w:r>
              <w:r w:rsidDel="00FD06C4">
                <w:rPr>
                  <w:b/>
                </w:rPr>
                <w:delText>AAU-001</w:delText>
              </w:r>
            </w:del>
          </w:p>
        </w:tc>
      </w:tr>
      <w:tr w:rsidR="001F5954" w:rsidDel="00FD06C4" w14:paraId="331B2546" w14:textId="154F8F96" w:rsidTr="00282550">
        <w:trPr>
          <w:jc w:val="center"/>
          <w:del w:id="493" w:author="Pierre Demolliens" w:date="2019-02-05T11:05:00Z"/>
        </w:trPr>
        <w:tc>
          <w:tcPr>
            <w:tcW w:w="2547" w:type="dxa"/>
          </w:tcPr>
          <w:p w14:paraId="33D3EC33" w14:textId="52D7073F" w:rsidR="001F5954" w:rsidDel="00FD06C4" w:rsidRDefault="001F5954" w:rsidP="00282550">
            <w:pPr>
              <w:rPr>
                <w:del w:id="494" w:author="Pierre Demolliens" w:date="2019-02-05T11:05:00Z"/>
              </w:rPr>
            </w:pPr>
            <w:del w:id="495" w:author="Pierre Demolliens" w:date="2019-02-05T11:05:00Z">
              <w:r w:rsidDel="00FD06C4">
                <w:delText>Titre</w:delText>
              </w:r>
            </w:del>
          </w:p>
        </w:tc>
        <w:tc>
          <w:tcPr>
            <w:tcW w:w="6515" w:type="dxa"/>
          </w:tcPr>
          <w:p w14:paraId="64192130" w14:textId="48C3A9A2" w:rsidR="001F5954" w:rsidRPr="005E37B8" w:rsidDel="00FD06C4" w:rsidRDefault="001F5954" w:rsidP="00282550">
            <w:pPr>
              <w:rPr>
                <w:del w:id="496" w:author="Pierre Demolliens" w:date="2019-02-05T11:05:00Z"/>
                <w:i/>
              </w:rPr>
            </w:pPr>
          </w:p>
        </w:tc>
      </w:tr>
      <w:tr w:rsidR="001F5954" w:rsidDel="00FD06C4" w14:paraId="170E1B76" w14:textId="22313585" w:rsidTr="00282550">
        <w:trPr>
          <w:jc w:val="center"/>
          <w:del w:id="497" w:author="Pierre Demolliens" w:date="2019-02-05T11:05:00Z"/>
        </w:trPr>
        <w:tc>
          <w:tcPr>
            <w:tcW w:w="2547" w:type="dxa"/>
          </w:tcPr>
          <w:p w14:paraId="3371CB6B" w14:textId="5755CB6A" w:rsidR="001F5954" w:rsidDel="00FD06C4" w:rsidRDefault="001F5954" w:rsidP="00282550">
            <w:pPr>
              <w:rPr>
                <w:del w:id="498" w:author="Pierre Demolliens" w:date="2019-02-05T11:05:00Z"/>
              </w:rPr>
            </w:pPr>
            <w:del w:id="499" w:author="Pierre Demolliens" w:date="2019-02-05T11:05:00Z">
              <w:r w:rsidDel="00FD06C4">
                <w:delText>Description</w:delText>
              </w:r>
            </w:del>
          </w:p>
        </w:tc>
        <w:tc>
          <w:tcPr>
            <w:tcW w:w="6515" w:type="dxa"/>
          </w:tcPr>
          <w:p w14:paraId="2F958B4F" w14:textId="1699B7E9" w:rsidR="001F5954" w:rsidDel="00FD06C4" w:rsidRDefault="001F5954" w:rsidP="00282550">
            <w:pPr>
              <w:rPr>
                <w:del w:id="500" w:author="Pierre Demolliens" w:date="2019-02-05T11:05:00Z"/>
              </w:rPr>
            </w:pPr>
          </w:p>
        </w:tc>
      </w:tr>
      <w:tr w:rsidR="001F5954" w:rsidDel="00FD06C4" w14:paraId="117202F5" w14:textId="34BA083F" w:rsidTr="00282550">
        <w:trPr>
          <w:jc w:val="center"/>
          <w:del w:id="501" w:author="Pierre Demolliens" w:date="2019-02-05T11:05:00Z"/>
        </w:trPr>
        <w:tc>
          <w:tcPr>
            <w:tcW w:w="2547" w:type="dxa"/>
          </w:tcPr>
          <w:p w14:paraId="13403578" w14:textId="094CEDC7" w:rsidR="001F5954" w:rsidDel="00FD06C4" w:rsidRDefault="001F5954" w:rsidP="00282550">
            <w:pPr>
              <w:rPr>
                <w:del w:id="502" w:author="Pierre Demolliens" w:date="2019-02-05T11:05:00Z"/>
              </w:rPr>
            </w:pPr>
            <w:del w:id="503" w:author="Pierre Demolliens" w:date="2019-02-05T11:05:00Z">
              <w:r w:rsidDel="00FD06C4">
                <w:delText>Version</w:delText>
              </w:r>
            </w:del>
          </w:p>
        </w:tc>
        <w:tc>
          <w:tcPr>
            <w:tcW w:w="6515" w:type="dxa"/>
          </w:tcPr>
          <w:p w14:paraId="214FE788" w14:textId="370422DB" w:rsidR="001F5954" w:rsidDel="00FD06C4" w:rsidRDefault="001F5954" w:rsidP="00282550">
            <w:pPr>
              <w:rPr>
                <w:del w:id="504" w:author="Pierre Demolliens" w:date="2019-02-05T11:05:00Z"/>
              </w:rPr>
            </w:pPr>
          </w:p>
        </w:tc>
      </w:tr>
      <w:tr w:rsidR="001F5954" w:rsidDel="00FD06C4" w14:paraId="43CEA354" w14:textId="6FFEB924" w:rsidTr="00282550">
        <w:trPr>
          <w:jc w:val="center"/>
          <w:del w:id="505" w:author="Pierre Demolliens" w:date="2019-02-05T11:05:00Z"/>
        </w:trPr>
        <w:tc>
          <w:tcPr>
            <w:tcW w:w="2547" w:type="dxa"/>
          </w:tcPr>
          <w:p w14:paraId="5DE82D78" w14:textId="756CCFCD" w:rsidR="001F5954" w:rsidDel="00FD06C4" w:rsidRDefault="001F5954" w:rsidP="00282550">
            <w:pPr>
              <w:rPr>
                <w:del w:id="506" w:author="Pierre Demolliens" w:date="2019-02-05T11:05:00Z"/>
              </w:rPr>
            </w:pPr>
            <w:del w:id="507" w:author="Pierre Demolliens" w:date="2019-02-05T11:05:00Z">
              <w:r w:rsidDel="00FD06C4">
                <w:delText>Liens</w:delText>
              </w:r>
            </w:del>
          </w:p>
        </w:tc>
        <w:tc>
          <w:tcPr>
            <w:tcW w:w="6515" w:type="dxa"/>
          </w:tcPr>
          <w:p w14:paraId="2F2544D6" w14:textId="6A6CEE4C" w:rsidR="001F5954" w:rsidDel="00FD06C4" w:rsidRDefault="001F5954" w:rsidP="00282550">
            <w:pPr>
              <w:rPr>
                <w:del w:id="508" w:author="Pierre Demolliens" w:date="2019-02-05T11:05:00Z"/>
              </w:rPr>
            </w:pPr>
          </w:p>
        </w:tc>
      </w:tr>
      <w:tr w:rsidR="001F5954" w:rsidDel="00FD06C4" w14:paraId="3E996BA6" w14:textId="480F07C4" w:rsidTr="00282550">
        <w:trPr>
          <w:jc w:val="center"/>
          <w:del w:id="509" w:author="Pierre Demolliens" w:date="2019-02-05T11:05:00Z"/>
        </w:trPr>
        <w:tc>
          <w:tcPr>
            <w:tcW w:w="2547" w:type="dxa"/>
          </w:tcPr>
          <w:p w14:paraId="695CA255" w14:textId="2DFFC902" w:rsidR="001F5954" w:rsidDel="00FD06C4" w:rsidRDefault="001F5954" w:rsidP="00282550">
            <w:pPr>
              <w:rPr>
                <w:del w:id="510" w:author="Pierre Demolliens" w:date="2019-02-05T11:05:00Z"/>
              </w:rPr>
            </w:pPr>
            <w:del w:id="511" w:author="Pierre Demolliens" w:date="2019-02-05T11:05:00Z">
              <w:r w:rsidDel="00FD06C4">
                <w:delText>Réf. exigence SYSTEME</w:delText>
              </w:r>
            </w:del>
          </w:p>
        </w:tc>
        <w:tc>
          <w:tcPr>
            <w:tcW w:w="6515" w:type="dxa"/>
          </w:tcPr>
          <w:p w14:paraId="21CC8866" w14:textId="4DA4D869" w:rsidR="001F5954" w:rsidDel="00FD06C4" w:rsidRDefault="001F5954" w:rsidP="00282550">
            <w:pPr>
              <w:rPr>
                <w:del w:id="512" w:author="Pierre Demolliens" w:date="2019-02-05T11:05:00Z"/>
              </w:rPr>
            </w:pPr>
          </w:p>
        </w:tc>
      </w:tr>
    </w:tbl>
    <w:p w14:paraId="1EC39ACB" w14:textId="171054B2" w:rsidR="00D63CF0" w:rsidRDefault="00642054" w:rsidP="002D5679">
      <w:pPr>
        <w:rPr>
          <w:ins w:id="513" w:author="Jordan Long" w:date="2019-02-21T20:33:00Z"/>
        </w:rPr>
      </w:pPr>
      <w:ins w:id="514" w:author="Pierre Demolliens" w:date="2019-02-04T16:09:00Z">
        <w:r>
          <w:t>Com</w:t>
        </w:r>
      </w:ins>
      <w:ins w:id="515" w:author="Pierre Demolliens" w:date="2019-02-04T16:10:00Z">
        <w:r>
          <w:t>pléter pour</w:t>
        </w:r>
      </w:ins>
      <w:ins w:id="516" w:author="Pierre Demolliens" w:date="2019-02-19T18:37:00Z">
        <w:r w:rsidR="000C7CDD">
          <w:t xml:space="preserve"> chacune</w:t>
        </w:r>
      </w:ins>
      <w:ins w:id="517" w:author="Pierre Demolliens" w:date="2019-02-04T16:10:00Z">
        <w:r>
          <w:t xml:space="preserve"> des interfaces, recherches récupération </w:t>
        </w:r>
      </w:ins>
    </w:p>
    <w:p w14:paraId="688DF4EC" w14:textId="792D877F" w:rsidR="0005413F" w:rsidRDefault="0005413F" w:rsidP="002D5679">
      <w:pPr>
        <w:rPr>
          <w:ins w:id="518" w:author="Pierre Demolliens" w:date="2019-02-05T11:05:00Z"/>
        </w:rPr>
      </w:pPr>
      <w:ins w:id="519" w:author="Jordan Long" w:date="2019-02-21T20:33:00Z">
        <w:r>
          <w:t>Voir Annexe</w:t>
        </w:r>
      </w:ins>
      <w:ins w:id="520" w:author="Jordan Long" w:date="2019-02-21T20:34:00Z">
        <w:r>
          <w:t>_</w:t>
        </w:r>
      </w:ins>
      <w:bookmarkStart w:id="521" w:name="_GoBack"/>
      <w:bookmarkEnd w:id="521"/>
      <w:ins w:id="522" w:author="Jordan Long" w:date="2019-02-21T20:33:00Z">
        <w:r w:rsidRPr="0005413F">
          <w:t>Screenshot_GestionPatient.docx</w:t>
        </w:r>
      </w:ins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FD06C4" w:rsidRPr="005E37B8" w14:paraId="39218239" w14:textId="77777777" w:rsidTr="00F02CB9">
        <w:trPr>
          <w:jc w:val="center"/>
          <w:ins w:id="523" w:author="Pierre Demolliens" w:date="2019-02-05T11:05:00Z"/>
        </w:trPr>
        <w:tc>
          <w:tcPr>
            <w:tcW w:w="2547" w:type="dxa"/>
          </w:tcPr>
          <w:p w14:paraId="2B8A187F" w14:textId="77777777" w:rsidR="00FD06C4" w:rsidRPr="005E37B8" w:rsidRDefault="00FD06C4" w:rsidP="00F02CB9">
            <w:pPr>
              <w:rPr>
                <w:ins w:id="524" w:author="Pierre Demolliens" w:date="2019-02-05T11:05:00Z"/>
                <w:b/>
              </w:rPr>
            </w:pPr>
            <w:ins w:id="525" w:author="Pierre Demolliens" w:date="2019-02-05T11:05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6BDA84B2" w14:textId="77777777" w:rsidR="00FD06C4" w:rsidRPr="005E37B8" w:rsidRDefault="00FD06C4" w:rsidP="00F02CB9">
            <w:pPr>
              <w:rPr>
                <w:ins w:id="526" w:author="Pierre Demolliens" w:date="2019-02-05T11:05:00Z"/>
                <w:b/>
              </w:rPr>
            </w:pPr>
            <w:ins w:id="527" w:author="Pierre Demolliens" w:date="2019-02-05T11:05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AAU-001</w:t>
              </w:r>
            </w:ins>
          </w:p>
        </w:tc>
      </w:tr>
      <w:tr w:rsidR="00FD06C4" w:rsidRPr="005E37B8" w14:paraId="501D80C9" w14:textId="77777777" w:rsidTr="00F02CB9">
        <w:trPr>
          <w:jc w:val="center"/>
          <w:ins w:id="528" w:author="Pierre Demolliens" w:date="2019-02-05T11:05:00Z"/>
        </w:trPr>
        <w:tc>
          <w:tcPr>
            <w:tcW w:w="2547" w:type="dxa"/>
          </w:tcPr>
          <w:p w14:paraId="558D8B5D" w14:textId="77777777" w:rsidR="00FD06C4" w:rsidRDefault="00FD06C4" w:rsidP="00F02CB9">
            <w:pPr>
              <w:rPr>
                <w:ins w:id="529" w:author="Pierre Demolliens" w:date="2019-02-05T11:05:00Z"/>
              </w:rPr>
            </w:pPr>
            <w:ins w:id="530" w:author="Pierre Demolliens" w:date="2019-02-05T11:05:00Z">
              <w:r>
                <w:t>Titre</w:t>
              </w:r>
            </w:ins>
          </w:p>
        </w:tc>
        <w:tc>
          <w:tcPr>
            <w:tcW w:w="6515" w:type="dxa"/>
          </w:tcPr>
          <w:p w14:paraId="322853A4" w14:textId="7E40AD32" w:rsidR="00FD06C4" w:rsidRPr="005E37B8" w:rsidRDefault="00FD06C4" w:rsidP="00F02CB9">
            <w:pPr>
              <w:rPr>
                <w:ins w:id="531" w:author="Pierre Demolliens" w:date="2019-02-05T11:05:00Z"/>
                <w:i/>
              </w:rPr>
            </w:pPr>
            <w:ins w:id="532" w:author="Pierre Demolliens" w:date="2019-02-05T11:05:00Z">
              <w:r>
                <w:rPr>
                  <w:i/>
                </w:rPr>
                <w:t>Interface d’ajout de patient</w:t>
              </w:r>
            </w:ins>
          </w:p>
        </w:tc>
      </w:tr>
      <w:tr w:rsidR="00FD06C4" w14:paraId="7ACBA490" w14:textId="77777777" w:rsidTr="00F02CB9">
        <w:trPr>
          <w:jc w:val="center"/>
          <w:ins w:id="533" w:author="Pierre Demolliens" w:date="2019-02-05T11:05:00Z"/>
        </w:trPr>
        <w:tc>
          <w:tcPr>
            <w:tcW w:w="2547" w:type="dxa"/>
          </w:tcPr>
          <w:p w14:paraId="16E2806E" w14:textId="77777777" w:rsidR="00FD06C4" w:rsidRDefault="00FD06C4" w:rsidP="00F02CB9">
            <w:pPr>
              <w:rPr>
                <w:ins w:id="534" w:author="Pierre Demolliens" w:date="2019-02-05T11:05:00Z"/>
              </w:rPr>
            </w:pPr>
            <w:ins w:id="535" w:author="Pierre Demolliens" w:date="2019-02-05T11:05:00Z">
              <w:r>
                <w:t>Description</w:t>
              </w:r>
            </w:ins>
          </w:p>
        </w:tc>
        <w:tc>
          <w:tcPr>
            <w:tcW w:w="6515" w:type="dxa"/>
          </w:tcPr>
          <w:p w14:paraId="0A65B489" w14:textId="110E1CB2" w:rsidR="00FD06C4" w:rsidRDefault="00FD06C4" w:rsidP="00F02CB9">
            <w:pPr>
              <w:rPr>
                <w:ins w:id="536" w:author="Pierre Demolliens" w:date="2019-02-05T11:05:00Z"/>
              </w:rPr>
            </w:pPr>
            <w:ins w:id="537" w:author="Pierre Demolliens" w:date="2019-02-05T11:05:00Z">
              <w:r>
                <w:t xml:space="preserve">Maquette de l’IHM pour </w:t>
              </w:r>
            </w:ins>
            <w:ins w:id="538" w:author="Pierre Demolliens" w:date="2019-02-05T11:06:00Z">
              <w:r>
                <w:t>l’ajout d’un patient dans le serveur Fhir</w:t>
              </w:r>
            </w:ins>
            <w:ins w:id="539" w:author="Pierre Demolliens" w:date="2019-02-05T11:05:00Z">
              <w:r>
                <w:t xml:space="preserve">. </w:t>
              </w:r>
            </w:ins>
          </w:p>
        </w:tc>
      </w:tr>
      <w:tr w:rsidR="00FD06C4" w14:paraId="6FAAAE2C" w14:textId="77777777" w:rsidTr="00F02CB9">
        <w:trPr>
          <w:jc w:val="center"/>
          <w:ins w:id="540" w:author="Pierre Demolliens" w:date="2019-02-05T11:05:00Z"/>
        </w:trPr>
        <w:tc>
          <w:tcPr>
            <w:tcW w:w="2547" w:type="dxa"/>
          </w:tcPr>
          <w:p w14:paraId="71751C60" w14:textId="77777777" w:rsidR="00FD06C4" w:rsidRDefault="00FD06C4" w:rsidP="00F02CB9">
            <w:pPr>
              <w:rPr>
                <w:ins w:id="541" w:author="Pierre Demolliens" w:date="2019-02-05T11:05:00Z"/>
              </w:rPr>
            </w:pPr>
            <w:ins w:id="542" w:author="Pierre Demolliens" w:date="2019-02-05T11:05:00Z">
              <w:r>
                <w:t>Version</w:t>
              </w:r>
            </w:ins>
          </w:p>
        </w:tc>
        <w:tc>
          <w:tcPr>
            <w:tcW w:w="6515" w:type="dxa"/>
          </w:tcPr>
          <w:p w14:paraId="34CE76A7" w14:textId="77777777" w:rsidR="00FD06C4" w:rsidRDefault="00FD06C4" w:rsidP="00F02CB9">
            <w:pPr>
              <w:rPr>
                <w:ins w:id="543" w:author="Pierre Demolliens" w:date="2019-02-05T11:05:00Z"/>
              </w:rPr>
            </w:pPr>
            <w:ins w:id="544" w:author="Pierre Demolliens" w:date="2019-02-05T11:05:00Z">
              <w:r>
                <w:t>1.0</w:t>
              </w:r>
            </w:ins>
          </w:p>
        </w:tc>
      </w:tr>
      <w:tr w:rsidR="00FD06C4" w14:paraId="378237F0" w14:textId="77777777" w:rsidTr="00F02CB9">
        <w:trPr>
          <w:jc w:val="center"/>
          <w:ins w:id="545" w:author="Pierre Demolliens" w:date="2019-02-05T11:05:00Z"/>
        </w:trPr>
        <w:tc>
          <w:tcPr>
            <w:tcW w:w="2547" w:type="dxa"/>
          </w:tcPr>
          <w:p w14:paraId="01E8AF18" w14:textId="77777777" w:rsidR="00FD06C4" w:rsidRDefault="00FD06C4" w:rsidP="00F02CB9">
            <w:pPr>
              <w:rPr>
                <w:ins w:id="546" w:author="Pierre Demolliens" w:date="2019-02-05T11:05:00Z"/>
              </w:rPr>
            </w:pPr>
            <w:ins w:id="547" w:author="Pierre Demolliens" w:date="2019-02-05T11:05:00Z">
              <w:r>
                <w:t>Liens</w:t>
              </w:r>
            </w:ins>
          </w:p>
        </w:tc>
        <w:tc>
          <w:tcPr>
            <w:tcW w:w="6515" w:type="dxa"/>
          </w:tcPr>
          <w:p w14:paraId="5691EEC7" w14:textId="4EA7120C" w:rsidR="00FD06C4" w:rsidRDefault="008F4048" w:rsidP="00F02CB9">
            <w:pPr>
              <w:rPr>
                <w:ins w:id="548" w:author="Pierre Demolliens" w:date="2019-02-05T11:05:00Z"/>
              </w:rPr>
            </w:pPr>
            <w:ins w:id="549" w:author="Pierre Demolliens" w:date="2019-02-05T11:07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AAU-002, 003, 004, 005</w:t>
              </w:r>
            </w:ins>
          </w:p>
        </w:tc>
      </w:tr>
      <w:tr w:rsidR="00FD06C4" w14:paraId="4E989DB4" w14:textId="77777777" w:rsidTr="00F02CB9">
        <w:trPr>
          <w:jc w:val="center"/>
          <w:ins w:id="550" w:author="Pierre Demolliens" w:date="2019-02-05T11:05:00Z"/>
        </w:trPr>
        <w:tc>
          <w:tcPr>
            <w:tcW w:w="2547" w:type="dxa"/>
          </w:tcPr>
          <w:p w14:paraId="19A8D565" w14:textId="77777777" w:rsidR="00FD06C4" w:rsidRDefault="00FD06C4" w:rsidP="00F02CB9">
            <w:pPr>
              <w:rPr>
                <w:ins w:id="551" w:author="Pierre Demolliens" w:date="2019-02-05T11:05:00Z"/>
              </w:rPr>
            </w:pPr>
            <w:ins w:id="552" w:author="Pierre Demolliens" w:date="2019-02-05T11:05:00Z">
              <w:r>
                <w:t>Réf. exigence SYSTEME</w:t>
              </w:r>
            </w:ins>
          </w:p>
        </w:tc>
        <w:tc>
          <w:tcPr>
            <w:tcW w:w="6515" w:type="dxa"/>
          </w:tcPr>
          <w:p w14:paraId="7D0F4A0C" w14:textId="77777777" w:rsidR="00FD06C4" w:rsidRDefault="00FD06C4" w:rsidP="00F02CB9">
            <w:pPr>
              <w:rPr>
                <w:ins w:id="553" w:author="Pierre Demolliens" w:date="2019-02-05T11:05:00Z"/>
              </w:rPr>
            </w:pPr>
            <w:ins w:id="554" w:author="Pierre Demolliens" w:date="2019-02-05T11:05:00Z">
              <w:r>
                <w:t>E_FS_001</w:t>
              </w:r>
            </w:ins>
          </w:p>
        </w:tc>
      </w:tr>
    </w:tbl>
    <w:p w14:paraId="66F04B6A" w14:textId="77777777" w:rsidR="00FD06C4" w:rsidRDefault="00FD06C4" w:rsidP="002D5679">
      <w:pPr>
        <w:rPr>
          <w:ins w:id="555" w:author="Pierre Demolliens" w:date="2019-02-05T11:04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D24BA0" w:rsidRPr="005E37B8" w14:paraId="272C3925" w14:textId="77777777" w:rsidTr="00F02CB9">
        <w:trPr>
          <w:jc w:val="center"/>
          <w:ins w:id="556" w:author="Pierre Demolliens" w:date="2019-02-05T11:04:00Z"/>
        </w:trPr>
        <w:tc>
          <w:tcPr>
            <w:tcW w:w="2547" w:type="dxa"/>
          </w:tcPr>
          <w:p w14:paraId="2EED40B5" w14:textId="77777777" w:rsidR="00D24BA0" w:rsidRPr="005E37B8" w:rsidRDefault="00D24BA0" w:rsidP="00F02CB9">
            <w:pPr>
              <w:rPr>
                <w:ins w:id="557" w:author="Pierre Demolliens" w:date="2019-02-05T11:04:00Z"/>
                <w:b/>
              </w:rPr>
            </w:pPr>
            <w:ins w:id="558" w:author="Pierre Demolliens" w:date="2019-02-05T11:04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5ED83313" w14:textId="28D5DA96" w:rsidR="00D24BA0" w:rsidRPr="005E37B8" w:rsidRDefault="00D24BA0" w:rsidP="00F02CB9">
            <w:pPr>
              <w:rPr>
                <w:ins w:id="559" w:author="Pierre Demolliens" w:date="2019-02-05T11:04:00Z"/>
                <w:b/>
              </w:rPr>
            </w:pPr>
            <w:ins w:id="560" w:author="Pierre Demolliens" w:date="2019-02-05T11:04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AAU-002</w:t>
              </w:r>
            </w:ins>
          </w:p>
        </w:tc>
      </w:tr>
      <w:tr w:rsidR="00D24BA0" w:rsidRPr="005E37B8" w14:paraId="0C5E4AB1" w14:textId="77777777" w:rsidTr="00F02CB9">
        <w:trPr>
          <w:jc w:val="center"/>
          <w:ins w:id="561" w:author="Pierre Demolliens" w:date="2019-02-05T11:04:00Z"/>
        </w:trPr>
        <w:tc>
          <w:tcPr>
            <w:tcW w:w="2547" w:type="dxa"/>
          </w:tcPr>
          <w:p w14:paraId="669900BA" w14:textId="77777777" w:rsidR="00D24BA0" w:rsidRDefault="00D24BA0" w:rsidP="00F02CB9">
            <w:pPr>
              <w:rPr>
                <w:ins w:id="562" w:author="Pierre Demolliens" w:date="2019-02-05T11:04:00Z"/>
              </w:rPr>
            </w:pPr>
            <w:ins w:id="563" w:author="Pierre Demolliens" w:date="2019-02-05T11:04:00Z">
              <w:r>
                <w:t>Titre</w:t>
              </w:r>
            </w:ins>
          </w:p>
        </w:tc>
        <w:tc>
          <w:tcPr>
            <w:tcW w:w="6515" w:type="dxa"/>
          </w:tcPr>
          <w:p w14:paraId="16BDD9EE" w14:textId="5159312C" w:rsidR="00D24BA0" w:rsidRPr="005E37B8" w:rsidRDefault="00D24BA0" w:rsidP="00F02CB9">
            <w:pPr>
              <w:rPr>
                <w:ins w:id="564" w:author="Pierre Demolliens" w:date="2019-02-05T11:04:00Z"/>
                <w:i/>
              </w:rPr>
            </w:pPr>
            <w:ins w:id="565" w:author="Pierre Demolliens" w:date="2019-02-05T11:04:00Z">
              <w:r>
                <w:rPr>
                  <w:i/>
                </w:rPr>
                <w:t xml:space="preserve">Interface de suppression </w:t>
              </w:r>
            </w:ins>
          </w:p>
        </w:tc>
      </w:tr>
      <w:tr w:rsidR="00D24BA0" w14:paraId="7D1F0A90" w14:textId="77777777" w:rsidTr="00F02CB9">
        <w:trPr>
          <w:jc w:val="center"/>
          <w:ins w:id="566" w:author="Pierre Demolliens" w:date="2019-02-05T11:04:00Z"/>
        </w:trPr>
        <w:tc>
          <w:tcPr>
            <w:tcW w:w="2547" w:type="dxa"/>
          </w:tcPr>
          <w:p w14:paraId="186429DE" w14:textId="77777777" w:rsidR="00D24BA0" w:rsidRDefault="00D24BA0" w:rsidP="00F02CB9">
            <w:pPr>
              <w:rPr>
                <w:ins w:id="567" w:author="Pierre Demolliens" w:date="2019-02-05T11:04:00Z"/>
              </w:rPr>
            </w:pPr>
            <w:ins w:id="568" w:author="Pierre Demolliens" w:date="2019-02-05T11:04:00Z">
              <w:r>
                <w:t>Description</w:t>
              </w:r>
            </w:ins>
          </w:p>
        </w:tc>
        <w:tc>
          <w:tcPr>
            <w:tcW w:w="6515" w:type="dxa"/>
          </w:tcPr>
          <w:p w14:paraId="55A6DAA7" w14:textId="04250264" w:rsidR="00D24BA0" w:rsidRDefault="00D24BA0" w:rsidP="00F02CB9">
            <w:pPr>
              <w:rPr>
                <w:ins w:id="569" w:author="Pierre Demolliens" w:date="2019-02-05T11:04:00Z"/>
              </w:rPr>
            </w:pPr>
            <w:ins w:id="570" w:author="Pierre Demolliens" w:date="2019-02-05T11:04:00Z">
              <w:r>
                <w:t xml:space="preserve">Maquette de l’IHM pour la suppression. </w:t>
              </w:r>
            </w:ins>
          </w:p>
        </w:tc>
      </w:tr>
      <w:tr w:rsidR="00D24BA0" w14:paraId="09CAF2A6" w14:textId="77777777" w:rsidTr="00F02CB9">
        <w:trPr>
          <w:jc w:val="center"/>
          <w:ins w:id="571" w:author="Pierre Demolliens" w:date="2019-02-05T11:04:00Z"/>
        </w:trPr>
        <w:tc>
          <w:tcPr>
            <w:tcW w:w="2547" w:type="dxa"/>
          </w:tcPr>
          <w:p w14:paraId="2AE5249C" w14:textId="77777777" w:rsidR="00D24BA0" w:rsidRDefault="00D24BA0" w:rsidP="00F02CB9">
            <w:pPr>
              <w:rPr>
                <w:ins w:id="572" w:author="Pierre Demolliens" w:date="2019-02-05T11:04:00Z"/>
              </w:rPr>
            </w:pPr>
            <w:ins w:id="573" w:author="Pierre Demolliens" w:date="2019-02-05T11:04:00Z">
              <w:r>
                <w:t>Version</w:t>
              </w:r>
            </w:ins>
          </w:p>
        </w:tc>
        <w:tc>
          <w:tcPr>
            <w:tcW w:w="6515" w:type="dxa"/>
          </w:tcPr>
          <w:p w14:paraId="33BA3689" w14:textId="77777777" w:rsidR="00D24BA0" w:rsidRDefault="00D24BA0" w:rsidP="00F02CB9">
            <w:pPr>
              <w:rPr>
                <w:ins w:id="574" w:author="Pierre Demolliens" w:date="2019-02-05T11:04:00Z"/>
              </w:rPr>
            </w:pPr>
            <w:ins w:id="575" w:author="Pierre Demolliens" w:date="2019-02-05T11:04:00Z">
              <w:r>
                <w:t>1.0</w:t>
              </w:r>
            </w:ins>
          </w:p>
        </w:tc>
      </w:tr>
      <w:tr w:rsidR="00D24BA0" w14:paraId="61D7E691" w14:textId="77777777" w:rsidTr="00F02CB9">
        <w:trPr>
          <w:jc w:val="center"/>
          <w:ins w:id="576" w:author="Pierre Demolliens" w:date="2019-02-05T11:04:00Z"/>
        </w:trPr>
        <w:tc>
          <w:tcPr>
            <w:tcW w:w="2547" w:type="dxa"/>
          </w:tcPr>
          <w:p w14:paraId="49CB8BB8" w14:textId="77777777" w:rsidR="00D24BA0" w:rsidRDefault="00D24BA0" w:rsidP="00F02CB9">
            <w:pPr>
              <w:rPr>
                <w:ins w:id="577" w:author="Pierre Demolliens" w:date="2019-02-05T11:04:00Z"/>
              </w:rPr>
            </w:pPr>
            <w:ins w:id="578" w:author="Pierre Demolliens" w:date="2019-02-05T11:04:00Z">
              <w:r>
                <w:t>Liens</w:t>
              </w:r>
            </w:ins>
          </w:p>
        </w:tc>
        <w:tc>
          <w:tcPr>
            <w:tcW w:w="6515" w:type="dxa"/>
          </w:tcPr>
          <w:p w14:paraId="20BBDB47" w14:textId="228D9132" w:rsidR="00D24BA0" w:rsidRDefault="008F4048" w:rsidP="00F02CB9">
            <w:pPr>
              <w:rPr>
                <w:ins w:id="579" w:author="Pierre Demolliens" w:date="2019-02-05T11:04:00Z"/>
              </w:rPr>
            </w:pPr>
            <w:ins w:id="580" w:author="Pierre Demolliens" w:date="2019-02-05T11:07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AAU-001, 005, 003, 004</w:t>
              </w:r>
            </w:ins>
          </w:p>
        </w:tc>
      </w:tr>
      <w:tr w:rsidR="00D24BA0" w14:paraId="7F5AE3C1" w14:textId="77777777" w:rsidTr="00F02CB9">
        <w:trPr>
          <w:jc w:val="center"/>
          <w:ins w:id="581" w:author="Pierre Demolliens" w:date="2019-02-05T11:04:00Z"/>
        </w:trPr>
        <w:tc>
          <w:tcPr>
            <w:tcW w:w="2547" w:type="dxa"/>
          </w:tcPr>
          <w:p w14:paraId="32B53639" w14:textId="77777777" w:rsidR="00D24BA0" w:rsidRDefault="00D24BA0" w:rsidP="00F02CB9">
            <w:pPr>
              <w:rPr>
                <w:ins w:id="582" w:author="Pierre Demolliens" w:date="2019-02-05T11:04:00Z"/>
              </w:rPr>
            </w:pPr>
            <w:ins w:id="583" w:author="Pierre Demolliens" w:date="2019-02-05T11:04:00Z">
              <w:r>
                <w:t>Réf. exigence SYSTEME</w:t>
              </w:r>
            </w:ins>
          </w:p>
        </w:tc>
        <w:tc>
          <w:tcPr>
            <w:tcW w:w="6515" w:type="dxa"/>
          </w:tcPr>
          <w:p w14:paraId="6CEDF19C" w14:textId="22638E02" w:rsidR="00D24BA0" w:rsidRDefault="00D24BA0" w:rsidP="00F02CB9">
            <w:pPr>
              <w:rPr>
                <w:ins w:id="584" w:author="Pierre Demolliens" w:date="2019-02-05T11:04:00Z"/>
              </w:rPr>
            </w:pPr>
            <w:ins w:id="585" w:author="Pierre Demolliens" w:date="2019-02-05T11:04:00Z">
              <w:r>
                <w:t>E_FS_002</w:t>
              </w:r>
            </w:ins>
          </w:p>
        </w:tc>
      </w:tr>
    </w:tbl>
    <w:p w14:paraId="76965D47" w14:textId="0C853F48" w:rsidR="00D24BA0" w:rsidRDefault="00D24BA0" w:rsidP="002D5679">
      <w:pPr>
        <w:rPr>
          <w:ins w:id="586" w:author="Pierre Demolliens" w:date="2019-02-05T11:04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D24BA0" w:rsidRPr="005E37B8" w14:paraId="418CB145" w14:textId="77777777" w:rsidTr="00F02CB9">
        <w:trPr>
          <w:jc w:val="center"/>
          <w:ins w:id="587" w:author="Pierre Demolliens" w:date="2019-02-05T11:04:00Z"/>
        </w:trPr>
        <w:tc>
          <w:tcPr>
            <w:tcW w:w="2547" w:type="dxa"/>
          </w:tcPr>
          <w:p w14:paraId="35F4D6CE" w14:textId="77777777" w:rsidR="00D24BA0" w:rsidRPr="005E37B8" w:rsidRDefault="00D24BA0" w:rsidP="00F02CB9">
            <w:pPr>
              <w:rPr>
                <w:ins w:id="588" w:author="Pierre Demolliens" w:date="2019-02-05T11:04:00Z"/>
                <w:b/>
              </w:rPr>
            </w:pPr>
            <w:ins w:id="589" w:author="Pierre Demolliens" w:date="2019-02-05T11:04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0CE17D32" w14:textId="4680DFA8" w:rsidR="00D24BA0" w:rsidRPr="005E37B8" w:rsidRDefault="00D24BA0" w:rsidP="00F02CB9">
            <w:pPr>
              <w:rPr>
                <w:ins w:id="590" w:author="Pierre Demolliens" w:date="2019-02-05T11:04:00Z"/>
                <w:b/>
              </w:rPr>
            </w:pPr>
            <w:ins w:id="591" w:author="Pierre Demolliens" w:date="2019-02-05T11:04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AAU-003</w:t>
              </w:r>
            </w:ins>
          </w:p>
        </w:tc>
      </w:tr>
      <w:tr w:rsidR="00D24BA0" w:rsidRPr="005E37B8" w14:paraId="7FEEFE09" w14:textId="77777777" w:rsidTr="00F02CB9">
        <w:trPr>
          <w:jc w:val="center"/>
          <w:ins w:id="592" w:author="Pierre Demolliens" w:date="2019-02-05T11:04:00Z"/>
        </w:trPr>
        <w:tc>
          <w:tcPr>
            <w:tcW w:w="2547" w:type="dxa"/>
          </w:tcPr>
          <w:p w14:paraId="4D797031" w14:textId="77777777" w:rsidR="00D24BA0" w:rsidRDefault="00D24BA0" w:rsidP="00F02CB9">
            <w:pPr>
              <w:rPr>
                <w:ins w:id="593" w:author="Pierre Demolliens" w:date="2019-02-05T11:04:00Z"/>
              </w:rPr>
            </w:pPr>
            <w:ins w:id="594" w:author="Pierre Demolliens" w:date="2019-02-05T11:04:00Z">
              <w:r>
                <w:t>Titre</w:t>
              </w:r>
            </w:ins>
          </w:p>
        </w:tc>
        <w:tc>
          <w:tcPr>
            <w:tcW w:w="6515" w:type="dxa"/>
          </w:tcPr>
          <w:p w14:paraId="46D1F69F" w14:textId="49439718" w:rsidR="00D24BA0" w:rsidRPr="005E37B8" w:rsidRDefault="00D24BA0" w:rsidP="00F02CB9">
            <w:pPr>
              <w:rPr>
                <w:ins w:id="595" w:author="Pierre Demolliens" w:date="2019-02-05T11:04:00Z"/>
                <w:i/>
              </w:rPr>
            </w:pPr>
            <w:ins w:id="596" w:author="Pierre Demolliens" w:date="2019-02-05T11:04:00Z">
              <w:r>
                <w:rPr>
                  <w:i/>
                </w:rPr>
                <w:t>Interface de Modifica</w:t>
              </w:r>
            </w:ins>
            <w:ins w:id="597" w:author="Pierre Demolliens" w:date="2019-02-05T11:05:00Z">
              <w:r>
                <w:rPr>
                  <w:i/>
                </w:rPr>
                <w:t>tion</w:t>
              </w:r>
            </w:ins>
            <w:ins w:id="598" w:author="Pierre Demolliens" w:date="2019-02-05T11:04:00Z">
              <w:r>
                <w:rPr>
                  <w:i/>
                </w:rPr>
                <w:t xml:space="preserve"> </w:t>
              </w:r>
            </w:ins>
          </w:p>
        </w:tc>
      </w:tr>
      <w:tr w:rsidR="00D24BA0" w14:paraId="09E4F0C8" w14:textId="77777777" w:rsidTr="00F02CB9">
        <w:trPr>
          <w:jc w:val="center"/>
          <w:ins w:id="599" w:author="Pierre Demolliens" w:date="2019-02-05T11:04:00Z"/>
        </w:trPr>
        <w:tc>
          <w:tcPr>
            <w:tcW w:w="2547" w:type="dxa"/>
          </w:tcPr>
          <w:p w14:paraId="0E949C07" w14:textId="77777777" w:rsidR="00D24BA0" w:rsidRDefault="00D24BA0" w:rsidP="00F02CB9">
            <w:pPr>
              <w:rPr>
                <w:ins w:id="600" w:author="Pierre Demolliens" w:date="2019-02-05T11:04:00Z"/>
              </w:rPr>
            </w:pPr>
            <w:ins w:id="601" w:author="Pierre Demolliens" w:date="2019-02-05T11:04:00Z">
              <w:r>
                <w:t>Description</w:t>
              </w:r>
            </w:ins>
          </w:p>
        </w:tc>
        <w:tc>
          <w:tcPr>
            <w:tcW w:w="6515" w:type="dxa"/>
          </w:tcPr>
          <w:p w14:paraId="76327CA6" w14:textId="4B747E15" w:rsidR="00D24BA0" w:rsidRDefault="00D24BA0" w:rsidP="00F02CB9">
            <w:pPr>
              <w:rPr>
                <w:ins w:id="602" w:author="Pierre Demolliens" w:date="2019-02-05T11:04:00Z"/>
              </w:rPr>
            </w:pPr>
            <w:ins w:id="603" w:author="Pierre Demolliens" w:date="2019-02-05T11:04:00Z">
              <w:r>
                <w:t xml:space="preserve">Maquette de l’IHM pour la </w:t>
              </w:r>
            </w:ins>
            <w:ins w:id="604" w:author="Pierre Demolliens" w:date="2019-02-05T11:05:00Z">
              <w:r>
                <w:t>modification</w:t>
              </w:r>
            </w:ins>
            <w:ins w:id="605" w:author="Pierre Demolliens" w:date="2019-02-05T11:04:00Z">
              <w:r>
                <w:t xml:space="preserve">. </w:t>
              </w:r>
            </w:ins>
          </w:p>
        </w:tc>
      </w:tr>
      <w:tr w:rsidR="00D24BA0" w14:paraId="238F45B3" w14:textId="77777777" w:rsidTr="00F02CB9">
        <w:trPr>
          <w:jc w:val="center"/>
          <w:ins w:id="606" w:author="Pierre Demolliens" w:date="2019-02-05T11:04:00Z"/>
        </w:trPr>
        <w:tc>
          <w:tcPr>
            <w:tcW w:w="2547" w:type="dxa"/>
          </w:tcPr>
          <w:p w14:paraId="2EF5E187" w14:textId="77777777" w:rsidR="00D24BA0" w:rsidRDefault="00D24BA0" w:rsidP="00F02CB9">
            <w:pPr>
              <w:rPr>
                <w:ins w:id="607" w:author="Pierre Demolliens" w:date="2019-02-05T11:04:00Z"/>
              </w:rPr>
            </w:pPr>
            <w:ins w:id="608" w:author="Pierre Demolliens" w:date="2019-02-05T11:04:00Z">
              <w:r>
                <w:t>Version</w:t>
              </w:r>
            </w:ins>
          </w:p>
        </w:tc>
        <w:tc>
          <w:tcPr>
            <w:tcW w:w="6515" w:type="dxa"/>
          </w:tcPr>
          <w:p w14:paraId="29D9CCB7" w14:textId="77777777" w:rsidR="00D24BA0" w:rsidRDefault="00D24BA0" w:rsidP="00F02CB9">
            <w:pPr>
              <w:rPr>
                <w:ins w:id="609" w:author="Pierre Demolliens" w:date="2019-02-05T11:04:00Z"/>
              </w:rPr>
            </w:pPr>
            <w:ins w:id="610" w:author="Pierre Demolliens" w:date="2019-02-05T11:04:00Z">
              <w:r>
                <w:t>1.0</w:t>
              </w:r>
            </w:ins>
          </w:p>
        </w:tc>
      </w:tr>
      <w:tr w:rsidR="00D24BA0" w14:paraId="028089C0" w14:textId="77777777" w:rsidTr="00F02CB9">
        <w:trPr>
          <w:jc w:val="center"/>
          <w:ins w:id="611" w:author="Pierre Demolliens" w:date="2019-02-05T11:04:00Z"/>
        </w:trPr>
        <w:tc>
          <w:tcPr>
            <w:tcW w:w="2547" w:type="dxa"/>
          </w:tcPr>
          <w:p w14:paraId="4A71A6DD" w14:textId="77777777" w:rsidR="00D24BA0" w:rsidRDefault="00D24BA0" w:rsidP="00F02CB9">
            <w:pPr>
              <w:rPr>
                <w:ins w:id="612" w:author="Pierre Demolliens" w:date="2019-02-05T11:04:00Z"/>
              </w:rPr>
            </w:pPr>
            <w:ins w:id="613" w:author="Pierre Demolliens" w:date="2019-02-05T11:04:00Z">
              <w:r>
                <w:t>Liens</w:t>
              </w:r>
            </w:ins>
          </w:p>
        </w:tc>
        <w:tc>
          <w:tcPr>
            <w:tcW w:w="6515" w:type="dxa"/>
          </w:tcPr>
          <w:p w14:paraId="051B4707" w14:textId="45A7433B" w:rsidR="00D24BA0" w:rsidRDefault="008F4048" w:rsidP="00F02CB9">
            <w:pPr>
              <w:rPr>
                <w:ins w:id="614" w:author="Pierre Demolliens" w:date="2019-02-05T11:04:00Z"/>
              </w:rPr>
            </w:pPr>
            <w:ins w:id="615" w:author="Pierre Demolliens" w:date="2019-02-05T11:07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AAU-001, 002, 005, 004</w:t>
              </w:r>
            </w:ins>
          </w:p>
        </w:tc>
      </w:tr>
      <w:tr w:rsidR="00D24BA0" w14:paraId="68599E40" w14:textId="77777777" w:rsidTr="00F02CB9">
        <w:trPr>
          <w:jc w:val="center"/>
          <w:ins w:id="616" w:author="Pierre Demolliens" w:date="2019-02-05T11:04:00Z"/>
        </w:trPr>
        <w:tc>
          <w:tcPr>
            <w:tcW w:w="2547" w:type="dxa"/>
          </w:tcPr>
          <w:p w14:paraId="183132B1" w14:textId="77777777" w:rsidR="00D24BA0" w:rsidRDefault="00D24BA0" w:rsidP="00F02CB9">
            <w:pPr>
              <w:rPr>
                <w:ins w:id="617" w:author="Pierre Demolliens" w:date="2019-02-05T11:04:00Z"/>
              </w:rPr>
            </w:pPr>
            <w:ins w:id="618" w:author="Pierre Demolliens" w:date="2019-02-05T11:04:00Z">
              <w:r>
                <w:t>Réf. exigence SYSTEME</w:t>
              </w:r>
            </w:ins>
          </w:p>
        </w:tc>
        <w:tc>
          <w:tcPr>
            <w:tcW w:w="6515" w:type="dxa"/>
          </w:tcPr>
          <w:p w14:paraId="32725CA9" w14:textId="10EF2226" w:rsidR="00D24BA0" w:rsidRDefault="00D24BA0" w:rsidP="00F02CB9">
            <w:pPr>
              <w:rPr>
                <w:ins w:id="619" w:author="Pierre Demolliens" w:date="2019-02-05T11:04:00Z"/>
              </w:rPr>
            </w:pPr>
            <w:ins w:id="620" w:author="Pierre Demolliens" w:date="2019-02-05T11:04:00Z">
              <w:r>
                <w:t>E_FS_00</w:t>
              </w:r>
            </w:ins>
            <w:ins w:id="621" w:author="Pierre Demolliens" w:date="2019-02-05T11:05:00Z">
              <w:r>
                <w:t>3</w:t>
              </w:r>
            </w:ins>
          </w:p>
        </w:tc>
      </w:tr>
    </w:tbl>
    <w:p w14:paraId="5B99CA5A" w14:textId="77777777" w:rsidR="00D24BA0" w:rsidRDefault="00D24BA0" w:rsidP="002D5679">
      <w:pPr>
        <w:rPr>
          <w:ins w:id="622" w:author="Pierre Demolliens" w:date="2019-02-05T11:02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D24BA0" w:rsidRPr="005E37B8" w14:paraId="5A3ACA2F" w14:textId="77777777" w:rsidTr="00F02CB9">
        <w:trPr>
          <w:jc w:val="center"/>
          <w:ins w:id="623" w:author="Pierre Demolliens" w:date="2019-02-05T11:02:00Z"/>
        </w:trPr>
        <w:tc>
          <w:tcPr>
            <w:tcW w:w="2547" w:type="dxa"/>
          </w:tcPr>
          <w:p w14:paraId="30B26658" w14:textId="77777777" w:rsidR="00D24BA0" w:rsidRPr="005E37B8" w:rsidRDefault="00D24BA0" w:rsidP="00F02CB9">
            <w:pPr>
              <w:rPr>
                <w:ins w:id="624" w:author="Pierre Demolliens" w:date="2019-02-05T11:02:00Z"/>
                <w:b/>
              </w:rPr>
            </w:pPr>
            <w:ins w:id="625" w:author="Pierre Demolliens" w:date="2019-02-05T11:02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470D09B9" w14:textId="033BDF3D" w:rsidR="00D24BA0" w:rsidRPr="005E37B8" w:rsidRDefault="00D24BA0" w:rsidP="00F02CB9">
            <w:pPr>
              <w:rPr>
                <w:ins w:id="626" w:author="Pierre Demolliens" w:date="2019-02-05T11:02:00Z"/>
                <w:b/>
              </w:rPr>
            </w:pPr>
            <w:ins w:id="627" w:author="Pierre Demolliens" w:date="2019-02-05T11:02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</w:t>
              </w:r>
            </w:ins>
            <w:ins w:id="628" w:author="Pierre Demolliens" w:date="2019-02-05T11:03:00Z">
              <w:r>
                <w:rPr>
                  <w:b/>
                </w:rPr>
                <w:t>4</w:t>
              </w:r>
            </w:ins>
          </w:p>
        </w:tc>
      </w:tr>
      <w:tr w:rsidR="00D24BA0" w:rsidRPr="005E37B8" w14:paraId="51DADE52" w14:textId="77777777" w:rsidTr="00F02CB9">
        <w:trPr>
          <w:jc w:val="center"/>
          <w:ins w:id="629" w:author="Pierre Demolliens" w:date="2019-02-05T11:02:00Z"/>
        </w:trPr>
        <w:tc>
          <w:tcPr>
            <w:tcW w:w="2547" w:type="dxa"/>
          </w:tcPr>
          <w:p w14:paraId="1C6B4DF6" w14:textId="77777777" w:rsidR="00D24BA0" w:rsidRDefault="00D24BA0" w:rsidP="00F02CB9">
            <w:pPr>
              <w:rPr>
                <w:ins w:id="630" w:author="Pierre Demolliens" w:date="2019-02-05T11:02:00Z"/>
              </w:rPr>
            </w:pPr>
            <w:ins w:id="631" w:author="Pierre Demolliens" w:date="2019-02-05T11:02:00Z">
              <w:r>
                <w:t>Titre</w:t>
              </w:r>
            </w:ins>
          </w:p>
        </w:tc>
        <w:tc>
          <w:tcPr>
            <w:tcW w:w="6515" w:type="dxa"/>
          </w:tcPr>
          <w:p w14:paraId="5B9A8486" w14:textId="1834EE66" w:rsidR="00D24BA0" w:rsidRPr="005E37B8" w:rsidRDefault="00D24BA0" w:rsidP="00F02CB9">
            <w:pPr>
              <w:rPr>
                <w:ins w:id="632" w:author="Pierre Demolliens" w:date="2019-02-05T11:02:00Z"/>
                <w:i/>
              </w:rPr>
            </w:pPr>
            <w:ins w:id="633" w:author="Pierre Demolliens" w:date="2019-02-05T11:02:00Z">
              <w:r>
                <w:rPr>
                  <w:i/>
                </w:rPr>
                <w:t>Interface d</w:t>
              </w:r>
            </w:ins>
            <w:ins w:id="634" w:author="Pierre Demolliens" w:date="2019-02-05T11:03:00Z">
              <w:r>
                <w:rPr>
                  <w:i/>
                </w:rPr>
                <w:t>e récupération de données</w:t>
              </w:r>
            </w:ins>
          </w:p>
        </w:tc>
      </w:tr>
      <w:tr w:rsidR="00D24BA0" w14:paraId="275904D8" w14:textId="77777777" w:rsidTr="00F02CB9">
        <w:trPr>
          <w:jc w:val="center"/>
          <w:ins w:id="635" w:author="Pierre Demolliens" w:date="2019-02-05T11:02:00Z"/>
        </w:trPr>
        <w:tc>
          <w:tcPr>
            <w:tcW w:w="2547" w:type="dxa"/>
          </w:tcPr>
          <w:p w14:paraId="548FE13B" w14:textId="77777777" w:rsidR="00D24BA0" w:rsidRDefault="00D24BA0" w:rsidP="00F02CB9">
            <w:pPr>
              <w:rPr>
                <w:ins w:id="636" w:author="Pierre Demolliens" w:date="2019-02-05T11:02:00Z"/>
              </w:rPr>
            </w:pPr>
            <w:ins w:id="637" w:author="Pierre Demolliens" w:date="2019-02-05T11:02:00Z">
              <w:r>
                <w:t>Description</w:t>
              </w:r>
            </w:ins>
          </w:p>
        </w:tc>
        <w:tc>
          <w:tcPr>
            <w:tcW w:w="6515" w:type="dxa"/>
          </w:tcPr>
          <w:p w14:paraId="2EC06E6D" w14:textId="2B9FF3FF" w:rsidR="00D24BA0" w:rsidRDefault="00D24BA0" w:rsidP="00F02CB9">
            <w:pPr>
              <w:rPr>
                <w:ins w:id="638" w:author="Pierre Demolliens" w:date="2019-02-05T11:02:00Z"/>
              </w:rPr>
            </w:pPr>
            <w:ins w:id="639" w:author="Pierre Demolliens" w:date="2019-02-05T11:02:00Z">
              <w:r>
                <w:t xml:space="preserve">Maquette de l’IHM </w:t>
              </w:r>
            </w:ins>
            <w:ins w:id="640" w:author="Pierre Demolliens" w:date="2019-02-05T11:03:00Z">
              <w:r>
                <w:t>après la récupération de données.</w:t>
              </w:r>
            </w:ins>
            <w:ins w:id="641" w:author="Pierre Demolliens" w:date="2019-02-05T11:02:00Z">
              <w:r>
                <w:t xml:space="preserve"> </w:t>
              </w:r>
            </w:ins>
          </w:p>
        </w:tc>
      </w:tr>
      <w:tr w:rsidR="00D24BA0" w14:paraId="40CE2E96" w14:textId="77777777" w:rsidTr="00F02CB9">
        <w:trPr>
          <w:jc w:val="center"/>
          <w:ins w:id="642" w:author="Pierre Demolliens" w:date="2019-02-05T11:02:00Z"/>
        </w:trPr>
        <w:tc>
          <w:tcPr>
            <w:tcW w:w="2547" w:type="dxa"/>
          </w:tcPr>
          <w:p w14:paraId="1D1BA39E" w14:textId="77777777" w:rsidR="00D24BA0" w:rsidRDefault="00D24BA0" w:rsidP="00F02CB9">
            <w:pPr>
              <w:rPr>
                <w:ins w:id="643" w:author="Pierre Demolliens" w:date="2019-02-05T11:02:00Z"/>
              </w:rPr>
            </w:pPr>
            <w:ins w:id="644" w:author="Pierre Demolliens" w:date="2019-02-05T11:02:00Z">
              <w:r>
                <w:t>Version</w:t>
              </w:r>
            </w:ins>
          </w:p>
        </w:tc>
        <w:tc>
          <w:tcPr>
            <w:tcW w:w="6515" w:type="dxa"/>
          </w:tcPr>
          <w:p w14:paraId="4860B35F" w14:textId="77777777" w:rsidR="00D24BA0" w:rsidRDefault="00D24BA0" w:rsidP="00F02CB9">
            <w:pPr>
              <w:rPr>
                <w:ins w:id="645" w:author="Pierre Demolliens" w:date="2019-02-05T11:02:00Z"/>
              </w:rPr>
            </w:pPr>
            <w:ins w:id="646" w:author="Pierre Demolliens" w:date="2019-02-05T11:02:00Z">
              <w:r>
                <w:t>1.0</w:t>
              </w:r>
            </w:ins>
          </w:p>
        </w:tc>
      </w:tr>
      <w:tr w:rsidR="00D24BA0" w14:paraId="00E02D00" w14:textId="77777777" w:rsidTr="00F02CB9">
        <w:trPr>
          <w:jc w:val="center"/>
          <w:ins w:id="647" w:author="Pierre Demolliens" w:date="2019-02-05T11:02:00Z"/>
        </w:trPr>
        <w:tc>
          <w:tcPr>
            <w:tcW w:w="2547" w:type="dxa"/>
          </w:tcPr>
          <w:p w14:paraId="40DDF99F" w14:textId="77777777" w:rsidR="00D24BA0" w:rsidRDefault="00D24BA0" w:rsidP="00F02CB9">
            <w:pPr>
              <w:rPr>
                <w:ins w:id="648" w:author="Pierre Demolliens" w:date="2019-02-05T11:02:00Z"/>
              </w:rPr>
            </w:pPr>
            <w:ins w:id="649" w:author="Pierre Demolliens" w:date="2019-02-05T11:02:00Z">
              <w:r>
                <w:t>Liens</w:t>
              </w:r>
            </w:ins>
          </w:p>
        </w:tc>
        <w:tc>
          <w:tcPr>
            <w:tcW w:w="6515" w:type="dxa"/>
          </w:tcPr>
          <w:p w14:paraId="1EBE2D65" w14:textId="55EC2160" w:rsidR="00D24BA0" w:rsidRDefault="008F4048" w:rsidP="00F02CB9">
            <w:pPr>
              <w:rPr>
                <w:ins w:id="650" w:author="Pierre Demolliens" w:date="2019-02-05T11:02:00Z"/>
              </w:rPr>
            </w:pPr>
            <w:ins w:id="651" w:author="Pierre Demolliens" w:date="2019-02-05T11:07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AAU-001, 002, 003, 005</w:t>
              </w:r>
            </w:ins>
          </w:p>
        </w:tc>
      </w:tr>
      <w:tr w:rsidR="00D24BA0" w14:paraId="0433B511" w14:textId="77777777" w:rsidTr="00F02CB9">
        <w:trPr>
          <w:jc w:val="center"/>
          <w:ins w:id="652" w:author="Pierre Demolliens" w:date="2019-02-05T11:02:00Z"/>
        </w:trPr>
        <w:tc>
          <w:tcPr>
            <w:tcW w:w="2547" w:type="dxa"/>
          </w:tcPr>
          <w:p w14:paraId="332AFA0B" w14:textId="77777777" w:rsidR="00D24BA0" w:rsidRDefault="00D24BA0" w:rsidP="00F02CB9">
            <w:pPr>
              <w:rPr>
                <w:ins w:id="653" w:author="Pierre Demolliens" w:date="2019-02-05T11:02:00Z"/>
              </w:rPr>
            </w:pPr>
            <w:ins w:id="654" w:author="Pierre Demolliens" w:date="2019-02-05T11:02:00Z">
              <w:r>
                <w:t>Réf. exigence SYSTEME</w:t>
              </w:r>
            </w:ins>
          </w:p>
        </w:tc>
        <w:tc>
          <w:tcPr>
            <w:tcW w:w="6515" w:type="dxa"/>
          </w:tcPr>
          <w:p w14:paraId="12C755D0" w14:textId="604BB346" w:rsidR="00D24BA0" w:rsidRDefault="00D24BA0" w:rsidP="00F02CB9">
            <w:pPr>
              <w:rPr>
                <w:ins w:id="655" w:author="Pierre Demolliens" w:date="2019-02-05T11:02:00Z"/>
              </w:rPr>
            </w:pPr>
            <w:ins w:id="656" w:author="Pierre Demolliens" w:date="2019-02-05T11:02:00Z">
              <w:r>
                <w:t>E_FS_00</w:t>
              </w:r>
            </w:ins>
            <w:ins w:id="657" w:author="Pierre Demolliens" w:date="2019-02-05T11:04:00Z">
              <w:r>
                <w:t>4</w:t>
              </w:r>
            </w:ins>
          </w:p>
        </w:tc>
      </w:tr>
    </w:tbl>
    <w:p w14:paraId="15AC9144" w14:textId="4EB5F440" w:rsidR="00D24BA0" w:rsidRDefault="00D24BA0" w:rsidP="002D5679">
      <w:pPr>
        <w:rPr>
          <w:ins w:id="658" w:author="Pierre Demolliens" w:date="2019-02-05T11:02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FD06C4" w14:paraId="4086AA3B" w14:textId="77777777" w:rsidTr="00F02CB9">
        <w:trPr>
          <w:jc w:val="center"/>
          <w:ins w:id="659" w:author="Pierre Demolliens" w:date="2019-02-05T11:06:00Z"/>
        </w:trPr>
        <w:tc>
          <w:tcPr>
            <w:tcW w:w="2547" w:type="dxa"/>
          </w:tcPr>
          <w:p w14:paraId="656FA2B1" w14:textId="77777777" w:rsidR="00FD06C4" w:rsidRPr="005E37B8" w:rsidRDefault="00FD06C4" w:rsidP="00F02CB9">
            <w:pPr>
              <w:rPr>
                <w:ins w:id="660" w:author="Pierre Demolliens" w:date="2019-02-05T11:06:00Z"/>
                <w:b/>
              </w:rPr>
            </w:pPr>
            <w:ins w:id="661" w:author="Pierre Demolliens" w:date="2019-02-05T11:06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</w:tcPr>
          <w:p w14:paraId="06C14BD4" w14:textId="77777777" w:rsidR="00FD06C4" w:rsidRPr="005E37B8" w:rsidRDefault="00FD06C4" w:rsidP="00F02CB9">
            <w:pPr>
              <w:rPr>
                <w:ins w:id="662" w:author="Pierre Demolliens" w:date="2019-02-05T11:06:00Z"/>
                <w:b/>
              </w:rPr>
            </w:pPr>
            <w:ins w:id="663" w:author="Pierre Demolliens" w:date="2019-02-05T11:06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AAU-005</w:t>
              </w:r>
            </w:ins>
          </w:p>
        </w:tc>
      </w:tr>
      <w:tr w:rsidR="00FD06C4" w14:paraId="353FCD2C" w14:textId="77777777" w:rsidTr="00F02CB9">
        <w:trPr>
          <w:jc w:val="center"/>
          <w:ins w:id="664" w:author="Pierre Demolliens" w:date="2019-02-05T11:06:00Z"/>
        </w:trPr>
        <w:tc>
          <w:tcPr>
            <w:tcW w:w="2547" w:type="dxa"/>
          </w:tcPr>
          <w:p w14:paraId="093D6557" w14:textId="77777777" w:rsidR="00FD06C4" w:rsidRDefault="00FD06C4" w:rsidP="00F02CB9">
            <w:pPr>
              <w:rPr>
                <w:ins w:id="665" w:author="Pierre Demolliens" w:date="2019-02-05T11:06:00Z"/>
              </w:rPr>
            </w:pPr>
            <w:ins w:id="666" w:author="Pierre Demolliens" w:date="2019-02-05T11:06:00Z">
              <w:r>
                <w:t>Titre</w:t>
              </w:r>
            </w:ins>
          </w:p>
        </w:tc>
        <w:tc>
          <w:tcPr>
            <w:tcW w:w="6515" w:type="dxa"/>
          </w:tcPr>
          <w:p w14:paraId="13656E29" w14:textId="77777777" w:rsidR="00FD06C4" w:rsidRPr="005E37B8" w:rsidRDefault="00FD06C4" w:rsidP="00F02CB9">
            <w:pPr>
              <w:rPr>
                <w:ins w:id="667" w:author="Pierre Demolliens" w:date="2019-02-05T11:06:00Z"/>
                <w:i/>
              </w:rPr>
            </w:pPr>
            <w:ins w:id="668" w:author="Pierre Demolliens" w:date="2019-02-05T11:06:00Z">
              <w:r>
                <w:rPr>
                  <w:i/>
                </w:rPr>
                <w:t xml:space="preserve">Interface de connexion </w:t>
              </w:r>
            </w:ins>
          </w:p>
        </w:tc>
      </w:tr>
      <w:tr w:rsidR="00FD06C4" w14:paraId="112E784A" w14:textId="77777777" w:rsidTr="00F02CB9">
        <w:trPr>
          <w:jc w:val="center"/>
          <w:ins w:id="669" w:author="Pierre Demolliens" w:date="2019-02-05T11:06:00Z"/>
        </w:trPr>
        <w:tc>
          <w:tcPr>
            <w:tcW w:w="2547" w:type="dxa"/>
          </w:tcPr>
          <w:p w14:paraId="6BAEE640" w14:textId="77777777" w:rsidR="00FD06C4" w:rsidRDefault="00FD06C4" w:rsidP="00F02CB9">
            <w:pPr>
              <w:rPr>
                <w:ins w:id="670" w:author="Pierre Demolliens" w:date="2019-02-05T11:06:00Z"/>
              </w:rPr>
            </w:pPr>
            <w:ins w:id="671" w:author="Pierre Demolliens" w:date="2019-02-05T11:06:00Z">
              <w:r>
                <w:t>Description</w:t>
              </w:r>
            </w:ins>
          </w:p>
        </w:tc>
        <w:tc>
          <w:tcPr>
            <w:tcW w:w="6515" w:type="dxa"/>
          </w:tcPr>
          <w:p w14:paraId="2FC41A37" w14:textId="77777777" w:rsidR="00FD06C4" w:rsidRDefault="00FD06C4" w:rsidP="00F02CB9">
            <w:pPr>
              <w:rPr>
                <w:ins w:id="672" w:author="Pierre Demolliens" w:date="2019-02-05T11:06:00Z"/>
              </w:rPr>
            </w:pPr>
            <w:ins w:id="673" w:author="Pierre Demolliens" w:date="2019-02-05T11:06:00Z">
              <w:r>
                <w:t xml:space="preserve">Maquette de l’IHM pour la connexion. </w:t>
              </w:r>
            </w:ins>
          </w:p>
        </w:tc>
      </w:tr>
      <w:tr w:rsidR="00FD06C4" w14:paraId="7416AD40" w14:textId="77777777" w:rsidTr="00F02CB9">
        <w:trPr>
          <w:jc w:val="center"/>
          <w:ins w:id="674" w:author="Pierre Demolliens" w:date="2019-02-05T11:06:00Z"/>
        </w:trPr>
        <w:tc>
          <w:tcPr>
            <w:tcW w:w="2547" w:type="dxa"/>
          </w:tcPr>
          <w:p w14:paraId="3EC96D39" w14:textId="77777777" w:rsidR="00FD06C4" w:rsidRDefault="00FD06C4" w:rsidP="00F02CB9">
            <w:pPr>
              <w:rPr>
                <w:ins w:id="675" w:author="Pierre Demolliens" w:date="2019-02-05T11:06:00Z"/>
              </w:rPr>
            </w:pPr>
            <w:ins w:id="676" w:author="Pierre Demolliens" w:date="2019-02-05T11:06:00Z">
              <w:r>
                <w:t>Version</w:t>
              </w:r>
            </w:ins>
          </w:p>
        </w:tc>
        <w:tc>
          <w:tcPr>
            <w:tcW w:w="6515" w:type="dxa"/>
          </w:tcPr>
          <w:p w14:paraId="50700257" w14:textId="77777777" w:rsidR="00FD06C4" w:rsidRDefault="00FD06C4" w:rsidP="00F02CB9">
            <w:pPr>
              <w:rPr>
                <w:ins w:id="677" w:author="Pierre Demolliens" w:date="2019-02-05T11:06:00Z"/>
              </w:rPr>
            </w:pPr>
            <w:ins w:id="678" w:author="Pierre Demolliens" w:date="2019-02-05T11:06:00Z">
              <w:r>
                <w:t>1.0</w:t>
              </w:r>
            </w:ins>
          </w:p>
        </w:tc>
      </w:tr>
      <w:tr w:rsidR="00FD06C4" w14:paraId="1A7E597C" w14:textId="77777777" w:rsidTr="00F02CB9">
        <w:trPr>
          <w:jc w:val="center"/>
          <w:ins w:id="679" w:author="Pierre Demolliens" w:date="2019-02-05T11:06:00Z"/>
        </w:trPr>
        <w:tc>
          <w:tcPr>
            <w:tcW w:w="2547" w:type="dxa"/>
          </w:tcPr>
          <w:p w14:paraId="250174CD" w14:textId="77777777" w:rsidR="00FD06C4" w:rsidRDefault="00FD06C4" w:rsidP="00F02CB9">
            <w:pPr>
              <w:rPr>
                <w:ins w:id="680" w:author="Pierre Demolliens" w:date="2019-02-05T11:06:00Z"/>
              </w:rPr>
            </w:pPr>
            <w:ins w:id="681" w:author="Pierre Demolliens" w:date="2019-02-05T11:06:00Z">
              <w:r>
                <w:t>Liens</w:t>
              </w:r>
            </w:ins>
          </w:p>
        </w:tc>
        <w:tc>
          <w:tcPr>
            <w:tcW w:w="6515" w:type="dxa"/>
          </w:tcPr>
          <w:p w14:paraId="43EA9C63" w14:textId="5F29CA5A" w:rsidR="00FD06C4" w:rsidRDefault="008F4048" w:rsidP="00F02CB9">
            <w:pPr>
              <w:rPr>
                <w:ins w:id="682" w:author="Pierre Demolliens" w:date="2019-02-05T11:06:00Z"/>
              </w:rPr>
            </w:pPr>
            <w:ins w:id="683" w:author="Pierre Demolliens" w:date="2019-02-05T11:06:00Z">
              <w:r w:rsidRPr="005E37B8">
                <w:rPr>
                  <w:b/>
                </w:rPr>
                <w:t>S</w:t>
              </w:r>
              <w:r>
                <w:rPr>
                  <w:b/>
                </w:rPr>
                <w:t>OFTREQ</w:t>
              </w:r>
              <w:r w:rsidRPr="005E37B8">
                <w:rPr>
                  <w:b/>
                </w:rPr>
                <w:t>-</w:t>
              </w:r>
              <w:r>
                <w:rPr>
                  <w:b/>
                </w:rPr>
                <w:t>AAU-001, 002, 003, 004</w:t>
              </w:r>
            </w:ins>
          </w:p>
        </w:tc>
      </w:tr>
      <w:tr w:rsidR="00FD06C4" w14:paraId="7EEA407C" w14:textId="77777777" w:rsidTr="00F02CB9">
        <w:trPr>
          <w:jc w:val="center"/>
          <w:ins w:id="684" w:author="Pierre Demolliens" w:date="2019-02-05T11:06:00Z"/>
        </w:trPr>
        <w:tc>
          <w:tcPr>
            <w:tcW w:w="2547" w:type="dxa"/>
          </w:tcPr>
          <w:p w14:paraId="7C3BA383" w14:textId="77777777" w:rsidR="00FD06C4" w:rsidRDefault="00FD06C4" w:rsidP="00F02CB9">
            <w:pPr>
              <w:rPr>
                <w:ins w:id="685" w:author="Pierre Demolliens" w:date="2019-02-05T11:06:00Z"/>
              </w:rPr>
            </w:pPr>
            <w:ins w:id="686" w:author="Pierre Demolliens" w:date="2019-02-05T11:06:00Z">
              <w:r>
                <w:lastRenderedPageBreak/>
                <w:t>Réf. exigence SYSTEME</w:t>
              </w:r>
            </w:ins>
          </w:p>
        </w:tc>
        <w:tc>
          <w:tcPr>
            <w:tcW w:w="6515" w:type="dxa"/>
          </w:tcPr>
          <w:p w14:paraId="16FCE502" w14:textId="77777777" w:rsidR="00FD06C4" w:rsidRDefault="00FD06C4" w:rsidP="00F02CB9">
            <w:pPr>
              <w:rPr>
                <w:ins w:id="687" w:author="Pierre Demolliens" w:date="2019-02-05T11:06:00Z"/>
              </w:rPr>
            </w:pPr>
            <w:ins w:id="688" w:author="Pierre Demolliens" w:date="2019-02-05T11:06:00Z">
              <w:r>
                <w:t>E_FS_001</w:t>
              </w:r>
            </w:ins>
          </w:p>
        </w:tc>
      </w:tr>
    </w:tbl>
    <w:p w14:paraId="35681DBF" w14:textId="13BB22C4" w:rsidR="00D24BA0" w:rsidRPr="002D5679" w:rsidDel="00B63BBA" w:rsidRDefault="00D24BA0" w:rsidP="002D5679">
      <w:pPr>
        <w:rPr>
          <w:del w:id="689" w:author="Pierre Demolliens" w:date="2019-02-19T18:39:00Z"/>
        </w:rPr>
      </w:pPr>
      <w:bookmarkStart w:id="690" w:name="_Toc1495556"/>
      <w:bookmarkStart w:id="691" w:name="_Toc1498183"/>
      <w:bookmarkEnd w:id="690"/>
      <w:bookmarkEnd w:id="691"/>
    </w:p>
    <w:p w14:paraId="51162F44" w14:textId="275B0A78" w:rsidR="002D5679" w:rsidDel="000C6880" w:rsidRDefault="002D5679" w:rsidP="00940DB5">
      <w:pPr>
        <w:pStyle w:val="Titre2"/>
        <w:numPr>
          <w:ilvl w:val="2"/>
          <w:numId w:val="2"/>
        </w:numPr>
        <w:spacing w:line="256" w:lineRule="auto"/>
        <w:rPr>
          <w:del w:id="692" w:author="Pierre Demolliens" w:date="2019-02-04T16:16:00Z"/>
          <w:color w:val="auto"/>
          <w:sz w:val="24"/>
        </w:rPr>
      </w:pPr>
      <w:bookmarkStart w:id="693" w:name="_Toc513210822"/>
      <w:del w:id="694" w:author="Pierre Demolliens" w:date="2019-02-04T16:16:00Z">
        <w:r w:rsidDel="000C6880">
          <w:rPr>
            <w:color w:val="auto"/>
            <w:sz w:val="24"/>
          </w:rPr>
          <w:delText>AIDE</w:delText>
        </w:r>
        <w:bookmarkStart w:id="695" w:name="_Toc1495557"/>
        <w:bookmarkStart w:id="696" w:name="_Toc1498184"/>
        <w:bookmarkEnd w:id="693"/>
        <w:bookmarkEnd w:id="695"/>
        <w:bookmarkEnd w:id="696"/>
      </w:del>
    </w:p>
    <w:p w14:paraId="5B203585" w14:textId="6AAD65D3" w:rsidR="002D5679" w:rsidDel="000C6880" w:rsidRDefault="002D5679" w:rsidP="002D5679">
      <w:pPr>
        <w:rPr>
          <w:del w:id="697" w:author="Pierre Demolliens" w:date="2019-02-04T16:16:00Z"/>
        </w:rPr>
      </w:pPr>
      <w:bookmarkStart w:id="698" w:name="_Toc1495558"/>
      <w:bookmarkStart w:id="699" w:name="_Toc1498185"/>
      <w:bookmarkEnd w:id="698"/>
      <w:bookmarkEnd w:id="699"/>
    </w:p>
    <w:tbl>
      <w:tblPr>
        <w:tblStyle w:val="Grilledutableau"/>
        <w:tblW w:w="9067" w:type="dxa"/>
        <w:jc w:val="center"/>
        <w:tblLook w:val="04A0" w:firstRow="1" w:lastRow="0" w:firstColumn="1" w:lastColumn="0" w:noHBand="0" w:noVBand="1"/>
      </w:tblPr>
      <w:tblGrid>
        <w:gridCol w:w="4673"/>
        <w:gridCol w:w="4394"/>
      </w:tblGrid>
      <w:tr w:rsidR="002D5679" w:rsidDel="000C6880" w14:paraId="31D7A847" w14:textId="6A3B9FC0" w:rsidTr="002D5679">
        <w:trPr>
          <w:jc w:val="center"/>
          <w:del w:id="700" w:author="Pierre Demolliens" w:date="2019-02-04T16:16:00Z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B205C8" w14:textId="356211B9" w:rsidR="002D5679" w:rsidDel="000C6880" w:rsidRDefault="002D5679">
            <w:pPr>
              <w:jc w:val="center"/>
              <w:rPr>
                <w:del w:id="701" w:author="Pierre Demolliens" w:date="2019-02-04T16:16:00Z"/>
                <w:b/>
              </w:rPr>
            </w:pPr>
            <w:del w:id="702" w:author="Pierre Demolliens" w:date="2019-02-04T16:16:00Z">
              <w:r w:rsidDel="000C6880">
                <w:rPr>
                  <w:b/>
                </w:rPr>
                <w:delText>TITRE</w:delText>
              </w:r>
              <w:bookmarkStart w:id="703" w:name="_Toc1495559"/>
              <w:bookmarkStart w:id="704" w:name="_Toc1498186"/>
              <w:bookmarkEnd w:id="703"/>
              <w:bookmarkEnd w:id="704"/>
            </w:del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194BB06" w14:textId="7ABAC59A" w:rsidR="002D5679" w:rsidDel="000C6880" w:rsidRDefault="002D5679">
            <w:pPr>
              <w:jc w:val="center"/>
              <w:rPr>
                <w:del w:id="705" w:author="Pierre Demolliens" w:date="2019-02-04T16:16:00Z"/>
                <w:b/>
              </w:rPr>
            </w:pPr>
            <w:del w:id="706" w:author="Pierre Demolliens" w:date="2019-02-04T16:16:00Z">
              <w:r w:rsidDel="000C6880">
                <w:rPr>
                  <w:b/>
                </w:rPr>
                <w:delText>NOM DU DOCUMENT</w:delText>
              </w:r>
              <w:bookmarkStart w:id="707" w:name="_Toc1495560"/>
              <w:bookmarkStart w:id="708" w:name="_Toc1498187"/>
              <w:bookmarkEnd w:id="707"/>
              <w:bookmarkEnd w:id="708"/>
            </w:del>
          </w:p>
        </w:tc>
        <w:bookmarkStart w:id="709" w:name="_Toc1495561"/>
        <w:bookmarkStart w:id="710" w:name="_Toc1498188"/>
        <w:bookmarkEnd w:id="709"/>
        <w:bookmarkEnd w:id="710"/>
      </w:tr>
      <w:tr w:rsidR="002D5679" w:rsidDel="000C6880" w14:paraId="246A5C73" w14:textId="48482A5B" w:rsidTr="00590C90">
        <w:trPr>
          <w:jc w:val="center"/>
          <w:del w:id="711" w:author="Pierre Demolliens" w:date="2019-02-04T16:16:00Z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7021" w14:textId="0C6C7DDE" w:rsidR="002D5679" w:rsidRPr="00E25D28" w:rsidDel="000C6880" w:rsidRDefault="002D5679">
            <w:pPr>
              <w:rPr>
                <w:del w:id="712" w:author="Pierre Demolliens" w:date="2019-02-04T16:16:00Z"/>
              </w:rPr>
            </w:pPr>
            <w:bookmarkStart w:id="713" w:name="_Toc1495562"/>
            <w:bookmarkStart w:id="714" w:name="_Toc1498189"/>
            <w:bookmarkEnd w:id="713"/>
            <w:bookmarkEnd w:id="714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6EA4" w14:textId="697F00A2" w:rsidR="002D5679" w:rsidDel="000C6880" w:rsidRDefault="002D5679">
            <w:pPr>
              <w:rPr>
                <w:del w:id="715" w:author="Pierre Demolliens" w:date="2019-02-04T16:16:00Z"/>
              </w:rPr>
            </w:pPr>
            <w:del w:id="716" w:author="Pierre Demolliens" w:date="2019-02-04T16:16:00Z">
              <w:r w:rsidDel="000C6880">
                <w:delText>Guide utilisateur</w:delText>
              </w:r>
              <w:bookmarkStart w:id="717" w:name="_Toc1495563"/>
              <w:bookmarkStart w:id="718" w:name="_Toc1498190"/>
              <w:bookmarkEnd w:id="717"/>
              <w:bookmarkEnd w:id="718"/>
            </w:del>
          </w:p>
        </w:tc>
        <w:bookmarkStart w:id="719" w:name="_Toc1495564"/>
        <w:bookmarkStart w:id="720" w:name="_Toc1498191"/>
        <w:bookmarkEnd w:id="719"/>
        <w:bookmarkEnd w:id="720"/>
      </w:tr>
    </w:tbl>
    <w:p w14:paraId="1F697D93" w14:textId="472D294C" w:rsidR="0091045D" w:rsidDel="000C6880" w:rsidRDefault="0091045D" w:rsidP="002D5679">
      <w:pPr>
        <w:rPr>
          <w:del w:id="721" w:author="Pierre Demolliens" w:date="2019-02-04T16:16:00Z"/>
        </w:rPr>
      </w:pPr>
      <w:bookmarkStart w:id="722" w:name="_Toc1495565"/>
      <w:bookmarkStart w:id="723" w:name="_Toc1498192"/>
      <w:bookmarkEnd w:id="722"/>
      <w:bookmarkEnd w:id="723"/>
    </w:p>
    <w:p w14:paraId="2D03230E" w14:textId="5E0A04DE" w:rsidR="002D5679" w:rsidDel="000C6880" w:rsidRDefault="002D5679" w:rsidP="00940DB5">
      <w:pPr>
        <w:pStyle w:val="Titre2"/>
        <w:numPr>
          <w:ilvl w:val="1"/>
          <w:numId w:val="2"/>
        </w:numPr>
        <w:spacing w:line="256" w:lineRule="auto"/>
        <w:rPr>
          <w:del w:id="724" w:author="Pierre Demolliens" w:date="2019-02-04T16:16:00Z"/>
          <w:color w:val="auto"/>
        </w:rPr>
      </w:pPr>
      <w:bookmarkStart w:id="725" w:name="_Toc513210823"/>
      <w:bookmarkStart w:id="726" w:name="_Toc500159699"/>
      <w:del w:id="727" w:author="Pierre Demolliens" w:date="2019-02-04T16:16:00Z">
        <w:r w:rsidDel="000C6880">
          <w:rPr>
            <w:color w:val="auto"/>
          </w:rPr>
          <w:delText>SPECIFICATIONS REGLEMENTAIRES</w:delText>
        </w:r>
        <w:bookmarkStart w:id="728" w:name="_Toc1495566"/>
        <w:bookmarkStart w:id="729" w:name="_Toc1498193"/>
        <w:bookmarkEnd w:id="725"/>
        <w:bookmarkEnd w:id="726"/>
        <w:bookmarkEnd w:id="728"/>
        <w:bookmarkEnd w:id="729"/>
      </w:del>
    </w:p>
    <w:p w14:paraId="6C64A1D5" w14:textId="41698E37" w:rsidR="002D5679" w:rsidDel="000C6880" w:rsidRDefault="002D5679" w:rsidP="002D5679">
      <w:pPr>
        <w:rPr>
          <w:del w:id="730" w:author="Pierre Demolliens" w:date="2019-02-04T16:16:00Z"/>
        </w:rPr>
      </w:pPr>
      <w:bookmarkStart w:id="731" w:name="_Toc1495567"/>
      <w:bookmarkStart w:id="732" w:name="_Toc1498194"/>
      <w:bookmarkEnd w:id="731"/>
      <w:bookmarkEnd w:id="732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D5679" w:rsidDel="000C6880" w14:paraId="5F109F25" w14:textId="22DD7936" w:rsidTr="002D5679">
        <w:trPr>
          <w:jc w:val="center"/>
          <w:del w:id="733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48BC" w14:textId="51744640" w:rsidR="002D5679" w:rsidDel="000C6880" w:rsidRDefault="002D5679">
            <w:pPr>
              <w:rPr>
                <w:del w:id="734" w:author="Pierre Demolliens" w:date="2019-02-04T16:16:00Z"/>
                <w:b/>
              </w:rPr>
            </w:pPr>
            <w:del w:id="735" w:author="Pierre Demolliens" w:date="2019-02-04T16:16:00Z">
              <w:r w:rsidDel="000C6880">
                <w:rPr>
                  <w:b/>
                </w:rPr>
                <w:delText>Identifiant de l’exigence</w:delText>
              </w:r>
              <w:bookmarkStart w:id="736" w:name="_Toc1495568"/>
              <w:bookmarkStart w:id="737" w:name="_Toc1498195"/>
              <w:bookmarkEnd w:id="736"/>
              <w:bookmarkEnd w:id="737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44EB" w14:textId="4DC53DB7" w:rsidR="002D5679" w:rsidDel="000C6880" w:rsidRDefault="002D5679">
            <w:pPr>
              <w:rPr>
                <w:del w:id="738" w:author="Pierre Demolliens" w:date="2019-02-04T16:16:00Z"/>
                <w:b/>
              </w:rPr>
            </w:pPr>
            <w:del w:id="739" w:author="Pierre Demolliens" w:date="2019-02-04T16:16:00Z">
              <w:r w:rsidDel="000C6880">
                <w:rPr>
                  <w:b/>
                </w:rPr>
                <w:delText>SOFTREQ-STD-001</w:delText>
              </w:r>
              <w:bookmarkStart w:id="740" w:name="_Toc1495569"/>
              <w:bookmarkStart w:id="741" w:name="_Toc1498196"/>
              <w:bookmarkEnd w:id="740"/>
              <w:bookmarkEnd w:id="741"/>
            </w:del>
          </w:p>
        </w:tc>
        <w:bookmarkStart w:id="742" w:name="_Toc1495570"/>
        <w:bookmarkStart w:id="743" w:name="_Toc1498197"/>
        <w:bookmarkEnd w:id="742"/>
        <w:bookmarkEnd w:id="743"/>
      </w:tr>
      <w:tr w:rsidR="002D5679" w:rsidDel="000C6880" w14:paraId="53A61EA6" w14:textId="5D153B59" w:rsidTr="00590C90">
        <w:trPr>
          <w:jc w:val="center"/>
          <w:del w:id="744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3BFD" w14:textId="355D17D3" w:rsidR="002D5679" w:rsidDel="000C6880" w:rsidRDefault="002D5679">
            <w:pPr>
              <w:rPr>
                <w:del w:id="745" w:author="Pierre Demolliens" w:date="2019-02-04T16:16:00Z"/>
              </w:rPr>
            </w:pPr>
            <w:del w:id="746" w:author="Pierre Demolliens" w:date="2019-02-04T16:16:00Z">
              <w:r w:rsidDel="000C6880">
                <w:delText>Titre</w:delText>
              </w:r>
              <w:bookmarkStart w:id="747" w:name="_Toc1495571"/>
              <w:bookmarkStart w:id="748" w:name="_Toc1498198"/>
              <w:bookmarkEnd w:id="747"/>
              <w:bookmarkEnd w:id="748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21D1" w14:textId="4F67D2F7" w:rsidR="002D5679" w:rsidDel="000C6880" w:rsidRDefault="002D5679">
            <w:pPr>
              <w:rPr>
                <w:del w:id="749" w:author="Pierre Demolliens" w:date="2019-02-04T16:16:00Z"/>
                <w:b/>
              </w:rPr>
            </w:pPr>
            <w:bookmarkStart w:id="750" w:name="_Toc1495572"/>
            <w:bookmarkStart w:id="751" w:name="_Toc1498199"/>
            <w:bookmarkEnd w:id="750"/>
            <w:bookmarkEnd w:id="751"/>
          </w:p>
        </w:tc>
        <w:bookmarkStart w:id="752" w:name="_Toc1495573"/>
        <w:bookmarkStart w:id="753" w:name="_Toc1498200"/>
        <w:bookmarkEnd w:id="752"/>
        <w:bookmarkEnd w:id="753"/>
      </w:tr>
      <w:tr w:rsidR="002D5679" w:rsidDel="000C6880" w14:paraId="5492DC0E" w14:textId="62A3744E" w:rsidTr="00590C90">
        <w:trPr>
          <w:jc w:val="center"/>
          <w:del w:id="754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AA56" w14:textId="22329BA5" w:rsidR="002D5679" w:rsidDel="000C6880" w:rsidRDefault="002D5679">
            <w:pPr>
              <w:rPr>
                <w:del w:id="755" w:author="Pierre Demolliens" w:date="2019-02-04T16:16:00Z"/>
              </w:rPr>
            </w:pPr>
            <w:del w:id="756" w:author="Pierre Demolliens" w:date="2019-02-04T16:16:00Z">
              <w:r w:rsidDel="000C6880">
                <w:delText>Description</w:delText>
              </w:r>
              <w:bookmarkStart w:id="757" w:name="_Toc1495574"/>
              <w:bookmarkStart w:id="758" w:name="_Toc1498201"/>
              <w:bookmarkEnd w:id="757"/>
              <w:bookmarkEnd w:id="758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D6B86" w14:textId="0A89C6FC" w:rsidR="002D5679" w:rsidDel="000C6880" w:rsidRDefault="002D5679">
            <w:pPr>
              <w:rPr>
                <w:del w:id="759" w:author="Pierre Demolliens" w:date="2019-02-04T16:16:00Z"/>
              </w:rPr>
            </w:pPr>
            <w:bookmarkStart w:id="760" w:name="_Toc1495575"/>
            <w:bookmarkStart w:id="761" w:name="_Toc1498202"/>
            <w:bookmarkEnd w:id="760"/>
            <w:bookmarkEnd w:id="761"/>
          </w:p>
        </w:tc>
        <w:bookmarkStart w:id="762" w:name="_Toc1495576"/>
        <w:bookmarkStart w:id="763" w:name="_Toc1498203"/>
        <w:bookmarkEnd w:id="762"/>
        <w:bookmarkEnd w:id="763"/>
      </w:tr>
      <w:tr w:rsidR="002D5679" w:rsidDel="000C6880" w14:paraId="4E0EEE89" w14:textId="614AD1DF" w:rsidTr="00590C90">
        <w:trPr>
          <w:jc w:val="center"/>
          <w:del w:id="764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DFE7" w14:textId="474AAE48" w:rsidR="002D5679" w:rsidDel="000C6880" w:rsidRDefault="002D5679">
            <w:pPr>
              <w:rPr>
                <w:del w:id="765" w:author="Pierre Demolliens" w:date="2019-02-04T16:16:00Z"/>
              </w:rPr>
            </w:pPr>
            <w:del w:id="766" w:author="Pierre Demolliens" w:date="2019-02-04T16:16:00Z">
              <w:r w:rsidDel="000C6880">
                <w:delText>Version</w:delText>
              </w:r>
              <w:bookmarkStart w:id="767" w:name="_Toc1495577"/>
              <w:bookmarkStart w:id="768" w:name="_Toc1498204"/>
              <w:bookmarkEnd w:id="767"/>
              <w:bookmarkEnd w:id="768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5A17" w14:textId="170CCE16" w:rsidR="002D5679" w:rsidDel="000C6880" w:rsidRDefault="002D5679">
            <w:pPr>
              <w:rPr>
                <w:del w:id="769" w:author="Pierre Demolliens" w:date="2019-02-04T16:16:00Z"/>
              </w:rPr>
            </w:pPr>
            <w:bookmarkStart w:id="770" w:name="_Toc1495578"/>
            <w:bookmarkStart w:id="771" w:name="_Toc1498205"/>
            <w:bookmarkEnd w:id="770"/>
            <w:bookmarkEnd w:id="771"/>
          </w:p>
        </w:tc>
        <w:bookmarkStart w:id="772" w:name="_Toc1495579"/>
        <w:bookmarkStart w:id="773" w:name="_Toc1498206"/>
        <w:bookmarkEnd w:id="772"/>
        <w:bookmarkEnd w:id="773"/>
      </w:tr>
      <w:tr w:rsidR="002D5679" w:rsidDel="000C6880" w14:paraId="3CF7C833" w14:textId="17277BF5" w:rsidTr="002D5679">
        <w:trPr>
          <w:jc w:val="center"/>
          <w:del w:id="774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D0DE" w14:textId="6883E557" w:rsidR="002D5679" w:rsidDel="000C6880" w:rsidRDefault="002D5679">
            <w:pPr>
              <w:rPr>
                <w:del w:id="775" w:author="Pierre Demolliens" w:date="2019-02-04T16:16:00Z"/>
              </w:rPr>
            </w:pPr>
            <w:del w:id="776" w:author="Pierre Demolliens" w:date="2019-02-04T16:16:00Z">
              <w:r w:rsidDel="000C6880">
                <w:delText>Liens</w:delText>
              </w:r>
              <w:bookmarkStart w:id="777" w:name="_Toc1495580"/>
              <w:bookmarkStart w:id="778" w:name="_Toc1498207"/>
              <w:bookmarkEnd w:id="777"/>
              <w:bookmarkEnd w:id="778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98FC" w14:textId="27021D37" w:rsidR="002D5679" w:rsidDel="000C6880" w:rsidRDefault="002D5679">
            <w:pPr>
              <w:rPr>
                <w:del w:id="779" w:author="Pierre Demolliens" w:date="2019-02-04T16:16:00Z"/>
              </w:rPr>
            </w:pPr>
            <w:bookmarkStart w:id="780" w:name="_Toc1495581"/>
            <w:bookmarkStart w:id="781" w:name="_Toc1498208"/>
            <w:bookmarkEnd w:id="780"/>
            <w:bookmarkEnd w:id="781"/>
          </w:p>
        </w:tc>
        <w:bookmarkStart w:id="782" w:name="_Toc1495582"/>
        <w:bookmarkStart w:id="783" w:name="_Toc1498209"/>
        <w:bookmarkEnd w:id="782"/>
        <w:bookmarkEnd w:id="783"/>
      </w:tr>
      <w:tr w:rsidR="002D5679" w:rsidDel="000C6880" w14:paraId="65DB9AD8" w14:textId="6F852E98" w:rsidTr="002D5679">
        <w:trPr>
          <w:jc w:val="center"/>
          <w:del w:id="784" w:author="Pierre Demolliens" w:date="2019-02-04T16:16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1F67" w14:textId="6D07598C" w:rsidR="002D5679" w:rsidDel="000C6880" w:rsidRDefault="002D5679">
            <w:pPr>
              <w:rPr>
                <w:del w:id="785" w:author="Pierre Demolliens" w:date="2019-02-04T16:16:00Z"/>
              </w:rPr>
            </w:pPr>
            <w:del w:id="786" w:author="Pierre Demolliens" w:date="2019-02-04T16:16:00Z">
              <w:r w:rsidDel="000C6880">
                <w:delText>Réf. exigence SYSTEME</w:delText>
              </w:r>
              <w:bookmarkStart w:id="787" w:name="_Toc1495583"/>
              <w:bookmarkStart w:id="788" w:name="_Toc1498210"/>
              <w:bookmarkEnd w:id="787"/>
              <w:bookmarkEnd w:id="788"/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61DA" w14:textId="4E034BF1" w:rsidR="002D5679" w:rsidDel="000C6880" w:rsidRDefault="002D5679">
            <w:pPr>
              <w:rPr>
                <w:del w:id="789" w:author="Pierre Demolliens" w:date="2019-02-04T16:16:00Z"/>
              </w:rPr>
            </w:pPr>
            <w:bookmarkStart w:id="790" w:name="_Toc1495584"/>
            <w:bookmarkStart w:id="791" w:name="_Toc1498211"/>
            <w:bookmarkEnd w:id="790"/>
            <w:bookmarkEnd w:id="791"/>
          </w:p>
        </w:tc>
        <w:bookmarkStart w:id="792" w:name="_Toc1495585"/>
        <w:bookmarkStart w:id="793" w:name="_Toc1498212"/>
        <w:bookmarkEnd w:id="792"/>
        <w:bookmarkEnd w:id="793"/>
      </w:tr>
    </w:tbl>
    <w:p w14:paraId="34D04895" w14:textId="0D318628" w:rsidR="00472930" w:rsidDel="00B63BBA" w:rsidRDefault="00472930" w:rsidP="002D5679">
      <w:pPr>
        <w:rPr>
          <w:del w:id="794" w:author="Pierre Demolliens" w:date="2019-02-19T18:39:00Z"/>
        </w:rPr>
      </w:pPr>
      <w:bookmarkStart w:id="795" w:name="_Toc1495586"/>
      <w:bookmarkStart w:id="796" w:name="_Toc1498213"/>
      <w:bookmarkEnd w:id="795"/>
      <w:bookmarkEnd w:id="796"/>
    </w:p>
    <w:p w14:paraId="357D4483" w14:textId="77777777" w:rsidR="002D5679" w:rsidRDefault="002D5679" w:rsidP="00940DB5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797" w:name="_Toc513210824"/>
      <w:bookmarkStart w:id="798" w:name="_Toc1498214"/>
      <w:r>
        <w:rPr>
          <w:color w:val="auto"/>
        </w:rPr>
        <w:t>RESSOURCES</w:t>
      </w:r>
      <w:bookmarkEnd w:id="797"/>
      <w:bookmarkEnd w:id="798"/>
    </w:p>
    <w:p w14:paraId="21BA1AE7" w14:textId="77777777" w:rsidR="002D5679" w:rsidRDefault="002D5679" w:rsidP="002D5679"/>
    <w:p w14:paraId="7BA6C411" w14:textId="77777777" w:rsidR="002D5679" w:rsidRDefault="002D5679" w:rsidP="00940DB5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799" w:name="_Toc513210825"/>
      <w:bookmarkStart w:id="800" w:name="_Toc1498215"/>
      <w:r>
        <w:rPr>
          <w:color w:val="auto"/>
          <w:sz w:val="24"/>
        </w:rPr>
        <w:t>RESSOURCES MATERIELLES</w:t>
      </w:r>
      <w:bookmarkEnd w:id="799"/>
      <w:bookmarkEnd w:id="800"/>
    </w:p>
    <w:p w14:paraId="47BCAA33" w14:textId="77777777" w:rsidR="002D5679" w:rsidRDefault="002D5679" w:rsidP="002D5679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D5679" w14:paraId="6D25735D" w14:textId="77777777" w:rsidTr="002D5679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4144" w14:textId="77777777" w:rsidR="002D5679" w:rsidRDefault="002D5679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6A644" w14:textId="77777777" w:rsidR="002D5679" w:rsidRDefault="002D5679">
            <w:pPr>
              <w:rPr>
                <w:b/>
              </w:rPr>
            </w:pPr>
            <w:r>
              <w:rPr>
                <w:b/>
              </w:rPr>
              <w:t>SOFTREQ-RSC-001</w:t>
            </w:r>
          </w:p>
        </w:tc>
      </w:tr>
      <w:tr w:rsidR="002D5679" w14:paraId="2EA700AB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7AFF2" w14:textId="77777777" w:rsidR="002D5679" w:rsidRDefault="002D5679">
            <w:r>
              <w:t>Titre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A5D1" w14:textId="2C3860B6" w:rsidR="002D5679" w:rsidRDefault="00262857">
            <w:pPr>
              <w:rPr>
                <w:i/>
              </w:rPr>
            </w:pPr>
            <w:ins w:id="801" w:author="Pierre Demolliens" w:date="2019-02-05T11:14:00Z">
              <w:r>
                <w:rPr>
                  <w:i/>
                </w:rPr>
                <w:t xml:space="preserve">Ordinateur Dell et </w:t>
              </w:r>
              <w:r w:rsidR="00F2563A">
                <w:rPr>
                  <w:i/>
                </w:rPr>
                <w:t xml:space="preserve">Asus </w:t>
              </w:r>
            </w:ins>
            <w:ins w:id="802" w:author="Pierre Demolliens" w:date="2019-02-04T15:15:00Z">
              <w:r w:rsidR="00475CD3">
                <w:rPr>
                  <w:i/>
                </w:rPr>
                <w:t xml:space="preserve"> </w:t>
              </w:r>
            </w:ins>
          </w:p>
        </w:tc>
      </w:tr>
      <w:tr w:rsidR="002D5679" w14:paraId="5EAC6F64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6D5F" w14:textId="77777777" w:rsidR="002D5679" w:rsidRDefault="002D5679">
            <w:r>
              <w:t>Description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DB9C5" w14:textId="0D472491" w:rsidR="002D5679" w:rsidRDefault="00475CD3">
            <w:ins w:id="803" w:author="Pierre Demolliens" w:date="2019-02-04T15:16:00Z">
              <w:r>
                <w:t>Les développements on</w:t>
              </w:r>
            </w:ins>
            <w:ins w:id="804" w:author="Pierre Demolliens" w:date="2019-02-04T16:16:00Z">
              <w:r w:rsidR="000C6880">
                <w:t>t</w:t>
              </w:r>
            </w:ins>
            <w:ins w:id="805" w:author="Pierre Demolliens" w:date="2019-02-04T15:16:00Z">
              <w:r>
                <w:t xml:space="preserve"> été fait sur ce</w:t>
              </w:r>
            </w:ins>
            <w:ins w:id="806" w:author="Pierre Demolliens" w:date="2019-02-05T11:14:00Z">
              <w:r w:rsidR="00F2563A">
                <w:t>s plateforme avec</w:t>
              </w:r>
            </w:ins>
            <w:ins w:id="807" w:author="Pierre Demolliens" w:date="2019-02-05T11:15:00Z">
              <w:r w:rsidR="00F2563A">
                <w:t xml:space="preserve"> Windows 10. </w:t>
              </w:r>
            </w:ins>
          </w:p>
        </w:tc>
      </w:tr>
      <w:tr w:rsidR="002D5679" w14:paraId="57F29D77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A2B58" w14:textId="77777777" w:rsidR="002D5679" w:rsidRDefault="002D5679">
            <w:r>
              <w:t>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848C" w14:textId="114477FB" w:rsidR="002D5679" w:rsidRDefault="00EE2F76">
            <w:ins w:id="808" w:author="Pierre Demolliens" w:date="2019-02-05T15:45:00Z">
              <w:r>
                <w:t>1.0</w:t>
              </w:r>
            </w:ins>
          </w:p>
        </w:tc>
      </w:tr>
      <w:tr w:rsidR="002D5679" w14:paraId="1B3F3A1A" w14:textId="77777777" w:rsidTr="002D5679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B753" w14:textId="77777777" w:rsidR="002D5679" w:rsidRDefault="002D5679">
            <w:r>
              <w:t>Liens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9D81" w14:textId="60C82A4E" w:rsidR="002D5679" w:rsidRDefault="002D5679"/>
        </w:tc>
      </w:tr>
      <w:tr w:rsidR="002D5679" w14:paraId="04D3F89C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C1EC" w14:textId="77777777" w:rsidR="002D5679" w:rsidRDefault="002D5679">
            <w:r>
              <w:t>Réf. exigence SYSTEME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69B4" w14:textId="77777777" w:rsidR="002D5679" w:rsidRDefault="002D5679"/>
        </w:tc>
      </w:tr>
    </w:tbl>
    <w:p w14:paraId="52F52075" w14:textId="77777777" w:rsidR="002D5679" w:rsidRDefault="002D5679" w:rsidP="002D5679"/>
    <w:p w14:paraId="20EB13A7" w14:textId="77777777" w:rsidR="002D5679" w:rsidDel="00F5314B" w:rsidRDefault="002D5679" w:rsidP="00940DB5">
      <w:pPr>
        <w:pStyle w:val="Titre2"/>
        <w:numPr>
          <w:ilvl w:val="2"/>
          <w:numId w:val="2"/>
        </w:numPr>
        <w:spacing w:line="256" w:lineRule="auto"/>
        <w:rPr>
          <w:del w:id="809" w:author="Pierre Demolliens" w:date="2019-02-19T18:40:00Z"/>
          <w:color w:val="auto"/>
          <w:sz w:val="24"/>
        </w:rPr>
      </w:pPr>
      <w:bookmarkStart w:id="810" w:name="_Toc513210826"/>
      <w:bookmarkStart w:id="811" w:name="_Toc1498216"/>
      <w:r>
        <w:rPr>
          <w:color w:val="auto"/>
          <w:sz w:val="24"/>
        </w:rPr>
        <w:t>RESSOURCES LOGICIELLES</w:t>
      </w:r>
      <w:bookmarkEnd w:id="810"/>
      <w:bookmarkEnd w:id="811"/>
    </w:p>
    <w:p w14:paraId="755DBDC3" w14:textId="1A6D8371" w:rsidR="002D5679" w:rsidRDefault="002D5679">
      <w:pPr>
        <w:pStyle w:val="Titre2"/>
        <w:numPr>
          <w:ilvl w:val="2"/>
          <w:numId w:val="2"/>
        </w:numPr>
        <w:spacing w:line="256" w:lineRule="auto"/>
        <w:pPrChange w:id="812" w:author="Pierre Demolliens" w:date="2019-02-19T18:40:00Z">
          <w:pPr/>
        </w:pPrChange>
      </w:pPr>
      <w:bookmarkStart w:id="813" w:name="_Toc1498217"/>
      <w:bookmarkEnd w:id="813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  <w:tblPrChange w:id="814" w:author="Pierre Demolliens" w:date="2019-02-05T11:14:00Z">
          <w:tblPr>
            <w:tblStyle w:val="Grilledutableau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2547"/>
        <w:gridCol w:w="6515"/>
        <w:tblGridChange w:id="815">
          <w:tblGrid>
            <w:gridCol w:w="2547"/>
            <w:gridCol w:w="6515"/>
          </w:tblGrid>
        </w:tblGridChange>
      </w:tblGrid>
      <w:tr w:rsidR="002D5679" w:rsidDel="00262857" w14:paraId="4044F6C8" w14:textId="25EE950A" w:rsidTr="00262857">
        <w:trPr>
          <w:jc w:val="center"/>
          <w:del w:id="816" w:author="Pierre Demolliens" w:date="2019-02-05T11:14:00Z"/>
          <w:trPrChange w:id="817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18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845E8B6" w14:textId="1D99313F" w:rsidR="002D5679" w:rsidDel="00262857" w:rsidRDefault="002D5679">
            <w:pPr>
              <w:rPr>
                <w:del w:id="819" w:author="Pierre Demolliens" w:date="2019-02-05T11:14:00Z"/>
                <w:b/>
              </w:rPr>
            </w:pPr>
            <w:del w:id="820" w:author="Pierre Demolliens" w:date="2019-02-05T11:14:00Z">
              <w:r w:rsidDel="00262857">
                <w:rPr>
                  <w:b/>
                </w:rPr>
                <w:delText>Identifiant de l’exigence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21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FD6629" w14:textId="190312A2" w:rsidR="002D5679" w:rsidDel="00262857" w:rsidRDefault="002D5679">
            <w:pPr>
              <w:rPr>
                <w:del w:id="822" w:author="Pierre Demolliens" w:date="2019-02-05T11:14:00Z"/>
                <w:b/>
              </w:rPr>
            </w:pPr>
            <w:del w:id="823" w:author="Pierre Demolliens" w:date="2019-02-05T11:14:00Z">
              <w:r w:rsidDel="00262857">
                <w:rPr>
                  <w:b/>
                </w:rPr>
                <w:delText>SOFTREQ-RSC-002</w:delText>
              </w:r>
            </w:del>
          </w:p>
        </w:tc>
      </w:tr>
      <w:tr w:rsidR="002D5679" w:rsidDel="00262857" w14:paraId="12158FDD" w14:textId="4BED4E75" w:rsidTr="00262857">
        <w:trPr>
          <w:jc w:val="center"/>
          <w:del w:id="824" w:author="Pierre Demolliens" w:date="2019-02-05T11:14:00Z"/>
          <w:trPrChange w:id="825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26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0BC1FDD" w14:textId="4CD85F59" w:rsidR="002D5679" w:rsidDel="00262857" w:rsidRDefault="002D5679">
            <w:pPr>
              <w:rPr>
                <w:del w:id="827" w:author="Pierre Demolliens" w:date="2019-02-05T11:14:00Z"/>
              </w:rPr>
            </w:pPr>
            <w:del w:id="828" w:author="Pierre Demolliens" w:date="2019-02-05T11:14:00Z">
              <w:r w:rsidDel="00262857">
                <w:delText>Titre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29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C1F2685" w14:textId="23CEB472" w:rsidR="002D5679" w:rsidDel="00262857" w:rsidRDefault="002D5679">
            <w:pPr>
              <w:rPr>
                <w:del w:id="830" w:author="Pierre Demolliens" w:date="2019-02-05T11:14:00Z"/>
                <w:i/>
              </w:rPr>
            </w:pPr>
          </w:p>
        </w:tc>
      </w:tr>
      <w:tr w:rsidR="002D5679" w:rsidDel="00262857" w14:paraId="1BD6195A" w14:textId="125996E5" w:rsidTr="00262857">
        <w:trPr>
          <w:jc w:val="center"/>
          <w:del w:id="831" w:author="Pierre Demolliens" w:date="2019-02-05T11:14:00Z"/>
          <w:trPrChange w:id="832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33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03CD911" w14:textId="69E7BE8F" w:rsidR="002D5679" w:rsidDel="00262857" w:rsidRDefault="002D5679">
            <w:pPr>
              <w:rPr>
                <w:del w:id="834" w:author="Pierre Demolliens" w:date="2019-02-05T11:14:00Z"/>
              </w:rPr>
            </w:pPr>
            <w:del w:id="835" w:author="Pierre Demolliens" w:date="2019-02-05T11:14:00Z">
              <w:r w:rsidDel="00262857">
                <w:delText>Description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36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9603B78" w14:textId="7A866EE7" w:rsidR="002D5679" w:rsidDel="00262857" w:rsidRDefault="002D5679">
            <w:pPr>
              <w:rPr>
                <w:del w:id="837" w:author="Pierre Demolliens" w:date="2019-02-05T11:14:00Z"/>
              </w:rPr>
            </w:pPr>
          </w:p>
        </w:tc>
      </w:tr>
      <w:tr w:rsidR="002D5679" w:rsidDel="00262857" w14:paraId="79E82553" w14:textId="3139EFB6" w:rsidTr="00262857">
        <w:trPr>
          <w:jc w:val="center"/>
          <w:del w:id="838" w:author="Pierre Demolliens" w:date="2019-02-05T11:14:00Z"/>
          <w:trPrChange w:id="839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40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F97525B" w14:textId="11FE9627" w:rsidR="002D5679" w:rsidDel="00262857" w:rsidRDefault="002D5679">
            <w:pPr>
              <w:rPr>
                <w:del w:id="841" w:author="Pierre Demolliens" w:date="2019-02-05T11:14:00Z"/>
              </w:rPr>
            </w:pPr>
            <w:del w:id="842" w:author="Pierre Demolliens" w:date="2019-02-05T11:14:00Z">
              <w:r w:rsidDel="00262857">
                <w:delText>Version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43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B3F63E4" w14:textId="6ED30A2A" w:rsidR="002D5679" w:rsidDel="00262857" w:rsidRDefault="002D5679">
            <w:pPr>
              <w:rPr>
                <w:del w:id="844" w:author="Pierre Demolliens" w:date="2019-02-05T11:14:00Z"/>
              </w:rPr>
            </w:pPr>
          </w:p>
        </w:tc>
      </w:tr>
      <w:tr w:rsidR="002D5679" w:rsidDel="00262857" w14:paraId="7E4B3870" w14:textId="1F4CDEE1" w:rsidTr="00262857">
        <w:trPr>
          <w:jc w:val="center"/>
          <w:del w:id="845" w:author="Pierre Demolliens" w:date="2019-02-05T11:14:00Z"/>
          <w:trPrChange w:id="846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47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9ECD8F6" w14:textId="16ADD5BD" w:rsidR="002D5679" w:rsidDel="00262857" w:rsidRDefault="002D5679">
            <w:pPr>
              <w:rPr>
                <w:del w:id="848" w:author="Pierre Demolliens" w:date="2019-02-05T11:14:00Z"/>
              </w:rPr>
            </w:pPr>
            <w:del w:id="849" w:author="Pierre Demolliens" w:date="2019-02-05T11:14:00Z">
              <w:r w:rsidDel="00262857">
                <w:delText>Liens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50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E4C404A" w14:textId="25ED651D" w:rsidR="002D5679" w:rsidDel="00262857" w:rsidRDefault="002D5679">
            <w:pPr>
              <w:rPr>
                <w:del w:id="851" w:author="Pierre Demolliens" w:date="2019-02-05T11:14:00Z"/>
              </w:rPr>
            </w:pPr>
          </w:p>
        </w:tc>
      </w:tr>
      <w:tr w:rsidR="002D5679" w:rsidDel="00262857" w14:paraId="1074AFC1" w14:textId="268DE050" w:rsidTr="00262857">
        <w:trPr>
          <w:jc w:val="center"/>
          <w:del w:id="852" w:author="Pierre Demolliens" w:date="2019-02-05T11:14:00Z"/>
          <w:trPrChange w:id="853" w:author="Pierre Demolliens" w:date="2019-02-05T11:14:00Z">
            <w:trPr>
              <w:jc w:val="center"/>
            </w:trPr>
          </w:trPrChange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54" w:author="Pierre Demolliens" w:date="2019-02-05T11:14:00Z"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6C10DB6" w14:textId="630F334E" w:rsidR="002D5679" w:rsidDel="00262857" w:rsidRDefault="002D5679">
            <w:pPr>
              <w:rPr>
                <w:del w:id="855" w:author="Pierre Demolliens" w:date="2019-02-05T11:14:00Z"/>
              </w:rPr>
            </w:pPr>
            <w:del w:id="856" w:author="Pierre Demolliens" w:date="2019-02-05T11:14:00Z">
              <w:r w:rsidDel="00262857">
                <w:delText>Réf. exigence SYSTEME</w:delText>
              </w:r>
            </w:del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57" w:author="Pierre Demolliens" w:date="2019-02-05T11:14:00Z">
              <w:tcPr>
                <w:tcW w:w="651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737BDAE" w14:textId="593021CF" w:rsidR="002D5679" w:rsidDel="00262857" w:rsidRDefault="002D5679">
            <w:pPr>
              <w:rPr>
                <w:del w:id="858" w:author="Pierre Demolliens" w:date="2019-02-05T11:14:00Z"/>
              </w:rPr>
            </w:pPr>
          </w:p>
        </w:tc>
      </w:tr>
    </w:tbl>
    <w:p w14:paraId="67873609" w14:textId="6E09F226" w:rsidR="000B3401" w:rsidRDefault="000B3401" w:rsidP="000B3401">
      <w:pPr>
        <w:rPr>
          <w:ins w:id="859" w:author="Pierre Demolliens" w:date="2019-02-05T11:14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262857" w14:paraId="598FD98F" w14:textId="77777777" w:rsidTr="00F02CB9">
        <w:trPr>
          <w:jc w:val="center"/>
          <w:ins w:id="860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1C28" w14:textId="77777777" w:rsidR="00262857" w:rsidRDefault="00262857" w:rsidP="00F02CB9">
            <w:pPr>
              <w:rPr>
                <w:ins w:id="861" w:author="Pierre Demolliens" w:date="2019-02-05T11:14:00Z"/>
                <w:b/>
              </w:rPr>
            </w:pPr>
            <w:ins w:id="862" w:author="Pierre Demolliens" w:date="2019-02-05T11:14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293D" w14:textId="77777777" w:rsidR="00262857" w:rsidRDefault="00262857" w:rsidP="00F02CB9">
            <w:pPr>
              <w:rPr>
                <w:ins w:id="863" w:author="Pierre Demolliens" w:date="2019-02-05T11:14:00Z"/>
                <w:b/>
              </w:rPr>
            </w:pPr>
            <w:ins w:id="864" w:author="Pierre Demolliens" w:date="2019-02-05T11:14:00Z">
              <w:r>
                <w:rPr>
                  <w:b/>
                </w:rPr>
                <w:t>SOFTREQ-RSC-001</w:t>
              </w:r>
            </w:ins>
          </w:p>
        </w:tc>
      </w:tr>
      <w:tr w:rsidR="00262857" w14:paraId="78C53120" w14:textId="77777777" w:rsidTr="00F02CB9">
        <w:trPr>
          <w:jc w:val="center"/>
          <w:ins w:id="865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A18F7" w14:textId="77777777" w:rsidR="00262857" w:rsidRDefault="00262857" w:rsidP="00F02CB9">
            <w:pPr>
              <w:rPr>
                <w:ins w:id="866" w:author="Pierre Demolliens" w:date="2019-02-05T11:14:00Z"/>
              </w:rPr>
            </w:pPr>
            <w:ins w:id="867" w:author="Pierre Demolliens" w:date="2019-02-05T11:14:00Z">
              <w:r>
                <w:t>Titre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CA9A6" w14:textId="77777777" w:rsidR="00262857" w:rsidRDefault="00262857" w:rsidP="00F02CB9">
            <w:pPr>
              <w:rPr>
                <w:ins w:id="868" w:author="Pierre Demolliens" w:date="2019-02-05T11:14:00Z"/>
                <w:i/>
              </w:rPr>
            </w:pPr>
            <w:ins w:id="869" w:author="Pierre Demolliens" w:date="2019-02-05T11:14:00Z">
              <w:r>
                <w:rPr>
                  <w:i/>
                </w:rPr>
                <w:t xml:space="preserve">Serveur WEB </w:t>
              </w:r>
              <w:proofErr w:type="spellStart"/>
              <w:r>
                <w:rPr>
                  <w:i/>
                </w:rPr>
                <w:t>Easy</w:t>
              </w:r>
              <w:proofErr w:type="spellEnd"/>
              <w:r>
                <w:rPr>
                  <w:i/>
                </w:rPr>
                <w:t xml:space="preserve"> PHP </w:t>
              </w:r>
            </w:ins>
          </w:p>
        </w:tc>
      </w:tr>
      <w:tr w:rsidR="00262857" w14:paraId="1FAF39C0" w14:textId="77777777" w:rsidTr="00F02CB9">
        <w:trPr>
          <w:jc w:val="center"/>
          <w:ins w:id="870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A8126" w14:textId="77777777" w:rsidR="00262857" w:rsidRDefault="00262857" w:rsidP="00F02CB9">
            <w:pPr>
              <w:rPr>
                <w:ins w:id="871" w:author="Pierre Demolliens" w:date="2019-02-05T11:14:00Z"/>
              </w:rPr>
            </w:pPr>
            <w:ins w:id="872" w:author="Pierre Demolliens" w:date="2019-02-05T11:14:00Z">
              <w:r>
                <w:t>Description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77A2" w14:textId="77777777" w:rsidR="00262857" w:rsidRDefault="00262857" w:rsidP="00F02CB9">
            <w:pPr>
              <w:rPr>
                <w:ins w:id="873" w:author="Pierre Demolliens" w:date="2019-02-05T11:14:00Z"/>
              </w:rPr>
            </w:pPr>
            <w:ins w:id="874" w:author="Pierre Demolliens" w:date="2019-02-05T11:14:00Z">
              <w:r>
                <w:t xml:space="preserve">Les développements ont été fait sur cette plateforme. </w:t>
              </w:r>
            </w:ins>
          </w:p>
        </w:tc>
      </w:tr>
      <w:tr w:rsidR="00262857" w14:paraId="7D156233" w14:textId="77777777" w:rsidTr="00F02CB9">
        <w:trPr>
          <w:jc w:val="center"/>
          <w:ins w:id="875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7418F" w14:textId="77777777" w:rsidR="00262857" w:rsidRDefault="00262857" w:rsidP="00F02CB9">
            <w:pPr>
              <w:rPr>
                <w:ins w:id="876" w:author="Pierre Demolliens" w:date="2019-02-05T11:14:00Z"/>
              </w:rPr>
            </w:pPr>
            <w:ins w:id="877" w:author="Pierre Demolliens" w:date="2019-02-05T11:14:00Z">
              <w:r>
                <w:t>Version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D760" w14:textId="1DB739CA" w:rsidR="00262857" w:rsidRDefault="00F2563A" w:rsidP="00F02CB9">
            <w:pPr>
              <w:rPr>
                <w:ins w:id="878" w:author="Pierre Demolliens" w:date="2019-02-05T11:14:00Z"/>
              </w:rPr>
            </w:pPr>
            <w:ins w:id="879" w:author="Pierre Demolliens" w:date="2019-02-05T11:22:00Z">
              <w:r>
                <w:t>1.0</w:t>
              </w:r>
            </w:ins>
          </w:p>
        </w:tc>
      </w:tr>
      <w:tr w:rsidR="00262857" w14:paraId="21B5864E" w14:textId="77777777" w:rsidTr="00F02CB9">
        <w:trPr>
          <w:jc w:val="center"/>
          <w:ins w:id="880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470C" w14:textId="77777777" w:rsidR="00262857" w:rsidRDefault="00262857" w:rsidP="00F02CB9">
            <w:pPr>
              <w:rPr>
                <w:ins w:id="881" w:author="Pierre Demolliens" w:date="2019-02-05T11:14:00Z"/>
              </w:rPr>
            </w:pPr>
            <w:ins w:id="882" w:author="Pierre Demolliens" w:date="2019-02-05T11:14:00Z">
              <w:r>
                <w:t>Liens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6F67" w14:textId="1930B342" w:rsidR="00262857" w:rsidRDefault="00262857" w:rsidP="00F02CB9">
            <w:pPr>
              <w:rPr>
                <w:ins w:id="883" w:author="Pierre Demolliens" w:date="2019-02-05T11:14:00Z"/>
              </w:rPr>
            </w:pPr>
          </w:p>
        </w:tc>
      </w:tr>
      <w:tr w:rsidR="00262857" w14:paraId="7CDB0D7A" w14:textId="77777777" w:rsidTr="00F02CB9">
        <w:trPr>
          <w:jc w:val="center"/>
          <w:ins w:id="884" w:author="Pierre Demolliens" w:date="2019-02-05T11:14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278A" w14:textId="77777777" w:rsidR="00262857" w:rsidRDefault="00262857" w:rsidP="00F02CB9">
            <w:pPr>
              <w:rPr>
                <w:ins w:id="885" w:author="Pierre Demolliens" w:date="2019-02-05T11:14:00Z"/>
              </w:rPr>
            </w:pPr>
            <w:ins w:id="886" w:author="Pierre Demolliens" w:date="2019-02-05T11:14:00Z">
              <w:r>
                <w:t>Réf. exigence SYSTEME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FC4BC" w14:textId="77777777" w:rsidR="00262857" w:rsidRDefault="00262857" w:rsidP="00F02CB9">
            <w:pPr>
              <w:rPr>
                <w:ins w:id="887" w:author="Pierre Demolliens" w:date="2019-02-05T11:14:00Z"/>
              </w:rPr>
            </w:pPr>
          </w:p>
        </w:tc>
      </w:tr>
    </w:tbl>
    <w:p w14:paraId="1DE2BD1F" w14:textId="1E7E1A2B" w:rsidR="00F2563A" w:rsidRDefault="00F2563A" w:rsidP="000B3401">
      <w:pPr>
        <w:rPr>
          <w:ins w:id="888" w:author="Pierre Demolliens" w:date="2019-02-05T11:15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F2563A" w14:paraId="4728760E" w14:textId="77777777" w:rsidTr="00F02CB9">
        <w:trPr>
          <w:jc w:val="center"/>
          <w:ins w:id="889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074A" w14:textId="77777777" w:rsidR="00F2563A" w:rsidRDefault="00F2563A" w:rsidP="00F02CB9">
            <w:pPr>
              <w:rPr>
                <w:ins w:id="890" w:author="Pierre Demolliens" w:date="2019-02-05T11:15:00Z"/>
                <w:b/>
              </w:rPr>
            </w:pPr>
            <w:ins w:id="891" w:author="Pierre Demolliens" w:date="2019-02-05T11:15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9079" w14:textId="2429F38A" w:rsidR="00F2563A" w:rsidRDefault="00F2563A" w:rsidP="00F02CB9">
            <w:pPr>
              <w:rPr>
                <w:ins w:id="892" w:author="Pierre Demolliens" w:date="2019-02-05T11:15:00Z"/>
                <w:b/>
              </w:rPr>
            </w:pPr>
            <w:ins w:id="893" w:author="Pierre Demolliens" w:date="2019-02-05T11:15:00Z">
              <w:r>
                <w:rPr>
                  <w:b/>
                </w:rPr>
                <w:t>SOFTREQ-RSC-002</w:t>
              </w:r>
            </w:ins>
          </w:p>
        </w:tc>
      </w:tr>
      <w:tr w:rsidR="00F2563A" w14:paraId="70B932FC" w14:textId="77777777" w:rsidTr="00F02CB9">
        <w:trPr>
          <w:jc w:val="center"/>
          <w:ins w:id="894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D9EA" w14:textId="77777777" w:rsidR="00F2563A" w:rsidRDefault="00F2563A" w:rsidP="00F02CB9">
            <w:pPr>
              <w:rPr>
                <w:ins w:id="895" w:author="Pierre Demolliens" w:date="2019-02-05T11:15:00Z"/>
              </w:rPr>
            </w:pPr>
            <w:ins w:id="896" w:author="Pierre Demolliens" w:date="2019-02-05T11:15:00Z">
              <w:r>
                <w:t>Titre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D63F" w14:textId="50359E42" w:rsidR="00F2563A" w:rsidRDefault="00F2563A" w:rsidP="00F02CB9">
            <w:pPr>
              <w:rPr>
                <w:ins w:id="897" w:author="Pierre Demolliens" w:date="2019-02-05T11:15:00Z"/>
                <w:i/>
              </w:rPr>
            </w:pPr>
            <w:ins w:id="898" w:author="Pierre Demolliens" w:date="2019-02-05T11:15:00Z">
              <w:r>
                <w:rPr>
                  <w:i/>
                </w:rPr>
                <w:t>Serveur WEB Fhir</w:t>
              </w:r>
            </w:ins>
          </w:p>
        </w:tc>
      </w:tr>
      <w:tr w:rsidR="00F2563A" w14:paraId="3453B35B" w14:textId="77777777" w:rsidTr="00F02CB9">
        <w:trPr>
          <w:jc w:val="center"/>
          <w:ins w:id="899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5D061" w14:textId="77777777" w:rsidR="00F2563A" w:rsidRDefault="00F2563A" w:rsidP="00F02CB9">
            <w:pPr>
              <w:rPr>
                <w:ins w:id="900" w:author="Pierre Demolliens" w:date="2019-02-05T11:15:00Z"/>
              </w:rPr>
            </w:pPr>
            <w:ins w:id="901" w:author="Pierre Demolliens" w:date="2019-02-05T11:15:00Z">
              <w:r>
                <w:t>Description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7E332" w14:textId="79C9B0C7" w:rsidR="00F2563A" w:rsidRDefault="00F2563A" w:rsidP="00F02CB9">
            <w:pPr>
              <w:rPr>
                <w:ins w:id="902" w:author="Pierre Demolliens" w:date="2019-02-05T11:15:00Z"/>
              </w:rPr>
            </w:pPr>
            <w:ins w:id="903" w:author="Pierre Demolliens" w:date="2019-02-05T11:16:00Z">
              <w:r>
                <w:t xml:space="preserve">Le serveur </w:t>
              </w:r>
              <w:r>
                <w:fldChar w:fldCharType="begin"/>
              </w:r>
              <w:r>
                <w:instrText xml:space="preserve"> HYPERLINK "https://stu3.test.pyrohealth.net/fhir/Patient?fbclid=IwAR0rITGebbucdBm_oihhZ3Q-zHMZ_H98TGouLTP4tYnlDPmbHYkCoP0qCGY" \t "_blank" </w:instrText>
              </w:r>
              <w:r>
                <w:fldChar w:fldCharType="separate"/>
              </w:r>
              <w:r>
                <w:rPr>
                  <w:rStyle w:val="Lienhypertexte"/>
                  <w:rFonts w:ascii="Helvetica" w:hAnsi="Helvetica" w:cs="Helvetica"/>
                  <w:color w:val="365899"/>
                  <w:sz w:val="20"/>
                  <w:szCs w:val="20"/>
                  <w:shd w:val="clear" w:color="auto" w:fill="F1F0F0"/>
                </w:rPr>
                <w:t>https://stu3.test.pyrohealth.net/fhir/Patient</w:t>
              </w:r>
              <w:r>
                <w:fldChar w:fldCharType="end"/>
              </w:r>
              <w:r>
                <w:t xml:space="preserve"> est utilisé pour le stockage </w:t>
              </w:r>
            </w:ins>
            <w:ins w:id="904" w:author="Pierre Demolliens" w:date="2019-02-05T11:17:00Z">
              <w:r>
                <w:t>et la récupération des données « Patient ».</w:t>
              </w:r>
            </w:ins>
          </w:p>
        </w:tc>
      </w:tr>
      <w:tr w:rsidR="00F2563A" w14:paraId="3E5C73CD" w14:textId="77777777" w:rsidTr="00F02CB9">
        <w:trPr>
          <w:jc w:val="center"/>
          <w:ins w:id="905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7AC3" w14:textId="77777777" w:rsidR="00F2563A" w:rsidRDefault="00F2563A" w:rsidP="00F02CB9">
            <w:pPr>
              <w:rPr>
                <w:ins w:id="906" w:author="Pierre Demolliens" w:date="2019-02-05T11:15:00Z"/>
              </w:rPr>
            </w:pPr>
            <w:ins w:id="907" w:author="Pierre Demolliens" w:date="2019-02-05T11:15:00Z">
              <w:r>
                <w:t>Version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63001" w14:textId="2F8148D7" w:rsidR="00F2563A" w:rsidRDefault="00F2563A" w:rsidP="00F02CB9">
            <w:pPr>
              <w:rPr>
                <w:ins w:id="908" w:author="Pierre Demolliens" w:date="2019-02-05T11:15:00Z"/>
              </w:rPr>
            </w:pPr>
            <w:ins w:id="909" w:author="Pierre Demolliens" w:date="2019-02-05T11:22:00Z">
              <w:r>
                <w:t>1.0</w:t>
              </w:r>
            </w:ins>
          </w:p>
        </w:tc>
      </w:tr>
      <w:tr w:rsidR="00F2563A" w14:paraId="4ECF166C" w14:textId="77777777" w:rsidTr="00F02CB9">
        <w:trPr>
          <w:jc w:val="center"/>
          <w:ins w:id="910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465A" w14:textId="77777777" w:rsidR="00F2563A" w:rsidRDefault="00F2563A" w:rsidP="00F02CB9">
            <w:pPr>
              <w:rPr>
                <w:ins w:id="911" w:author="Pierre Demolliens" w:date="2019-02-05T11:15:00Z"/>
              </w:rPr>
            </w:pPr>
            <w:ins w:id="912" w:author="Pierre Demolliens" w:date="2019-02-05T11:15:00Z">
              <w:r>
                <w:t>Liens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E473" w14:textId="77777777" w:rsidR="00F2563A" w:rsidRDefault="00F2563A" w:rsidP="00F02CB9">
            <w:pPr>
              <w:rPr>
                <w:ins w:id="913" w:author="Pierre Demolliens" w:date="2019-02-05T11:15:00Z"/>
              </w:rPr>
            </w:pPr>
          </w:p>
        </w:tc>
      </w:tr>
      <w:tr w:rsidR="00F2563A" w14:paraId="1E7EFED5" w14:textId="77777777" w:rsidTr="00F02CB9">
        <w:trPr>
          <w:jc w:val="center"/>
          <w:ins w:id="914" w:author="Pierre Demolliens" w:date="2019-02-05T11:15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C16CE" w14:textId="77777777" w:rsidR="00F2563A" w:rsidRDefault="00F2563A" w:rsidP="00F02CB9">
            <w:pPr>
              <w:rPr>
                <w:ins w:id="915" w:author="Pierre Demolliens" w:date="2019-02-05T11:15:00Z"/>
              </w:rPr>
            </w:pPr>
            <w:ins w:id="916" w:author="Pierre Demolliens" w:date="2019-02-05T11:15:00Z">
              <w:r>
                <w:t>Réf. exigence SYSTEME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DA6A" w14:textId="77777777" w:rsidR="00F2563A" w:rsidRDefault="00F2563A" w:rsidP="00F02CB9">
            <w:pPr>
              <w:rPr>
                <w:ins w:id="917" w:author="Pierre Demolliens" w:date="2019-02-05T11:15:00Z"/>
              </w:rPr>
            </w:pPr>
          </w:p>
        </w:tc>
      </w:tr>
    </w:tbl>
    <w:p w14:paraId="145A42BD" w14:textId="02AE2AB0" w:rsidR="00F2563A" w:rsidDel="00F5314B" w:rsidRDefault="00F2563A" w:rsidP="00B46C21">
      <w:pPr>
        <w:rPr>
          <w:del w:id="918" w:author="Pierre Demolliens" w:date="2019-02-05T11:25:00Z"/>
        </w:rPr>
      </w:pPr>
    </w:p>
    <w:p w14:paraId="6EA85BC8" w14:textId="7886416B" w:rsidR="00F5314B" w:rsidRDefault="00F5314B" w:rsidP="00B46C21">
      <w:pPr>
        <w:pStyle w:val="Titre2"/>
        <w:spacing w:line="256" w:lineRule="auto"/>
        <w:ind w:left="744"/>
        <w:rPr>
          <w:ins w:id="919" w:author="Pierre Demolliens" w:date="2019-02-19T18:40:00Z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F5314B" w14:paraId="4FBCDAA6" w14:textId="77777777" w:rsidTr="00F02CB9">
        <w:trPr>
          <w:jc w:val="center"/>
          <w:ins w:id="920" w:author="Pierre Demolliens" w:date="2019-02-19T18:40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B96E" w14:textId="77777777" w:rsidR="00F5314B" w:rsidRDefault="00F5314B" w:rsidP="00F02CB9">
            <w:pPr>
              <w:rPr>
                <w:ins w:id="921" w:author="Pierre Demolliens" w:date="2019-02-19T18:40:00Z"/>
                <w:b/>
              </w:rPr>
            </w:pPr>
            <w:ins w:id="922" w:author="Pierre Demolliens" w:date="2019-02-19T18:40:00Z">
              <w:r>
                <w:rPr>
                  <w:b/>
                </w:rPr>
                <w:t>Identifiant de l’exigence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5D51" w14:textId="1EBBDE55" w:rsidR="00F5314B" w:rsidRDefault="00F5314B" w:rsidP="00F02CB9">
            <w:pPr>
              <w:rPr>
                <w:ins w:id="923" w:author="Pierre Demolliens" w:date="2019-02-19T18:40:00Z"/>
                <w:b/>
              </w:rPr>
            </w:pPr>
            <w:ins w:id="924" w:author="Pierre Demolliens" w:date="2019-02-19T18:40:00Z">
              <w:r>
                <w:rPr>
                  <w:b/>
                </w:rPr>
                <w:t>SOFTREQ-RSC-003</w:t>
              </w:r>
            </w:ins>
          </w:p>
        </w:tc>
      </w:tr>
      <w:tr w:rsidR="00F5314B" w14:paraId="39546E84" w14:textId="77777777" w:rsidTr="00F02CB9">
        <w:trPr>
          <w:jc w:val="center"/>
          <w:ins w:id="925" w:author="Pierre Demolliens" w:date="2019-02-19T18:40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CE434" w14:textId="77777777" w:rsidR="00F5314B" w:rsidRDefault="00F5314B" w:rsidP="00F02CB9">
            <w:pPr>
              <w:rPr>
                <w:ins w:id="926" w:author="Pierre Demolliens" w:date="2019-02-19T18:40:00Z"/>
              </w:rPr>
            </w:pPr>
            <w:ins w:id="927" w:author="Pierre Demolliens" w:date="2019-02-19T18:40:00Z">
              <w:r>
                <w:t>Titre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66D2" w14:textId="684F00B8" w:rsidR="00F5314B" w:rsidRDefault="00F5314B" w:rsidP="00F02CB9">
            <w:pPr>
              <w:rPr>
                <w:ins w:id="928" w:author="Pierre Demolliens" w:date="2019-02-19T18:40:00Z"/>
                <w:i/>
              </w:rPr>
            </w:pPr>
            <w:ins w:id="929" w:author="Pierre Demolliens" w:date="2019-02-19T18:40:00Z">
              <w:r>
                <w:rPr>
                  <w:i/>
                </w:rPr>
                <w:t>Serveur de base de données PhpMyAdmin</w:t>
              </w:r>
            </w:ins>
          </w:p>
        </w:tc>
      </w:tr>
      <w:tr w:rsidR="00F5314B" w14:paraId="205C0B41" w14:textId="77777777" w:rsidTr="00F02CB9">
        <w:trPr>
          <w:jc w:val="center"/>
          <w:ins w:id="930" w:author="Pierre Demolliens" w:date="2019-02-19T18:40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8AD4" w14:textId="77777777" w:rsidR="00F5314B" w:rsidRDefault="00F5314B" w:rsidP="00F02CB9">
            <w:pPr>
              <w:rPr>
                <w:ins w:id="931" w:author="Pierre Demolliens" w:date="2019-02-19T18:40:00Z"/>
              </w:rPr>
            </w:pPr>
            <w:ins w:id="932" w:author="Pierre Demolliens" w:date="2019-02-19T18:40:00Z">
              <w:r>
                <w:t>Description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CECB" w14:textId="2EA30075" w:rsidR="00F5314B" w:rsidRDefault="00F5314B" w:rsidP="00F02CB9">
            <w:pPr>
              <w:rPr>
                <w:ins w:id="933" w:author="Pierre Demolliens" w:date="2019-02-19T18:40:00Z"/>
              </w:rPr>
            </w:pPr>
            <w:ins w:id="934" w:author="Pierre Demolliens" w:date="2019-02-19T18:40:00Z">
              <w:r>
                <w:t>L</w:t>
              </w:r>
            </w:ins>
            <w:ins w:id="935" w:author="Pierre Demolliens" w:date="2019-02-19T18:41:00Z">
              <w:r>
                <w:t>es développements ont été fait sur cette plateforme</w:t>
              </w:r>
            </w:ins>
          </w:p>
        </w:tc>
      </w:tr>
      <w:tr w:rsidR="00F5314B" w14:paraId="632CA953" w14:textId="77777777" w:rsidTr="00F02CB9">
        <w:trPr>
          <w:jc w:val="center"/>
          <w:ins w:id="936" w:author="Pierre Demolliens" w:date="2019-02-19T18:40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775C" w14:textId="77777777" w:rsidR="00F5314B" w:rsidRDefault="00F5314B" w:rsidP="00F02CB9">
            <w:pPr>
              <w:rPr>
                <w:ins w:id="937" w:author="Pierre Demolliens" w:date="2019-02-19T18:40:00Z"/>
              </w:rPr>
            </w:pPr>
            <w:ins w:id="938" w:author="Pierre Demolliens" w:date="2019-02-19T18:40:00Z">
              <w:r>
                <w:t>Version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7C77B" w14:textId="77777777" w:rsidR="00F5314B" w:rsidRDefault="00F5314B" w:rsidP="00F02CB9">
            <w:pPr>
              <w:rPr>
                <w:ins w:id="939" w:author="Pierre Demolliens" w:date="2019-02-19T18:40:00Z"/>
              </w:rPr>
            </w:pPr>
            <w:ins w:id="940" w:author="Pierre Demolliens" w:date="2019-02-19T18:40:00Z">
              <w:r>
                <w:t>1.0</w:t>
              </w:r>
            </w:ins>
          </w:p>
        </w:tc>
      </w:tr>
      <w:tr w:rsidR="00F5314B" w14:paraId="387DF839" w14:textId="77777777" w:rsidTr="00F02CB9">
        <w:trPr>
          <w:jc w:val="center"/>
          <w:ins w:id="941" w:author="Pierre Demolliens" w:date="2019-02-19T18:40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C7B8" w14:textId="77777777" w:rsidR="00F5314B" w:rsidRDefault="00F5314B" w:rsidP="00F02CB9">
            <w:pPr>
              <w:rPr>
                <w:ins w:id="942" w:author="Pierre Demolliens" w:date="2019-02-19T18:40:00Z"/>
              </w:rPr>
            </w:pPr>
            <w:ins w:id="943" w:author="Pierre Demolliens" w:date="2019-02-19T18:40:00Z">
              <w:r>
                <w:t>Liens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AD45" w14:textId="77777777" w:rsidR="00F5314B" w:rsidRDefault="00F5314B" w:rsidP="00F02CB9">
            <w:pPr>
              <w:rPr>
                <w:ins w:id="944" w:author="Pierre Demolliens" w:date="2019-02-19T18:40:00Z"/>
              </w:rPr>
            </w:pPr>
          </w:p>
        </w:tc>
      </w:tr>
      <w:tr w:rsidR="00F5314B" w14:paraId="683EBD47" w14:textId="77777777" w:rsidTr="00F02CB9">
        <w:trPr>
          <w:jc w:val="center"/>
          <w:ins w:id="945" w:author="Pierre Demolliens" w:date="2019-02-19T18:40:00Z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7979" w14:textId="77777777" w:rsidR="00F5314B" w:rsidRDefault="00F5314B" w:rsidP="00F02CB9">
            <w:pPr>
              <w:rPr>
                <w:ins w:id="946" w:author="Pierre Demolliens" w:date="2019-02-19T18:40:00Z"/>
              </w:rPr>
            </w:pPr>
            <w:ins w:id="947" w:author="Pierre Demolliens" w:date="2019-02-19T18:40:00Z">
              <w:r>
                <w:t>Réf. exigence SYSTEME</w:t>
              </w:r>
            </w:ins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FDD6" w14:textId="77777777" w:rsidR="00F5314B" w:rsidRDefault="00F5314B" w:rsidP="00F02CB9">
            <w:pPr>
              <w:rPr>
                <w:ins w:id="948" w:author="Pierre Demolliens" w:date="2019-02-19T18:40:00Z"/>
              </w:rPr>
            </w:pPr>
          </w:p>
        </w:tc>
      </w:tr>
    </w:tbl>
    <w:p w14:paraId="5188A5A0" w14:textId="77777777" w:rsidR="00F5314B" w:rsidRPr="00F5314B" w:rsidRDefault="00F5314B">
      <w:pPr>
        <w:rPr>
          <w:ins w:id="949" w:author="Pierre Demolliens" w:date="2019-02-19T18:40:00Z"/>
          <w:rPrChange w:id="950" w:author="Pierre Demolliens" w:date="2019-02-19T18:40:00Z">
            <w:rPr>
              <w:ins w:id="951" w:author="Pierre Demolliens" w:date="2019-02-19T18:40:00Z"/>
            </w:rPr>
          </w:rPrChange>
        </w:rPr>
        <w:pPrChange w:id="952" w:author="Pierre Demolliens" w:date="2019-02-19T18:40:00Z">
          <w:pPr>
            <w:pStyle w:val="Titre2"/>
            <w:spacing w:line="256" w:lineRule="auto"/>
            <w:ind w:left="744"/>
          </w:pPr>
        </w:pPrChange>
      </w:pPr>
    </w:p>
    <w:p w14:paraId="3DA58A5A" w14:textId="12B962A9" w:rsidR="00B46C21" w:rsidRDefault="00B46C21" w:rsidP="00B46C21">
      <w:pPr>
        <w:rPr>
          <w:ins w:id="953" w:author="Pierre Demolliens" w:date="2019-02-05T11:25:00Z"/>
        </w:rPr>
      </w:pPr>
    </w:p>
    <w:p w14:paraId="6D0A9734" w14:textId="77777777" w:rsidR="00B46C21" w:rsidRPr="00B46C21" w:rsidRDefault="00B46C21">
      <w:pPr>
        <w:rPr>
          <w:ins w:id="954" w:author="Pierre Demolliens" w:date="2019-02-05T11:25:00Z"/>
        </w:rPr>
      </w:pPr>
    </w:p>
    <w:p w14:paraId="032EED9A" w14:textId="77777777" w:rsidR="00B46C21" w:rsidRDefault="00B46C21">
      <w:pPr>
        <w:pStyle w:val="Titre2"/>
        <w:spacing w:line="256" w:lineRule="auto"/>
        <w:ind w:left="744"/>
        <w:rPr>
          <w:ins w:id="955" w:author="Pierre Demolliens" w:date="2019-02-05T11:25:00Z"/>
          <w:color w:val="auto"/>
        </w:rPr>
        <w:pPrChange w:id="956" w:author="Pierre Demolliens" w:date="2019-02-05T11:25:00Z">
          <w:pPr>
            <w:pStyle w:val="Titre2"/>
            <w:numPr>
              <w:ilvl w:val="1"/>
              <w:numId w:val="2"/>
            </w:numPr>
            <w:spacing w:line="256" w:lineRule="auto"/>
            <w:ind w:left="744" w:hanging="384"/>
          </w:pPr>
        </w:pPrChange>
      </w:pPr>
    </w:p>
    <w:p w14:paraId="690B3993" w14:textId="77777777" w:rsidR="00F02CB9" w:rsidRDefault="00F02CB9">
      <w:pPr>
        <w:rPr>
          <w:ins w:id="957" w:author="Pierre Demolliens" w:date="2019-02-19T18:41:00Z"/>
          <w:rFonts w:asciiTheme="majorHAnsi" w:eastAsiaTheme="majorEastAsia" w:hAnsiTheme="majorHAnsi" w:cstheme="majorBidi"/>
          <w:sz w:val="26"/>
          <w:szCs w:val="26"/>
        </w:rPr>
      </w:pPr>
      <w:ins w:id="958" w:author="Pierre Demolliens" w:date="2019-02-19T18:41:00Z">
        <w:r>
          <w:br w:type="page"/>
        </w:r>
      </w:ins>
    </w:p>
    <w:p w14:paraId="4930D694" w14:textId="79C08069" w:rsidR="000B3401" w:rsidRDefault="000B3401" w:rsidP="000B3401">
      <w:pPr>
        <w:pStyle w:val="Titre2"/>
        <w:numPr>
          <w:ilvl w:val="1"/>
          <w:numId w:val="2"/>
        </w:numPr>
        <w:spacing w:line="256" w:lineRule="auto"/>
        <w:rPr>
          <w:color w:val="auto"/>
        </w:rPr>
      </w:pPr>
      <w:bookmarkStart w:id="959" w:name="_Toc1498218"/>
      <w:r>
        <w:rPr>
          <w:color w:val="auto"/>
        </w:rPr>
        <w:lastRenderedPageBreak/>
        <w:t>DONNEES</w:t>
      </w:r>
      <w:bookmarkEnd w:id="959"/>
    </w:p>
    <w:p w14:paraId="71A4C766" w14:textId="77777777" w:rsidR="000B3401" w:rsidRPr="000B3401" w:rsidRDefault="000B3401" w:rsidP="000B3401"/>
    <w:p w14:paraId="598299E0" w14:textId="77777777" w:rsidR="000B3401" w:rsidRDefault="000B3401" w:rsidP="000B3401">
      <w:pPr>
        <w:pStyle w:val="Titre2"/>
        <w:numPr>
          <w:ilvl w:val="2"/>
          <w:numId w:val="2"/>
        </w:numPr>
        <w:spacing w:line="256" w:lineRule="auto"/>
        <w:rPr>
          <w:color w:val="auto"/>
          <w:sz w:val="24"/>
        </w:rPr>
      </w:pPr>
      <w:bookmarkStart w:id="960" w:name="_Toc1498219"/>
      <w:r>
        <w:rPr>
          <w:color w:val="auto"/>
          <w:sz w:val="24"/>
        </w:rPr>
        <w:t xml:space="preserve">DONNEES </w:t>
      </w:r>
      <w:r w:rsidR="00937A7D">
        <w:rPr>
          <w:color w:val="auto"/>
          <w:sz w:val="24"/>
        </w:rPr>
        <w:t>D’UTILISATION</w:t>
      </w:r>
      <w:bookmarkEnd w:id="960"/>
    </w:p>
    <w:p w14:paraId="0256101A" w14:textId="141F0A83" w:rsidR="000B3401" w:rsidRDefault="000B3401" w:rsidP="000B3401">
      <w:pPr>
        <w:rPr>
          <w:ins w:id="961" w:author="Pierre Demolliens" w:date="2019-02-04T16:19:00Z"/>
        </w:rPr>
      </w:pPr>
    </w:p>
    <w:p w14:paraId="05E2ED07" w14:textId="0D15AF07" w:rsidR="00A45A9D" w:rsidRDefault="00A45A9D" w:rsidP="000B3401">
      <w:ins w:id="962" w:author="Pierre Demolliens" w:date="2019-02-04T16:19:00Z">
        <w:r>
          <w:t xml:space="preserve">Ressources logicielles. </w:t>
        </w:r>
      </w:ins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515"/>
      </w:tblGrid>
      <w:tr w:rsidR="000B3401" w14:paraId="0E8DB6AB" w14:textId="77777777" w:rsidTr="00437C94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743C" w14:textId="77777777" w:rsidR="000B3401" w:rsidRDefault="000B3401" w:rsidP="00437C94">
            <w:pPr>
              <w:rPr>
                <w:b/>
              </w:rPr>
            </w:pPr>
            <w:r>
              <w:rPr>
                <w:b/>
              </w:rPr>
              <w:t>Identifiant de l’exigence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C03E2" w14:textId="77777777" w:rsidR="000B3401" w:rsidRDefault="000B3401" w:rsidP="00437C94">
            <w:pPr>
              <w:rPr>
                <w:b/>
              </w:rPr>
            </w:pPr>
            <w:r>
              <w:rPr>
                <w:b/>
              </w:rPr>
              <w:t>SOFTREQ-DATA-001</w:t>
            </w:r>
          </w:p>
        </w:tc>
      </w:tr>
      <w:tr w:rsidR="000B3401" w14:paraId="18AC0CB0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56F1F" w14:textId="77777777" w:rsidR="000B3401" w:rsidRDefault="000B3401" w:rsidP="00437C94">
            <w:r>
              <w:t>Titre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F085" w14:textId="189489D7" w:rsidR="000B3401" w:rsidRDefault="00A8464E" w:rsidP="00437C94">
            <w:pPr>
              <w:rPr>
                <w:i/>
              </w:rPr>
            </w:pPr>
            <w:ins w:id="963" w:author="Pierre Demolliens" w:date="2019-02-04T15:19:00Z">
              <w:r>
                <w:rPr>
                  <w:i/>
                </w:rPr>
                <w:t>Serveur public Fhir PATIENT</w:t>
              </w:r>
            </w:ins>
          </w:p>
        </w:tc>
      </w:tr>
      <w:tr w:rsidR="000B3401" w14:paraId="0A5495D5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F84D8" w14:textId="77777777" w:rsidR="000B3401" w:rsidRDefault="000B3401" w:rsidP="00437C94">
            <w:r>
              <w:t>Description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2232" w14:textId="3C1A15F0" w:rsidR="00937A7D" w:rsidRDefault="00BF3385" w:rsidP="00590C90">
            <w:pPr>
              <w:pStyle w:val="Paragraphedeliste"/>
            </w:pPr>
            <w:ins w:id="964" w:author="Pierre Demolliens" w:date="2019-02-04T15:19:00Z">
              <w:r>
                <w:t>Ce serveur public est l’endroit où se trouve les données de</w:t>
              </w:r>
            </w:ins>
            <w:ins w:id="965" w:author="Pierre Demolliens" w:date="2019-02-04T15:20:00Z">
              <w:r>
                <w:t xml:space="preserve">s patients. </w:t>
              </w:r>
            </w:ins>
          </w:p>
        </w:tc>
      </w:tr>
      <w:tr w:rsidR="000B3401" w14:paraId="1FA2B162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D2A9" w14:textId="77777777" w:rsidR="000B3401" w:rsidRDefault="000B3401" w:rsidP="00437C94">
            <w:r>
              <w:t>Version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85C5" w14:textId="07FBA8A9" w:rsidR="000B3401" w:rsidRDefault="00EE2F76" w:rsidP="00437C94">
            <w:ins w:id="966" w:author="Pierre Demolliens" w:date="2019-02-05T15:45:00Z">
              <w:r>
                <w:t>1.0</w:t>
              </w:r>
            </w:ins>
          </w:p>
        </w:tc>
      </w:tr>
      <w:tr w:rsidR="000B3401" w14:paraId="7EC40044" w14:textId="77777777" w:rsidTr="00437C94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BB5C6" w14:textId="77777777" w:rsidR="000B3401" w:rsidRDefault="000B3401" w:rsidP="00437C94">
            <w:r>
              <w:t>Liens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371D" w14:textId="227A15B6" w:rsidR="000B3401" w:rsidRDefault="00E71557" w:rsidP="00437C94">
            <w:ins w:id="967" w:author="Pierre Demolliens" w:date="2019-02-04T15:21:00Z">
              <w:r w:rsidRPr="00E71557">
                <w:t>http://hapi.fhir.org/baseDstu3/Patient</w:t>
              </w:r>
            </w:ins>
          </w:p>
        </w:tc>
      </w:tr>
      <w:tr w:rsidR="000B3401" w14:paraId="38208469" w14:textId="77777777" w:rsidTr="00590C90">
        <w:trPr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B1B67" w14:textId="77777777" w:rsidR="000B3401" w:rsidRDefault="000B3401" w:rsidP="00437C94">
            <w:r>
              <w:t>Réf. exigence SYSTEME</w:t>
            </w:r>
          </w:p>
        </w:tc>
        <w:tc>
          <w:tcPr>
            <w:tcW w:w="6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0B12" w14:textId="77777777" w:rsidR="000B3401" w:rsidRDefault="000B3401" w:rsidP="00437C94"/>
        </w:tc>
      </w:tr>
    </w:tbl>
    <w:p w14:paraId="528485F0" w14:textId="77777777" w:rsidR="00475CD3" w:rsidRDefault="00475CD3" w:rsidP="00590C90">
      <w:pPr>
        <w:rPr>
          <w:ins w:id="968" w:author="Pierre Demolliens" w:date="2019-02-04T15:13:00Z"/>
        </w:rPr>
      </w:pPr>
    </w:p>
    <w:p w14:paraId="41132134" w14:textId="77777777" w:rsidR="00475CD3" w:rsidDel="0005413F" w:rsidRDefault="00475CD3">
      <w:pPr>
        <w:rPr>
          <w:ins w:id="969" w:author="Pierre Demolliens" w:date="2019-02-04T15:13:00Z"/>
          <w:del w:id="970" w:author="Jordan Long" w:date="2019-02-21T20:30:00Z"/>
        </w:rPr>
      </w:pPr>
      <w:ins w:id="971" w:author="Pierre Demolliens" w:date="2019-02-04T15:13:00Z">
        <w:del w:id="972" w:author="Jordan Long" w:date="2019-02-21T20:30:00Z">
          <w:r w:rsidDel="0005413F">
            <w:br w:type="page"/>
          </w:r>
        </w:del>
      </w:ins>
    </w:p>
    <w:p w14:paraId="15ED99A4" w14:textId="37E286E6" w:rsidR="00475CD3" w:rsidDel="0005413F" w:rsidRDefault="00475CD3" w:rsidP="00590C90">
      <w:pPr>
        <w:rPr>
          <w:ins w:id="973" w:author="Pierre Demolliens" w:date="2019-02-04T15:13:00Z"/>
          <w:del w:id="974" w:author="Jordan Long" w:date="2019-02-21T20:30:00Z"/>
        </w:rPr>
      </w:pPr>
    </w:p>
    <w:p w14:paraId="572BE292" w14:textId="1AFE0E1B" w:rsidR="00475CD3" w:rsidDel="0005413F" w:rsidRDefault="00475CD3">
      <w:pPr>
        <w:keepNext/>
        <w:rPr>
          <w:ins w:id="975" w:author="Pierre Demolliens" w:date="2019-02-04T15:14:00Z"/>
          <w:del w:id="976" w:author="Jordan Long" w:date="2019-02-21T20:30:00Z"/>
        </w:rPr>
        <w:pPrChange w:id="977" w:author="Pierre Demolliens" w:date="2019-02-04T15:14:00Z">
          <w:pPr/>
        </w:pPrChange>
      </w:pPr>
      <w:ins w:id="978" w:author="Pierre Demolliens" w:date="2019-02-04T15:13:00Z">
        <w:del w:id="979" w:author="Jordan Long" w:date="2019-02-21T20:30:00Z">
          <w:r w:rsidDel="0005413F">
            <w:rPr>
              <w:noProof/>
            </w:rPr>
            <w:drawing>
              <wp:inline distT="0" distB="0" distL="0" distR="0" wp14:anchorId="26CD899A" wp14:editId="1F6FD6B6">
                <wp:extent cx="6645910" cy="4005580"/>
                <wp:effectExtent l="0" t="0" r="254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4005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ins>
    </w:p>
    <w:p w14:paraId="499FEB82" w14:textId="64C4CCDA" w:rsidR="00CB56D3" w:rsidRPr="00D11B1A" w:rsidRDefault="00475CD3" w:rsidP="0005413F">
      <w:pPr>
        <w:pPrChange w:id="980" w:author="Jordan Long" w:date="2019-02-21T20:30:00Z">
          <w:pPr/>
        </w:pPrChange>
      </w:pPr>
      <w:bookmarkStart w:id="981" w:name="_Ref185730"/>
      <w:ins w:id="982" w:author="Pierre Demolliens" w:date="2019-02-04T15:14:00Z">
        <w:del w:id="983" w:author="Jordan Long" w:date="2019-02-21T20:30:00Z">
          <w:r w:rsidDel="0005413F">
            <w:delText xml:space="preserve">Figure </w:delText>
          </w:r>
          <w:r w:rsidDel="0005413F">
            <w:fldChar w:fldCharType="begin"/>
          </w:r>
          <w:r w:rsidDel="0005413F">
            <w:delInstrText xml:space="preserve"> SEQ Figure \* ARABIC </w:delInstrText>
          </w:r>
        </w:del>
      </w:ins>
      <w:del w:id="984" w:author="Jordan Long" w:date="2019-02-21T20:30:00Z">
        <w:r w:rsidDel="0005413F">
          <w:fldChar w:fldCharType="separate"/>
        </w:r>
      </w:del>
      <w:ins w:id="985" w:author="Pierre Demolliens" w:date="2019-02-04T15:14:00Z">
        <w:del w:id="986" w:author="Jordan Long" w:date="2019-02-21T20:30:00Z">
          <w:r w:rsidDel="0005413F">
            <w:rPr>
              <w:noProof/>
            </w:rPr>
            <w:delText>1</w:delText>
          </w:r>
          <w:r w:rsidDel="0005413F">
            <w:fldChar w:fldCharType="end"/>
          </w:r>
          <w:r w:rsidDel="0005413F">
            <w:delText xml:space="preserve"> Maquette Connexion</w:delText>
          </w:r>
        </w:del>
      </w:ins>
      <w:bookmarkEnd w:id="981"/>
    </w:p>
    <w:sectPr w:rsidR="00CB56D3" w:rsidRPr="00D11B1A" w:rsidSect="00AA4F2D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CC360" w14:textId="77777777" w:rsidR="00D417F3" w:rsidRDefault="00D417F3" w:rsidP="00511273">
      <w:pPr>
        <w:spacing w:after="0" w:line="240" w:lineRule="auto"/>
      </w:pPr>
      <w:r>
        <w:separator/>
      </w:r>
    </w:p>
  </w:endnote>
  <w:endnote w:type="continuationSeparator" w:id="0">
    <w:p w14:paraId="5FC2D219" w14:textId="77777777" w:rsidR="00D417F3" w:rsidRDefault="00D417F3" w:rsidP="00511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CE402" w14:textId="77777777" w:rsidR="00F02CB9" w:rsidRDefault="00F02CB9" w:rsidP="007F44DB">
    <w:pPr>
      <w:pStyle w:val="Pieddepage"/>
      <w:pBdr>
        <w:bottom w:val="single" w:sz="6" w:space="1" w:color="auto"/>
      </w:pBdr>
    </w:pPr>
  </w:p>
  <w:p w14:paraId="13F40BA7" w14:textId="77777777" w:rsidR="00F02CB9" w:rsidRDefault="00F02CB9" w:rsidP="007F44DB">
    <w:pPr>
      <w:pStyle w:val="Pieddepag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14:paraId="146FC0DD" w14:textId="77777777" w:rsidR="00F02CB9" w:rsidRDefault="00F02CB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CD6AA" w14:textId="77777777" w:rsidR="00F02CB9" w:rsidRDefault="00F02CB9">
    <w:pPr>
      <w:pStyle w:val="Pieddepage"/>
      <w:pBdr>
        <w:bottom w:val="single" w:sz="6" w:space="1" w:color="auto"/>
      </w:pBdr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6227"/>
    </w:tblGrid>
    <w:tr w:rsidR="00F02CB9" w14:paraId="320C73A0" w14:textId="77777777" w:rsidTr="007F44DB">
      <w:tc>
        <w:tcPr>
          <w:tcW w:w="2835" w:type="dxa"/>
        </w:tcPr>
        <w:p w14:paraId="2E340636" w14:textId="77777777" w:rsidR="00F02CB9" w:rsidRDefault="00F02CB9" w:rsidP="007F44DB">
          <w:pPr>
            <w:pStyle w:val="Pieddepage"/>
          </w:pPr>
          <w:r w:rsidRPr="00511273">
            <w:rPr>
              <w:b/>
            </w:rPr>
            <w:t xml:space="preserve">Responsable </w:t>
          </w:r>
          <w:r>
            <w:rPr>
              <w:b/>
            </w:rPr>
            <w:t xml:space="preserve">du </w:t>
          </w:r>
          <w:r w:rsidRPr="00511273">
            <w:rPr>
              <w:b/>
            </w:rPr>
            <w:t xml:space="preserve">projet : </w:t>
          </w:r>
          <w:r>
            <w:rPr>
              <w:b/>
            </w:rPr>
            <w:t xml:space="preserve">             </w:t>
          </w:r>
        </w:p>
      </w:tc>
      <w:tc>
        <w:tcPr>
          <w:tcW w:w="6227" w:type="dxa"/>
        </w:tcPr>
        <w:p w14:paraId="1CDEFFEA" w14:textId="77777777" w:rsidR="00F02CB9" w:rsidRDefault="00F02CB9" w:rsidP="007F44DB">
          <w:pPr>
            <w:pStyle w:val="Pieddepage"/>
          </w:pPr>
          <w:r>
            <w:t>Jordan Long</w:t>
          </w:r>
        </w:p>
      </w:tc>
    </w:tr>
    <w:tr w:rsidR="00F02CB9" w14:paraId="32C2E1DF" w14:textId="77777777" w:rsidTr="007F44DB">
      <w:tc>
        <w:tcPr>
          <w:tcW w:w="2835" w:type="dxa"/>
        </w:tcPr>
        <w:p w14:paraId="22BC7CC5" w14:textId="77777777" w:rsidR="00F02CB9" w:rsidRDefault="00F02CB9" w:rsidP="007F44DB">
          <w:pPr>
            <w:pStyle w:val="Pieddepage"/>
          </w:pPr>
          <w:r w:rsidRPr="00511273">
            <w:rPr>
              <w:b/>
            </w:rPr>
            <w:t>Responsable du document :</w:t>
          </w:r>
        </w:p>
      </w:tc>
      <w:tc>
        <w:tcPr>
          <w:tcW w:w="6227" w:type="dxa"/>
        </w:tcPr>
        <w:p w14:paraId="340B5B86" w14:textId="77777777" w:rsidR="00F02CB9" w:rsidRDefault="00F02CB9" w:rsidP="007F44DB">
          <w:pPr>
            <w:pStyle w:val="Pieddepage"/>
          </w:pPr>
          <w:r>
            <w:t>Pierre Demolliens</w:t>
          </w:r>
        </w:p>
      </w:tc>
    </w:tr>
  </w:tbl>
  <w:p w14:paraId="795FF8B5" w14:textId="77777777" w:rsidR="00F02CB9" w:rsidRPr="007F44DB" w:rsidRDefault="00F02CB9" w:rsidP="007F44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67929" w14:textId="77777777" w:rsidR="00D417F3" w:rsidRDefault="00D417F3" w:rsidP="00511273">
      <w:pPr>
        <w:spacing w:after="0" w:line="240" w:lineRule="auto"/>
      </w:pPr>
      <w:r>
        <w:separator/>
      </w:r>
    </w:p>
  </w:footnote>
  <w:footnote w:type="continuationSeparator" w:id="0">
    <w:p w14:paraId="31349F48" w14:textId="77777777" w:rsidR="00D417F3" w:rsidRDefault="00D417F3" w:rsidP="00511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1660"/>
      <w:gridCol w:w="1656"/>
      <w:gridCol w:w="3676"/>
      <w:gridCol w:w="2404"/>
    </w:tblGrid>
    <w:tr w:rsidR="00F02CB9" w14:paraId="7BB8DF64" w14:textId="77777777" w:rsidTr="00193C33">
      <w:trPr>
        <w:trHeight w:val="246"/>
        <w:jc w:val="center"/>
      </w:trPr>
      <w:tc>
        <w:tcPr>
          <w:tcW w:w="1326" w:type="dxa"/>
          <w:vMerge w:val="restart"/>
        </w:tcPr>
        <w:p w14:paraId="15F02AF6" w14:textId="77777777" w:rsidR="00F02CB9" w:rsidRDefault="00F02CB9" w:rsidP="007F44DB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62CF5C32" wp14:editId="4810C487">
                <wp:extent cx="916982" cy="324000"/>
                <wp:effectExtent l="0" t="0" r="0" b="0"/>
                <wp:docPr id="5" name="Image 5" descr="logo-Polytech Ly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-Polytech Ly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982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6" w:type="dxa"/>
          <w:vMerge w:val="restart"/>
          <w:vAlign w:val="center"/>
        </w:tcPr>
        <w:p w14:paraId="39ACD7CA" w14:textId="77777777" w:rsidR="00F02CB9" w:rsidRDefault="00F02CB9" w:rsidP="007F44DB">
          <w:pPr>
            <w:pStyle w:val="En-tte"/>
            <w:jc w:val="center"/>
          </w:pPr>
        </w:p>
      </w:tc>
      <w:tc>
        <w:tcPr>
          <w:tcW w:w="3676" w:type="dxa"/>
          <w:vMerge w:val="restart"/>
          <w:shd w:val="clear" w:color="auto" w:fill="auto"/>
          <w:vAlign w:val="center"/>
        </w:tcPr>
        <w:p w14:paraId="36DF319B" w14:textId="77777777" w:rsidR="00F02CB9" w:rsidRDefault="00F02CB9" w:rsidP="007F44DB">
          <w:pPr>
            <w:pStyle w:val="En-tte"/>
            <w:jc w:val="center"/>
          </w:pPr>
          <w:r>
            <w:t>Réponse à la norme 62304</w:t>
          </w:r>
        </w:p>
        <w:p w14:paraId="2B7EDD41" w14:textId="77777777" w:rsidR="00F02CB9" w:rsidRDefault="00F02CB9" w:rsidP="007F44DB">
          <w:pPr>
            <w:pStyle w:val="En-tte"/>
            <w:jc w:val="center"/>
          </w:pPr>
          <w:r>
            <w:t>Exigences logicielles</w:t>
          </w:r>
        </w:p>
      </w:tc>
      <w:tc>
        <w:tcPr>
          <w:tcW w:w="2404" w:type="dxa"/>
          <w:shd w:val="clear" w:color="auto" w:fill="auto"/>
        </w:tcPr>
        <w:p w14:paraId="3CFAC734" w14:textId="0EF6ECB3" w:rsidR="00F02CB9" w:rsidRDefault="00F02CB9" w:rsidP="007F44DB">
          <w:pPr>
            <w:pStyle w:val="En-tte"/>
            <w:jc w:val="center"/>
          </w:pPr>
          <w:r>
            <w:t xml:space="preserve">Version : </w:t>
          </w:r>
          <w:ins w:id="987" w:author="Pierre Demolliens" w:date="2019-02-19T18:33:00Z">
            <w:r>
              <w:t>2</w:t>
            </w:r>
          </w:ins>
          <w:del w:id="988" w:author="Pierre Demolliens" w:date="2019-02-19T18:33:00Z">
            <w:r w:rsidDel="00D8270B">
              <w:delText>1</w:delText>
            </w:r>
          </w:del>
          <w:r>
            <w:t>.0</w:t>
          </w:r>
        </w:p>
      </w:tc>
    </w:tr>
    <w:tr w:rsidR="00F02CB9" w14:paraId="6AEAA969" w14:textId="77777777" w:rsidTr="00193C33">
      <w:trPr>
        <w:trHeight w:val="246"/>
        <w:jc w:val="center"/>
      </w:trPr>
      <w:tc>
        <w:tcPr>
          <w:tcW w:w="1326" w:type="dxa"/>
          <w:vMerge/>
        </w:tcPr>
        <w:p w14:paraId="7E5F06CC" w14:textId="77777777" w:rsidR="00F02CB9" w:rsidRDefault="00F02CB9">
          <w:pPr>
            <w:pStyle w:val="En-tte"/>
            <w:rPr>
              <w:noProof/>
            </w:rPr>
          </w:pPr>
        </w:p>
      </w:tc>
      <w:tc>
        <w:tcPr>
          <w:tcW w:w="1656" w:type="dxa"/>
          <w:vMerge/>
        </w:tcPr>
        <w:p w14:paraId="1E94A989" w14:textId="77777777" w:rsidR="00F02CB9" w:rsidRDefault="00F02CB9">
          <w:pPr>
            <w:pStyle w:val="En-tte"/>
          </w:pPr>
        </w:p>
      </w:tc>
      <w:tc>
        <w:tcPr>
          <w:tcW w:w="3676" w:type="dxa"/>
          <w:vMerge/>
          <w:shd w:val="clear" w:color="auto" w:fill="auto"/>
        </w:tcPr>
        <w:p w14:paraId="4838B620" w14:textId="77777777" w:rsidR="00F02CB9" w:rsidRDefault="00F02CB9">
          <w:pPr>
            <w:pStyle w:val="En-tte"/>
          </w:pPr>
        </w:p>
      </w:tc>
      <w:tc>
        <w:tcPr>
          <w:tcW w:w="2404" w:type="dxa"/>
          <w:shd w:val="clear" w:color="auto" w:fill="auto"/>
        </w:tcPr>
        <w:p w14:paraId="42AFBCCC" w14:textId="75B4C975" w:rsidR="00F02CB9" w:rsidRDefault="00F02CB9" w:rsidP="007F44DB">
          <w:pPr>
            <w:pStyle w:val="En-tte"/>
            <w:jc w:val="center"/>
          </w:pPr>
          <w:r w:rsidRPr="00193C33">
            <w:t xml:space="preserve">Création : </w:t>
          </w:r>
          <w:ins w:id="989" w:author="Pierre Demolliens" w:date="2019-02-19T18:33:00Z">
            <w:r>
              <w:t>19</w:t>
            </w:r>
          </w:ins>
          <w:del w:id="990" w:author="Pierre Demolliens" w:date="2019-02-19T18:33:00Z">
            <w:r w:rsidDel="00D8270B">
              <w:delText>04</w:delText>
            </w:r>
          </w:del>
          <w:r w:rsidRPr="00193C33">
            <w:t>/</w:t>
          </w:r>
          <w:r>
            <w:t>02</w:t>
          </w:r>
          <w:r w:rsidRPr="00193C33">
            <w:t>/</w:t>
          </w:r>
          <w:r>
            <w:t>2019</w:t>
          </w:r>
        </w:p>
      </w:tc>
    </w:tr>
  </w:tbl>
  <w:p w14:paraId="4772100A" w14:textId="77777777" w:rsidR="00F02CB9" w:rsidRDefault="00F02CB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37EA"/>
    <w:multiLevelType w:val="hybridMultilevel"/>
    <w:tmpl w:val="A3D4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45B22"/>
    <w:multiLevelType w:val="hybridMultilevel"/>
    <w:tmpl w:val="0220E2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3FC1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DAD72BB"/>
    <w:multiLevelType w:val="hybridMultilevel"/>
    <w:tmpl w:val="9BAC9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C107B"/>
    <w:multiLevelType w:val="hybridMultilevel"/>
    <w:tmpl w:val="CDFA8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583A"/>
    <w:multiLevelType w:val="hybridMultilevel"/>
    <w:tmpl w:val="FBC44A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937A9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1396EBB"/>
    <w:multiLevelType w:val="hybridMultilevel"/>
    <w:tmpl w:val="B39E2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6B1A"/>
    <w:multiLevelType w:val="hybridMultilevel"/>
    <w:tmpl w:val="2D825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D37A2"/>
    <w:multiLevelType w:val="hybridMultilevel"/>
    <w:tmpl w:val="F74818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2544DF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364017C"/>
    <w:multiLevelType w:val="multilevel"/>
    <w:tmpl w:val="FBCA2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B8A3C50"/>
    <w:multiLevelType w:val="hybridMultilevel"/>
    <w:tmpl w:val="126C0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12"/>
  </w:num>
  <w:num w:numId="10">
    <w:abstractNumId w:val="11"/>
  </w:num>
  <w:num w:numId="11">
    <w:abstractNumId w:val="7"/>
  </w:num>
  <w:num w:numId="12">
    <w:abstractNumId w:val="2"/>
  </w:num>
  <w:num w:numId="13">
    <w:abstractNumId w:val="6"/>
  </w:num>
  <w:num w:numId="14">
    <w:abstractNumId w:val="5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erre Demolliens">
    <w15:presenceInfo w15:providerId="Windows Live" w15:userId="a8daeb89b958687e"/>
  </w15:person>
  <w15:person w15:author="Jordan Long">
    <w15:presenceInfo w15:providerId="None" w15:userId="Jordan L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273"/>
    <w:rsid w:val="000022FC"/>
    <w:rsid w:val="00005D2C"/>
    <w:rsid w:val="00006F66"/>
    <w:rsid w:val="00006F8F"/>
    <w:rsid w:val="00007ADB"/>
    <w:rsid w:val="00011197"/>
    <w:rsid w:val="000148FE"/>
    <w:rsid w:val="00015E32"/>
    <w:rsid w:val="00020299"/>
    <w:rsid w:val="0002113E"/>
    <w:rsid w:val="000233A9"/>
    <w:rsid w:val="00027766"/>
    <w:rsid w:val="00033235"/>
    <w:rsid w:val="00036729"/>
    <w:rsid w:val="00043FD2"/>
    <w:rsid w:val="00044147"/>
    <w:rsid w:val="00044F67"/>
    <w:rsid w:val="0005007C"/>
    <w:rsid w:val="00051231"/>
    <w:rsid w:val="00051874"/>
    <w:rsid w:val="0005312D"/>
    <w:rsid w:val="0005413F"/>
    <w:rsid w:val="0005585A"/>
    <w:rsid w:val="00060720"/>
    <w:rsid w:val="00063672"/>
    <w:rsid w:val="000644DB"/>
    <w:rsid w:val="00071012"/>
    <w:rsid w:val="00074F4F"/>
    <w:rsid w:val="0008076F"/>
    <w:rsid w:val="00083078"/>
    <w:rsid w:val="0009053F"/>
    <w:rsid w:val="00094244"/>
    <w:rsid w:val="00095408"/>
    <w:rsid w:val="00096281"/>
    <w:rsid w:val="000963BB"/>
    <w:rsid w:val="00097167"/>
    <w:rsid w:val="000A038F"/>
    <w:rsid w:val="000A09BF"/>
    <w:rsid w:val="000A0E36"/>
    <w:rsid w:val="000A0F75"/>
    <w:rsid w:val="000A4A64"/>
    <w:rsid w:val="000A6A54"/>
    <w:rsid w:val="000A6BA5"/>
    <w:rsid w:val="000B3083"/>
    <w:rsid w:val="000B32CB"/>
    <w:rsid w:val="000B3401"/>
    <w:rsid w:val="000B5529"/>
    <w:rsid w:val="000C0C52"/>
    <w:rsid w:val="000C245F"/>
    <w:rsid w:val="000C4405"/>
    <w:rsid w:val="000C6880"/>
    <w:rsid w:val="000C7CDD"/>
    <w:rsid w:val="000D044E"/>
    <w:rsid w:val="000D3EC9"/>
    <w:rsid w:val="000D6FF2"/>
    <w:rsid w:val="000F4B92"/>
    <w:rsid w:val="00102C58"/>
    <w:rsid w:val="00107608"/>
    <w:rsid w:val="0010765B"/>
    <w:rsid w:val="001144E2"/>
    <w:rsid w:val="001147CB"/>
    <w:rsid w:val="00115597"/>
    <w:rsid w:val="00117BE5"/>
    <w:rsid w:val="001205B9"/>
    <w:rsid w:val="001239C4"/>
    <w:rsid w:val="0012466B"/>
    <w:rsid w:val="00130EE6"/>
    <w:rsid w:val="00131351"/>
    <w:rsid w:val="0013155A"/>
    <w:rsid w:val="00131A41"/>
    <w:rsid w:val="00131DFF"/>
    <w:rsid w:val="00136659"/>
    <w:rsid w:val="001373FF"/>
    <w:rsid w:val="00137BEA"/>
    <w:rsid w:val="00140BA0"/>
    <w:rsid w:val="0014166E"/>
    <w:rsid w:val="00146ED8"/>
    <w:rsid w:val="0015193A"/>
    <w:rsid w:val="00157595"/>
    <w:rsid w:val="00162E23"/>
    <w:rsid w:val="00176ACD"/>
    <w:rsid w:val="00180DAC"/>
    <w:rsid w:val="001828D8"/>
    <w:rsid w:val="001838B7"/>
    <w:rsid w:val="00186E74"/>
    <w:rsid w:val="00193C33"/>
    <w:rsid w:val="00197B73"/>
    <w:rsid w:val="001A7469"/>
    <w:rsid w:val="001B1EF5"/>
    <w:rsid w:val="001B27FC"/>
    <w:rsid w:val="001B3E1F"/>
    <w:rsid w:val="001B771E"/>
    <w:rsid w:val="001B7CAE"/>
    <w:rsid w:val="001C307B"/>
    <w:rsid w:val="001C3893"/>
    <w:rsid w:val="001C3A0C"/>
    <w:rsid w:val="001C6961"/>
    <w:rsid w:val="001D08D7"/>
    <w:rsid w:val="001D3023"/>
    <w:rsid w:val="001E2185"/>
    <w:rsid w:val="001E2977"/>
    <w:rsid w:val="001E2DDE"/>
    <w:rsid w:val="001E5902"/>
    <w:rsid w:val="001E5E00"/>
    <w:rsid w:val="001E69C9"/>
    <w:rsid w:val="001F0FB6"/>
    <w:rsid w:val="001F26C4"/>
    <w:rsid w:val="001F2FE4"/>
    <w:rsid w:val="001F32C3"/>
    <w:rsid w:val="001F5954"/>
    <w:rsid w:val="001F74A7"/>
    <w:rsid w:val="0020036B"/>
    <w:rsid w:val="002041A1"/>
    <w:rsid w:val="00205A1E"/>
    <w:rsid w:val="002071CE"/>
    <w:rsid w:val="00207B36"/>
    <w:rsid w:val="00212D49"/>
    <w:rsid w:val="00213F89"/>
    <w:rsid w:val="002154B6"/>
    <w:rsid w:val="002154F2"/>
    <w:rsid w:val="0021562C"/>
    <w:rsid w:val="00216719"/>
    <w:rsid w:val="0021685D"/>
    <w:rsid w:val="0022116A"/>
    <w:rsid w:val="00222450"/>
    <w:rsid w:val="00222FBC"/>
    <w:rsid w:val="002244D9"/>
    <w:rsid w:val="00232D04"/>
    <w:rsid w:val="00234298"/>
    <w:rsid w:val="00234716"/>
    <w:rsid w:val="00234DD4"/>
    <w:rsid w:val="0024121E"/>
    <w:rsid w:val="002474ED"/>
    <w:rsid w:val="0025022E"/>
    <w:rsid w:val="00253DD0"/>
    <w:rsid w:val="002613B2"/>
    <w:rsid w:val="00262857"/>
    <w:rsid w:val="00266A15"/>
    <w:rsid w:val="002732A5"/>
    <w:rsid w:val="00282550"/>
    <w:rsid w:val="00285246"/>
    <w:rsid w:val="00287582"/>
    <w:rsid w:val="0029348B"/>
    <w:rsid w:val="00293F40"/>
    <w:rsid w:val="00296BBB"/>
    <w:rsid w:val="002A5AA9"/>
    <w:rsid w:val="002A7735"/>
    <w:rsid w:val="002B14FD"/>
    <w:rsid w:val="002B1DFD"/>
    <w:rsid w:val="002B2D81"/>
    <w:rsid w:val="002B5FCF"/>
    <w:rsid w:val="002B765A"/>
    <w:rsid w:val="002C090A"/>
    <w:rsid w:val="002C1A07"/>
    <w:rsid w:val="002C4EDE"/>
    <w:rsid w:val="002D2C63"/>
    <w:rsid w:val="002D42B2"/>
    <w:rsid w:val="002D42F4"/>
    <w:rsid w:val="002D5679"/>
    <w:rsid w:val="002E310D"/>
    <w:rsid w:val="002E4706"/>
    <w:rsid w:val="002E4CDF"/>
    <w:rsid w:val="002F0088"/>
    <w:rsid w:val="002F2A7A"/>
    <w:rsid w:val="002F62B3"/>
    <w:rsid w:val="002F7FBC"/>
    <w:rsid w:val="0030154E"/>
    <w:rsid w:val="003026F3"/>
    <w:rsid w:val="00303A82"/>
    <w:rsid w:val="003058F4"/>
    <w:rsid w:val="0031598E"/>
    <w:rsid w:val="00317060"/>
    <w:rsid w:val="003208A5"/>
    <w:rsid w:val="00320CF0"/>
    <w:rsid w:val="0032710C"/>
    <w:rsid w:val="00331005"/>
    <w:rsid w:val="00333EBD"/>
    <w:rsid w:val="00334E9A"/>
    <w:rsid w:val="00341997"/>
    <w:rsid w:val="00342A12"/>
    <w:rsid w:val="0034462E"/>
    <w:rsid w:val="00361C20"/>
    <w:rsid w:val="00361F75"/>
    <w:rsid w:val="00363D70"/>
    <w:rsid w:val="00366911"/>
    <w:rsid w:val="003714A1"/>
    <w:rsid w:val="0037283C"/>
    <w:rsid w:val="0037398F"/>
    <w:rsid w:val="003739E6"/>
    <w:rsid w:val="003773F9"/>
    <w:rsid w:val="00377AA1"/>
    <w:rsid w:val="003806CA"/>
    <w:rsid w:val="00382D77"/>
    <w:rsid w:val="00383011"/>
    <w:rsid w:val="003831C9"/>
    <w:rsid w:val="00383967"/>
    <w:rsid w:val="003915F0"/>
    <w:rsid w:val="003A0BB2"/>
    <w:rsid w:val="003A18C8"/>
    <w:rsid w:val="003A736E"/>
    <w:rsid w:val="003A7F51"/>
    <w:rsid w:val="003B047D"/>
    <w:rsid w:val="003B1488"/>
    <w:rsid w:val="003B1554"/>
    <w:rsid w:val="003B156E"/>
    <w:rsid w:val="003B41C5"/>
    <w:rsid w:val="003B4CB9"/>
    <w:rsid w:val="003B5821"/>
    <w:rsid w:val="003B60D3"/>
    <w:rsid w:val="003C000C"/>
    <w:rsid w:val="003C22CE"/>
    <w:rsid w:val="003C449E"/>
    <w:rsid w:val="003C5884"/>
    <w:rsid w:val="003D0303"/>
    <w:rsid w:val="003D270C"/>
    <w:rsid w:val="003D5E3C"/>
    <w:rsid w:val="003E0986"/>
    <w:rsid w:val="003E2AD5"/>
    <w:rsid w:val="003E5AF7"/>
    <w:rsid w:val="003E6C3F"/>
    <w:rsid w:val="003F060D"/>
    <w:rsid w:val="003F0ADE"/>
    <w:rsid w:val="003F2E1C"/>
    <w:rsid w:val="003F306C"/>
    <w:rsid w:val="00400DCE"/>
    <w:rsid w:val="00401F1F"/>
    <w:rsid w:val="00410672"/>
    <w:rsid w:val="00411F17"/>
    <w:rsid w:val="00413D37"/>
    <w:rsid w:val="0041555B"/>
    <w:rsid w:val="004172DB"/>
    <w:rsid w:val="00420FDC"/>
    <w:rsid w:val="0042226B"/>
    <w:rsid w:val="004225CD"/>
    <w:rsid w:val="004237F6"/>
    <w:rsid w:val="00423898"/>
    <w:rsid w:val="004260A1"/>
    <w:rsid w:val="00430303"/>
    <w:rsid w:val="004306EB"/>
    <w:rsid w:val="00430C14"/>
    <w:rsid w:val="00430FD4"/>
    <w:rsid w:val="0043328C"/>
    <w:rsid w:val="00437C94"/>
    <w:rsid w:val="00441F9A"/>
    <w:rsid w:val="00443CC6"/>
    <w:rsid w:val="00450518"/>
    <w:rsid w:val="00451405"/>
    <w:rsid w:val="00451ACD"/>
    <w:rsid w:val="004531DE"/>
    <w:rsid w:val="00454FA9"/>
    <w:rsid w:val="00455B93"/>
    <w:rsid w:val="00455BAA"/>
    <w:rsid w:val="00456100"/>
    <w:rsid w:val="004561B6"/>
    <w:rsid w:val="00457DB3"/>
    <w:rsid w:val="00457E3A"/>
    <w:rsid w:val="004613E7"/>
    <w:rsid w:val="00461E23"/>
    <w:rsid w:val="00463E5C"/>
    <w:rsid w:val="004642B2"/>
    <w:rsid w:val="0046514F"/>
    <w:rsid w:val="00466391"/>
    <w:rsid w:val="004670D9"/>
    <w:rsid w:val="0046778A"/>
    <w:rsid w:val="00467C23"/>
    <w:rsid w:val="00472930"/>
    <w:rsid w:val="00473DD9"/>
    <w:rsid w:val="00475B02"/>
    <w:rsid w:val="00475CD3"/>
    <w:rsid w:val="004765AB"/>
    <w:rsid w:val="00481C79"/>
    <w:rsid w:val="00481CD7"/>
    <w:rsid w:val="0048208D"/>
    <w:rsid w:val="00483B7E"/>
    <w:rsid w:val="00486E23"/>
    <w:rsid w:val="0049023F"/>
    <w:rsid w:val="00492DC7"/>
    <w:rsid w:val="00493492"/>
    <w:rsid w:val="004950F8"/>
    <w:rsid w:val="0049646D"/>
    <w:rsid w:val="004A3944"/>
    <w:rsid w:val="004B2BB1"/>
    <w:rsid w:val="004B596D"/>
    <w:rsid w:val="004B6869"/>
    <w:rsid w:val="004B7500"/>
    <w:rsid w:val="004B7A1C"/>
    <w:rsid w:val="004C5FBC"/>
    <w:rsid w:val="004C6D37"/>
    <w:rsid w:val="004C7159"/>
    <w:rsid w:val="004C7FD5"/>
    <w:rsid w:val="004D25C1"/>
    <w:rsid w:val="004D53D7"/>
    <w:rsid w:val="004D668A"/>
    <w:rsid w:val="004D6E75"/>
    <w:rsid w:val="004D7E00"/>
    <w:rsid w:val="004E0F6A"/>
    <w:rsid w:val="004E4DFA"/>
    <w:rsid w:val="004E74AA"/>
    <w:rsid w:val="004F2FFD"/>
    <w:rsid w:val="004F5EA3"/>
    <w:rsid w:val="004F6C4D"/>
    <w:rsid w:val="0050157A"/>
    <w:rsid w:val="00501B0F"/>
    <w:rsid w:val="00503097"/>
    <w:rsid w:val="00506522"/>
    <w:rsid w:val="005065C0"/>
    <w:rsid w:val="00506EDB"/>
    <w:rsid w:val="00511273"/>
    <w:rsid w:val="00513EF3"/>
    <w:rsid w:val="005149DB"/>
    <w:rsid w:val="00516548"/>
    <w:rsid w:val="0051682F"/>
    <w:rsid w:val="00517FAF"/>
    <w:rsid w:val="0052162C"/>
    <w:rsid w:val="00522A6C"/>
    <w:rsid w:val="00522E72"/>
    <w:rsid w:val="0052359C"/>
    <w:rsid w:val="0052465C"/>
    <w:rsid w:val="00524A25"/>
    <w:rsid w:val="00524CE1"/>
    <w:rsid w:val="005300BA"/>
    <w:rsid w:val="00530425"/>
    <w:rsid w:val="0053108D"/>
    <w:rsid w:val="00547C48"/>
    <w:rsid w:val="005512DF"/>
    <w:rsid w:val="0055162D"/>
    <w:rsid w:val="0055210E"/>
    <w:rsid w:val="005524E1"/>
    <w:rsid w:val="00553198"/>
    <w:rsid w:val="005563E0"/>
    <w:rsid w:val="00557D97"/>
    <w:rsid w:val="00564945"/>
    <w:rsid w:val="00574920"/>
    <w:rsid w:val="0058198E"/>
    <w:rsid w:val="0058257A"/>
    <w:rsid w:val="00582E66"/>
    <w:rsid w:val="00585D7C"/>
    <w:rsid w:val="00590C90"/>
    <w:rsid w:val="005918F2"/>
    <w:rsid w:val="00591CFE"/>
    <w:rsid w:val="00593455"/>
    <w:rsid w:val="00597E95"/>
    <w:rsid w:val="005A0090"/>
    <w:rsid w:val="005A1560"/>
    <w:rsid w:val="005A494C"/>
    <w:rsid w:val="005A4A36"/>
    <w:rsid w:val="005A5753"/>
    <w:rsid w:val="005A680E"/>
    <w:rsid w:val="005B11B5"/>
    <w:rsid w:val="005B2628"/>
    <w:rsid w:val="005B4000"/>
    <w:rsid w:val="005C2066"/>
    <w:rsid w:val="005C28EE"/>
    <w:rsid w:val="005C3E25"/>
    <w:rsid w:val="005C5B48"/>
    <w:rsid w:val="005D0ED1"/>
    <w:rsid w:val="005D31AB"/>
    <w:rsid w:val="005D69FF"/>
    <w:rsid w:val="005E1CEB"/>
    <w:rsid w:val="005E3B74"/>
    <w:rsid w:val="005E3CFA"/>
    <w:rsid w:val="005E5B54"/>
    <w:rsid w:val="005F23BD"/>
    <w:rsid w:val="005F2BFA"/>
    <w:rsid w:val="005F4281"/>
    <w:rsid w:val="005F5567"/>
    <w:rsid w:val="005F66B7"/>
    <w:rsid w:val="005F7A0E"/>
    <w:rsid w:val="005F7E8B"/>
    <w:rsid w:val="006004B1"/>
    <w:rsid w:val="00601D57"/>
    <w:rsid w:val="0060401E"/>
    <w:rsid w:val="00605917"/>
    <w:rsid w:val="0060651F"/>
    <w:rsid w:val="006150B1"/>
    <w:rsid w:val="00616744"/>
    <w:rsid w:val="0061683A"/>
    <w:rsid w:val="006214EF"/>
    <w:rsid w:val="00621B2C"/>
    <w:rsid w:val="00622D3C"/>
    <w:rsid w:val="0062586C"/>
    <w:rsid w:val="00627D23"/>
    <w:rsid w:val="006300E9"/>
    <w:rsid w:val="00630262"/>
    <w:rsid w:val="00630772"/>
    <w:rsid w:val="006324AA"/>
    <w:rsid w:val="006330E3"/>
    <w:rsid w:val="0063464F"/>
    <w:rsid w:val="00634688"/>
    <w:rsid w:val="0063737B"/>
    <w:rsid w:val="00637C8D"/>
    <w:rsid w:val="00642054"/>
    <w:rsid w:val="006429A0"/>
    <w:rsid w:val="00645CA2"/>
    <w:rsid w:val="0064757A"/>
    <w:rsid w:val="00650C80"/>
    <w:rsid w:val="00651B73"/>
    <w:rsid w:val="006538A1"/>
    <w:rsid w:val="00653B28"/>
    <w:rsid w:val="00660C21"/>
    <w:rsid w:val="006641D3"/>
    <w:rsid w:val="00666359"/>
    <w:rsid w:val="00667192"/>
    <w:rsid w:val="00667F2B"/>
    <w:rsid w:val="00670166"/>
    <w:rsid w:val="00671D11"/>
    <w:rsid w:val="0067240C"/>
    <w:rsid w:val="00672CCC"/>
    <w:rsid w:val="006734D6"/>
    <w:rsid w:val="00674881"/>
    <w:rsid w:val="00681C83"/>
    <w:rsid w:val="00687F7E"/>
    <w:rsid w:val="0069382A"/>
    <w:rsid w:val="0069417E"/>
    <w:rsid w:val="006955FC"/>
    <w:rsid w:val="006977C8"/>
    <w:rsid w:val="006A08C7"/>
    <w:rsid w:val="006A2049"/>
    <w:rsid w:val="006A2151"/>
    <w:rsid w:val="006A7266"/>
    <w:rsid w:val="006B046A"/>
    <w:rsid w:val="006B088A"/>
    <w:rsid w:val="006B0A86"/>
    <w:rsid w:val="006B1EA1"/>
    <w:rsid w:val="006B262B"/>
    <w:rsid w:val="006B7025"/>
    <w:rsid w:val="006C3F64"/>
    <w:rsid w:val="006C519B"/>
    <w:rsid w:val="006C6DE0"/>
    <w:rsid w:val="006C78F6"/>
    <w:rsid w:val="006D2DE5"/>
    <w:rsid w:val="006E2E1D"/>
    <w:rsid w:val="006E34E0"/>
    <w:rsid w:val="006E51C0"/>
    <w:rsid w:val="006E6018"/>
    <w:rsid w:val="006E742B"/>
    <w:rsid w:val="006F109F"/>
    <w:rsid w:val="006F5705"/>
    <w:rsid w:val="007012DF"/>
    <w:rsid w:val="00704E2E"/>
    <w:rsid w:val="00705D67"/>
    <w:rsid w:val="00705E95"/>
    <w:rsid w:val="00706AE3"/>
    <w:rsid w:val="00711771"/>
    <w:rsid w:val="0071220B"/>
    <w:rsid w:val="007134C5"/>
    <w:rsid w:val="007145CE"/>
    <w:rsid w:val="00721091"/>
    <w:rsid w:val="00721F4A"/>
    <w:rsid w:val="00724355"/>
    <w:rsid w:val="007274FB"/>
    <w:rsid w:val="0072788D"/>
    <w:rsid w:val="007318BA"/>
    <w:rsid w:val="00731F70"/>
    <w:rsid w:val="007367A6"/>
    <w:rsid w:val="0074053B"/>
    <w:rsid w:val="00741715"/>
    <w:rsid w:val="007433BE"/>
    <w:rsid w:val="007444A1"/>
    <w:rsid w:val="00750BEA"/>
    <w:rsid w:val="00751C22"/>
    <w:rsid w:val="00751FA3"/>
    <w:rsid w:val="007523D3"/>
    <w:rsid w:val="00755A2D"/>
    <w:rsid w:val="007627B4"/>
    <w:rsid w:val="00765E00"/>
    <w:rsid w:val="007660D9"/>
    <w:rsid w:val="007669E6"/>
    <w:rsid w:val="007670FF"/>
    <w:rsid w:val="0076789C"/>
    <w:rsid w:val="00772238"/>
    <w:rsid w:val="00774C39"/>
    <w:rsid w:val="0078518D"/>
    <w:rsid w:val="0078775F"/>
    <w:rsid w:val="00792202"/>
    <w:rsid w:val="007922F5"/>
    <w:rsid w:val="00794861"/>
    <w:rsid w:val="007953F2"/>
    <w:rsid w:val="00796D5B"/>
    <w:rsid w:val="00796D6A"/>
    <w:rsid w:val="007A056A"/>
    <w:rsid w:val="007A068B"/>
    <w:rsid w:val="007A0785"/>
    <w:rsid w:val="007A0B49"/>
    <w:rsid w:val="007A0B9E"/>
    <w:rsid w:val="007A5373"/>
    <w:rsid w:val="007B2551"/>
    <w:rsid w:val="007B5A07"/>
    <w:rsid w:val="007C190D"/>
    <w:rsid w:val="007C20F4"/>
    <w:rsid w:val="007C2897"/>
    <w:rsid w:val="007C297E"/>
    <w:rsid w:val="007C456C"/>
    <w:rsid w:val="007D4AF7"/>
    <w:rsid w:val="007D6B66"/>
    <w:rsid w:val="007D73AE"/>
    <w:rsid w:val="007D7C75"/>
    <w:rsid w:val="007E1B5F"/>
    <w:rsid w:val="007E4735"/>
    <w:rsid w:val="007E4B2E"/>
    <w:rsid w:val="007E6E37"/>
    <w:rsid w:val="007F26EB"/>
    <w:rsid w:val="007F41FA"/>
    <w:rsid w:val="007F44DB"/>
    <w:rsid w:val="007F55E0"/>
    <w:rsid w:val="008013D7"/>
    <w:rsid w:val="00802288"/>
    <w:rsid w:val="008069BA"/>
    <w:rsid w:val="0081052F"/>
    <w:rsid w:val="00810962"/>
    <w:rsid w:val="00811084"/>
    <w:rsid w:val="0081220B"/>
    <w:rsid w:val="00814F7B"/>
    <w:rsid w:val="0081559C"/>
    <w:rsid w:val="00815A51"/>
    <w:rsid w:val="00815E62"/>
    <w:rsid w:val="00817564"/>
    <w:rsid w:val="008176CA"/>
    <w:rsid w:val="00821831"/>
    <w:rsid w:val="00824C3E"/>
    <w:rsid w:val="00824DC6"/>
    <w:rsid w:val="00826E95"/>
    <w:rsid w:val="00827043"/>
    <w:rsid w:val="0083037E"/>
    <w:rsid w:val="008343EA"/>
    <w:rsid w:val="00835BE1"/>
    <w:rsid w:val="00844AAE"/>
    <w:rsid w:val="0084593C"/>
    <w:rsid w:val="00846E4C"/>
    <w:rsid w:val="00850FF1"/>
    <w:rsid w:val="00854DC1"/>
    <w:rsid w:val="0085606F"/>
    <w:rsid w:val="0085733C"/>
    <w:rsid w:val="00861A58"/>
    <w:rsid w:val="00866CDB"/>
    <w:rsid w:val="00870E35"/>
    <w:rsid w:val="008716B7"/>
    <w:rsid w:val="008717C8"/>
    <w:rsid w:val="008723F6"/>
    <w:rsid w:val="00872CEA"/>
    <w:rsid w:val="00872E89"/>
    <w:rsid w:val="0087356E"/>
    <w:rsid w:val="008803BF"/>
    <w:rsid w:val="008805A5"/>
    <w:rsid w:val="00882A90"/>
    <w:rsid w:val="00893F8B"/>
    <w:rsid w:val="00896A69"/>
    <w:rsid w:val="00897860"/>
    <w:rsid w:val="008979BB"/>
    <w:rsid w:val="00897EDA"/>
    <w:rsid w:val="008A0553"/>
    <w:rsid w:val="008A071B"/>
    <w:rsid w:val="008A1A15"/>
    <w:rsid w:val="008A29BB"/>
    <w:rsid w:val="008A463E"/>
    <w:rsid w:val="008A72F8"/>
    <w:rsid w:val="008B0E4F"/>
    <w:rsid w:val="008B41CF"/>
    <w:rsid w:val="008B5DA6"/>
    <w:rsid w:val="008B7E3F"/>
    <w:rsid w:val="008C1CC7"/>
    <w:rsid w:val="008C4B4D"/>
    <w:rsid w:val="008C5F52"/>
    <w:rsid w:val="008C70F8"/>
    <w:rsid w:val="008D08DB"/>
    <w:rsid w:val="008D20CE"/>
    <w:rsid w:val="008D4B33"/>
    <w:rsid w:val="008D569D"/>
    <w:rsid w:val="008D63B1"/>
    <w:rsid w:val="008D678C"/>
    <w:rsid w:val="008E3097"/>
    <w:rsid w:val="008E3A41"/>
    <w:rsid w:val="008E5929"/>
    <w:rsid w:val="008E5EAA"/>
    <w:rsid w:val="008E7F45"/>
    <w:rsid w:val="008F0574"/>
    <w:rsid w:val="008F4048"/>
    <w:rsid w:val="008F5DE7"/>
    <w:rsid w:val="008F5E3D"/>
    <w:rsid w:val="008F6905"/>
    <w:rsid w:val="00901EDF"/>
    <w:rsid w:val="00903777"/>
    <w:rsid w:val="009039FF"/>
    <w:rsid w:val="009059BE"/>
    <w:rsid w:val="0091045D"/>
    <w:rsid w:val="009108AC"/>
    <w:rsid w:val="009110EB"/>
    <w:rsid w:val="00912314"/>
    <w:rsid w:val="00912CC6"/>
    <w:rsid w:val="00917676"/>
    <w:rsid w:val="0092333B"/>
    <w:rsid w:val="00926C9F"/>
    <w:rsid w:val="009312AA"/>
    <w:rsid w:val="00931E15"/>
    <w:rsid w:val="00933089"/>
    <w:rsid w:val="00936121"/>
    <w:rsid w:val="00937A7D"/>
    <w:rsid w:val="009405F2"/>
    <w:rsid w:val="00940DB5"/>
    <w:rsid w:val="00941CC7"/>
    <w:rsid w:val="00954FFA"/>
    <w:rsid w:val="00956328"/>
    <w:rsid w:val="00957885"/>
    <w:rsid w:val="009620C6"/>
    <w:rsid w:val="009623E9"/>
    <w:rsid w:val="00964A4E"/>
    <w:rsid w:val="00964CE7"/>
    <w:rsid w:val="0096553C"/>
    <w:rsid w:val="00971ECE"/>
    <w:rsid w:val="00972332"/>
    <w:rsid w:val="0097388C"/>
    <w:rsid w:val="00975F77"/>
    <w:rsid w:val="00976CDC"/>
    <w:rsid w:val="00977B49"/>
    <w:rsid w:val="009809B2"/>
    <w:rsid w:val="009827ED"/>
    <w:rsid w:val="00983576"/>
    <w:rsid w:val="00995A02"/>
    <w:rsid w:val="009971B8"/>
    <w:rsid w:val="009978D4"/>
    <w:rsid w:val="009A17C8"/>
    <w:rsid w:val="009A467F"/>
    <w:rsid w:val="009A7918"/>
    <w:rsid w:val="009B0320"/>
    <w:rsid w:val="009B0373"/>
    <w:rsid w:val="009B0F64"/>
    <w:rsid w:val="009B3663"/>
    <w:rsid w:val="009C09A1"/>
    <w:rsid w:val="009C226A"/>
    <w:rsid w:val="009C45A5"/>
    <w:rsid w:val="009C58A6"/>
    <w:rsid w:val="009C61F8"/>
    <w:rsid w:val="009C6CC2"/>
    <w:rsid w:val="009C7DEA"/>
    <w:rsid w:val="009D3857"/>
    <w:rsid w:val="009D5EA4"/>
    <w:rsid w:val="009D6C12"/>
    <w:rsid w:val="009D7B6E"/>
    <w:rsid w:val="009E0265"/>
    <w:rsid w:val="009E14D9"/>
    <w:rsid w:val="009E331B"/>
    <w:rsid w:val="009E6B15"/>
    <w:rsid w:val="009F6FB7"/>
    <w:rsid w:val="00A007E0"/>
    <w:rsid w:val="00A053E7"/>
    <w:rsid w:val="00A1271F"/>
    <w:rsid w:val="00A127E8"/>
    <w:rsid w:val="00A13D52"/>
    <w:rsid w:val="00A246F2"/>
    <w:rsid w:val="00A275DE"/>
    <w:rsid w:val="00A32D1B"/>
    <w:rsid w:val="00A33D56"/>
    <w:rsid w:val="00A34567"/>
    <w:rsid w:val="00A37E1E"/>
    <w:rsid w:val="00A45260"/>
    <w:rsid w:val="00A45393"/>
    <w:rsid w:val="00A45A9D"/>
    <w:rsid w:val="00A51332"/>
    <w:rsid w:val="00A55D5C"/>
    <w:rsid w:val="00A57B7D"/>
    <w:rsid w:val="00A6046B"/>
    <w:rsid w:val="00A64508"/>
    <w:rsid w:val="00A66AC6"/>
    <w:rsid w:val="00A71FAD"/>
    <w:rsid w:val="00A736FA"/>
    <w:rsid w:val="00A7587F"/>
    <w:rsid w:val="00A77869"/>
    <w:rsid w:val="00A80369"/>
    <w:rsid w:val="00A80D83"/>
    <w:rsid w:val="00A81B8E"/>
    <w:rsid w:val="00A82363"/>
    <w:rsid w:val="00A83BE4"/>
    <w:rsid w:val="00A8464E"/>
    <w:rsid w:val="00A95E4F"/>
    <w:rsid w:val="00AA0371"/>
    <w:rsid w:val="00AA08BF"/>
    <w:rsid w:val="00AA45FC"/>
    <w:rsid w:val="00AA4F2D"/>
    <w:rsid w:val="00AA5D0F"/>
    <w:rsid w:val="00AB09F3"/>
    <w:rsid w:val="00AB0EFD"/>
    <w:rsid w:val="00AB58EE"/>
    <w:rsid w:val="00AB5D9F"/>
    <w:rsid w:val="00AC0CAB"/>
    <w:rsid w:val="00AC3642"/>
    <w:rsid w:val="00AC76FE"/>
    <w:rsid w:val="00AD472B"/>
    <w:rsid w:val="00AD4C39"/>
    <w:rsid w:val="00AE424F"/>
    <w:rsid w:val="00AE5B04"/>
    <w:rsid w:val="00B0404F"/>
    <w:rsid w:val="00B05BAE"/>
    <w:rsid w:val="00B05D04"/>
    <w:rsid w:val="00B0780C"/>
    <w:rsid w:val="00B07E68"/>
    <w:rsid w:val="00B11B0A"/>
    <w:rsid w:val="00B13FB6"/>
    <w:rsid w:val="00B20575"/>
    <w:rsid w:val="00B23FE5"/>
    <w:rsid w:val="00B32EDA"/>
    <w:rsid w:val="00B32F5B"/>
    <w:rsid w:val="00B33EDE"/>
    <w:rsid w:val="00B34891"/>
    <w:rsid w:val="00B3527B"/>
    <w:rsid w:val="00B36F9D"/>
    <w:rsid w:val="00B40DAC"/>
    <w:rsid w:val="00B4413D"/>
    <w:rsid w:val="00B46117"/>
    <w:rsid w:val="00B46C21"/>
    <w:rsid w:val="00B47E92"/>
    <w:rsid w:val="00B50895"/>
    <w:rsid w:val="00B52B4D"/>
    <w:rsid w:val="00B63BBA"/>
    <w:rsid w:val="00B66AAF"/>
    <w:rsid w:val="00B70ECF"/>
    <w:rsid w:val="00B72963"/>
    <w:rsid w:val="00B73F16"/>
    <w:rsid w:val="00B77CA6"/>
    <w:rsid w:val="00B824A0"/>
    <w:rsid w:val="00B85CAD"/>
    <w:rsid w:val="00B85F9B"/>
    <w:rsid w:val="00B90767"/>
    <w:rsid w:val="00B926D4"/>
    <w:rsid w:val="00B94D31"/>
    <w:rsid w:val="00BA0CD3"/>
    <w:rsid w:val="00BA61C9"/>
    <w:rsid w:val="00BB3CC5"/>
    <w:rsid w:val="00BC0FFB"/>
    <w:rsid w:val="00BC1A2F"/>
    <w:rsid w:val="00BC2D2B"/>
    <w:rsid w:val="00BC44FE"/>
    <w:rsid w:val="00BC45CA"/>
    <w:rsid w:val="00BC4BDF"/>
    <w:rsid w:val="00BD22B6"/>
    <w:rsid w:val="00BD31B1"/>
    <w:rsid w:val="00BD381B"/>
    <w:rsid w:val="00BD4C84"/>
    <w:rsid w:val="00BD560C"/>
    <w:rsid w:val="00BE07CC"/>
    <w:rsid w:val="00BE1139"/>
    <w:rsid w:val="00BE49CB"/>
    <w:rsid w:val="00BE5A6C"/>
    <w:rsid w:val="00BE5B68"/>
    <w:rsid w:val="00BE7283"/>
    <w:rsid w:val="00BF3385"/>
    <w:rsid w:val="00BF4607"/>
    <w:rsid w:val="00BF5183"/>
    <w:rsid w:val="00C01120"/>
    <w:rsid w:val="00C029DD"/>
    <w:rsid w:val="00C02EBC"/>
    <w:rsid w:val="00C0667E"/>
    <w:rsid w:val="00C11711"/>
    <w:rsid w:val="00C12EDB"/>
    <w:rsid w:val="00C1314C"/>
    <w:rsid w:val="00C1430E"/>
    <w:rsid w:val="00C17F40"/>
    <w:rsid w:val="00C2052E"/>
    <w:rsid w:val="00C2440E"/>
    <w:rsid w:val="00C2448E"/>
    <w:rsid w:val="00C27F8E"/>
    <w:rsid w:val="00C353F4"/>
    <w:rsid w:val="00C37C61"/>
    <w:rsid w:val="00C37F61"/>
    <w:rsid w:val="00C40A56"/>
    <w:rsid w:val="00C46D48"/>
    <w:rsid w:val="00C47AD0"/>
    <w:rsid w:val="00C52D46"/>
    <w:rsid w:val="00C54087"/>
    <w:rsid w:val="00C566DD"/>
    <w:rsid w:val="00C57BAF"/>
    <w:rsid w:val="00C6387C"/>
    <w:rsid w:val="00C642CE"/>
    <w:rsid w:val="00C7060A"/>
    <w:rsid w:val="00C70736"/>
    <w:rsid w:val="00C72FA6"/>
    <w:rsid w:val="00C73F96"/>
    <w:rsid w:val="00C74101"/>
    <w:rsid w:val="00C823A0"/>
    <w:rsid w:val="00C8499B"/>
    <w:rsid w:val="00C872A0"/>
    <w:rsid w:val="00C97234"/>
    <w:rsid w:val="00C97434"/>
    <w:rsid w:val="00CA5D99"/>
    <w:rsid w:val="00CA7A82"/>
    <w:rsid w:val="00CB0FA1"/>
    <w:rsid w:val="00CB0FBC"/>
    <w:rsid w:val="00CB2689"/>
    <w:rsid w:val="00CB3602"/>
    <w:rsid w:val="00CB47B6"/>
    <w:rsid w:val="00CB56D3"/>
    <w:rsid w:val="00CC11A2"/>
    <w:rsid w:val="00CC3877"/>
    <w:rsid w:val="00CD051A"/>
    <w:rsid w:val="00CD2A5E"/>
    <w:rsid w:val="00CD3E55"/>
    <w:rsid w:val="00CD4784"/>
    <w:rsid w:val="00CE53DD"/>
    <w:rsid w:val="00CE75E3"/>
    <w:rsid w:val="00CE79D9"/>
    <w:rsid w:val="00CF0429"/>
    <w:rsid w:val="00CF45C4"/>
    <w:rsid w:val="00CF6CFB"/>
    <w:rsid w:val="00CF6D7C"/>
    <w:rsid w:val="00D002D6"/>
    <w:rsid w:val="00D01003"/>
    <w:rsid w:val="00D029F0"/>
    <w:rsid w:val="00D02CAA"/>
    <w:rsid w:val="00D03215"/>
    <w:rsid w:val="00D11895"/>
    <w:rsid w:val="00D11B1A"/>
    <w:rsid w:val="00D13B3B"/>
    <w:rsid w:val="00D1432B"/>
    <w:rsid w:val="00D14F16"/>
    <w:rsid w:val="00D20B0A"/>
    <w:rsid w:val="00D233F6"/>
    <w:rsid w:val="00D243D9"/>
    <w:rsid w:val="00D24BA0"/>
    <w:rsid w:val="00D27CE7"/>
    <w:rsid w:val="00D30C66"/>
    <w:rsid w:val="00D312E9"/>
    <w:rsid w:val="00D36F4B"/>
    <w:rsid w:val="00D37252"/>
    <w:rsid w:val="00D417F3"/>
    <w:rsid w:val="00D45AC3"/>
    <w:rsid w:val="00D4624D"/>
    <w:rsid w:val="00D50B91"/>
    <w:rsid w:val="00D512A6"/>
    <w:rsid w:val="00D55F3F"/>
    <w:rsid w:val="00D56FAE"/>
    <w:rsid w:val="00D62489"/>
    <w:rsid w:val="00D63CF0"/>
    <w:rsid w:val="00D63E1E"/>
    <w:rsid w:val="00D64512"/>
    <w:rsid w:val="00D6530A"/>
    <w:rsid w:val="00D71414"/>
    <w:rsid w:val="00D718A6"/>
    <w:rsid w:val="00D71E76"/>
    <w:rsid w:val="00D73F21"/>
    <w:rsid w:val="00D76150"/>
    <w:rsid w:val="00D7730A"/>
    <w:rsid w:val="00D80245"/>
    <w:rsid w:val="00D805ED"/>
    <w:rsid w:val="00D807BC"/>
    <w:rsid w:val="00D8270B"/>
    <w:rsid w:val="00D82834"/>
    <w:rsid w:val="00D82D9E"/>
    <w:rsid w:val="00D82DE4"/>
    <w:rsid w:val="00D83F84"/>
    <w:rsid w:val="00D86CC0"/>
    <w:rsid w:val="00D91C48"/>
    <w:rsid w:val="00D92D48"/>
    <w:rsid w:val="00D93073"/>
    <w:rsid w:val="00D9461F"/>
    <w:rsid w:val="00D952D2"/>
    <w:rsid w:val="00D95DEE"/>
    <w:rsid w:val="00DA0EDF"/>
    <w:rsid w:val="00DA1539"/>
    <w:rsid w:val="00DA2811"/>
    <w:rsid w:val="00DA32F3"/>
    <w:rsid w:val="00DA3443"/>
    <w:rsid w:val="00DA3893"/>
    <w:rsid w:val="00DA448D"/>
    <w:rsid w:val="00DA5465"/>
    <w:rsid w:val="00DA568D"/>
    <w:rsid w:val="00DA6BF5"/>
    <w:rsid w:val="00DB111B"/>
    <w:rsid w:val="00DB6D8C"/>
    <w:rsid w:val="00DB72FB"/>
    <w:rsid w:val="00DC150B"/>
    <w:rsid w:val="00DC46E0"/>
    <w:rsid w:val="00DC5D11"/>
    <w:rsid w:val="00DD0399"/>
    <w:rsid w:val="00DD2E08"/>
    <w:rsid w:val="00DD36E9"/>
    <w:rsid w:val="00DD64A5"/>
    <w:rsid w:val="00DD6C20"/>
    <w:rsid w:val="00DE0B34"/>
    <w:rsid w:val="00DE241A"/>
    <w:rsid w:val="00DE2519"/>
    <w:rsid w:val="00DE52E9"/>
    <w:rsid w:val="00DE53BB"/>
    <w:rsid w:val="00DE7C22"/>
    <w:rsid w:val="00DF169C"/>
    <w:rsid w:val="00DF7260"/>
    <w:rsid w:val="00E01BE7"/>
    <w:rsid w:val="00E01FF1"/>
    <w:rsid w:val="00E020C4"/>
    <w:rsid w:val="00E04775"/>
    <w:rsid w:val="00E100B7"/>
    <w:rsid w:val="00E133A9"/>
    <w:rsid w:val="00E166E7"/>
    <w:rsid w:val="00E16DB9"/>
    <w:rsid w:val="00E20DF6"/>
    <w:rsid w:val="00E21103"/>
    <w:rsid w:val="00E21ADD"/>
    <w:rsid w:val="00E22C5F"/>
    <w:rsid w:val="00E25233"/>
    <w:rsid w:val="00E25D28"/>
    <w:rsid w:val="00E3235F"/>
    <w:rsid w:val="00E356C3"/>
    <w:rsid w:val="00E413E9"/>
    <w:rsid w:val="00E42797"/>
    <w:rsid w:val="00E44BC7"/>
    <w:rsid w:val="00E46184"/>
    <w:rsid w:val="00E47319"/>
    <w:rsid w:val="00E556B0"/>
    <w:rsid w:val="00E61DF8"/>
    <w:rsid w:val="00E71557"/>
    <w:rsid w:val="00E71734"/>
    <w:rsid w:val="00E71EC8"/>
    <w:rsid w:val="00E737DF"/>
    <w:rsid w:val="00E8025F"/>
    <w:rsid w:val="00E819F5"/>
    <w:rsid w:val="00E8544A"/>
    <w:rsid w:val="00E86415"/>
    <w:rsid w:val="00E924EB"/>
    <w:rsid w:val="00E93EFD"/>
    <w:rsid w:val="00E944BF"/>
    <w:rsid w:val="00E97E3E"/>
    <w:rsid w:val="00EA26B2"/>
    <w:rsid w:val="00EA345C"/>
    <w:rsid w:val="00EA3BB9"/>
    <w:rsid w:val="00EA4890"/>
    <w:rsid w:val="00EB4670"/>
    <w:rsid w:val="00EB7087"/>
    <w:rsid w:val="00EB773D"/>
    <w:rsid w:val="00EC2F0A"/>
    <w:rsid w:val="00EC3037"/>
    <w:rsid w:val="00EC4F66"/>
    <w:rsid w:val="00EC588C"/>
    <w:rsid w:val="00EC5D65"/>
    <w:rsid w:val="00EC61AD"/>
    <w:rsid w:val="00ED1F48"/>
    <w:rsid w:val="00ED54D1"/>
    <w:rsid w:val="00ED5C46"/>
    <w:rsid w:val="00ED5C5E"/>
    <w:rsid w:val="00EE2888"/>
    <w:rsid w:val="00EE2F76"/>
    <w:rsid w:val="00EE5349"/>
    <w:rsid w:val="00EF10CE"/>
    <w:rsid w:val="00EF20F8"/>
    <w:rsid w:val="00EF4A91"/>
    <w:rsid w:val="00F00D44"/>
    <w:rsid w:val="00F02CB9"/>
    <w:rsid w:val="00F13949"/>
    <w:rsid w:val="00F14A56"/>
    <w:rsid w:val="00F23321"/>
    <w:rsid w:val="00F2563A"/>
    <w:rsid w:val="00F3132A"/>
    <w:rsid w:val="00F31A96"/>
    <w:rsid w:val="00F31E57"/>
    <w:rsid w:val="00F3668A"/>
    <w:rsid w:val="00F4148F"/>
    <w:rsid w:val="00F435B5"/>
    <w:rsid w:val="00F45AC3"/>
    <w:rsid w:val="00F47DCD"/>
    <w:rsid w:val="00F5314B"/>
    <w:rsid w:val="00F542AA"/>
    <w:rsid w:val="00F5491F"/>
    <w:rsid w:val="00F54FC2"/>
    <w:rsid w:val="00F5520F"/>
    <w:rsid w:val="00F56C96"/>
    <w:rsid w:val="00F57694"/>
    <w:rsid w:val="00F60C95"/>
    <w:rsid w:val="00F628AE"/>
    <w:rsid w:val="00F65B51"/>
    <w:rsid w:val="00F730D1"/>
    <w:rsid w:val="00F7364C"/>
    <w:rsid w:val="00F73701"/>
    <w:rsid w:val="00F7446A"/>
    <w:rsid w:val="00F76CC6"/>
    <w:rsid w:val="00F76ECC"/>
    <w:rsid w:val="00F81695"/>
    <w:rsid w:val="00F81F06"/>
    <w:rsid w:val="00F84E08"/>
    <w:rsid w:val="00F911D2"/>
    <w:rsid w:val="00F92600"/>
    <w:rsid w:val="00F9297A"/>
    <w:rsid w:val="00F9383A"/>
    <w:rsid w:val="00F9388F"/>
    <w:rsid w:val="00F965BB"/>
    <w:rsid w:val="00F96B0F"/>
    <w:rsid w:val="00FA2B2D"/>
    <w:rsid w:val="00FA40BF"/>
    <w:rsid w:val="00FB1E4E"/>
    <w:rsid w:val="00FB300A"/>
    <w:rsid w:val="00FB346E"/>
    <w:rsid w:val="00FB4603"/>
    <w:rsid w:val="00FB5B92"/>
    <w:rsid w:val="00FB72A3"/>
    <w:rsid w:val="00FC228B"/>
    <w:rsid w:val="00FC4948"/>
    <w:rsid w:val="00FD06C4"/>
    <w:rsid w:val="00FD30A1"/>
    <w:rsid w:val="00FD33B4"/>
    <w:rsid w:val="00FD56EA"/>
    <w:rsid w:val="00FD5C7D"/>
    <w:rsid w:val="00FE016A"/>
    <w:rsid w:val="00FE027F"/>
    <w:rsid w:val="00FE0D9E"/>
    <w:rsid w:val="00FE3183"/>
    <w:rsid w:val="00FE7030"/>
    <w:rsid w:val="00FE758B"/>
    <w:rsid w:val="00FE7B5C"/>
    <w:rsid w:val="00FF1D8F"/>
    <w:rsid w:val="00FF2E70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F13E6"/>
  <w15:chartTrackingRefBased/>
  <w15:docId w15:val="{C7AC6FEC-8FD8-475D-9A04-E46D46A2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6D3"/>
  </w:style>
  <w:style w:type="paragraph" w:styleId="Titre1">
    <w:name w:val="heading 1"/>
    <w:basedOn w:val="Normal"/>
    <w:next w:val="Normal"/>
    <w:link w:val="Titre1Car"/>
    <w:uiPriority w:val="9"/>
    <w:qFormat/>
    <w:rsid w:val="00511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5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5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112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1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12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11273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1273"/>
  </w:style>
  <w:style w:type="paragraph" w:styleId="Pieddepage">
    <w:name w:val="footer"/>
    <w:basedOn w:val="Normal"/>
    <w:link w:val="PieddepageCar"/>
    <w:uiPriority w:val="99"/>
    <w:unhideWhenUsed/>
    <w:rsid w:val="00511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1273"/>
  </w:style>
  <w:style w:type="character" w:customStyle="1" w:styleId="Titre1Car">
    <w:name w:val="Titre 1 Car"/>
    <w:basedOn w:val="Policepardfaut"/>
    <w:link w:val="Titre1"/>
    <w:uiPriority w:val="9"/>
    <w:rsid w:val="00511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11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D55F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55F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55F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5F3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55F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55F3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55F3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55F3F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5F556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2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245F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C9723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9723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9723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9723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97234"/>
    <w:rPr>
      <w:b/>
      <w:bCs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8B5DA6"/>
    <w:rPr>
      <w:color w:val="808080"/>
      <w:shd w:val="clear" w:color="auto" w:fill="E6E6E6"/>
    </w:rPr>
  </w:style>
  <w:style w:type="paragraph" w:styleId="Lgende">
    <w:name w:val="caption"/>
    <w:basedOn w:val="Normal"/>
    <w:next w:val="Normal"/>
    <w:uiPriority w:val="35"/>
    <w:unhideWhenUsed/>
    <w:qFormat/>
    <w:rsid w:val="00475C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C6FBE-BF70-4510-A00A-30A9913A7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1619</Words>
  <Characters>8905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Febvay</dc:creator>
  <cp:keywords/>
  <dc:description/>
  <cp:lastModifiedBy>Jordan Long</cp:lastModifiedBy>
  <cp:revision>11</cp:revision>
  <cp:lastPrinted>2018-04-18T13:26:00Z</cp:lastPrinted>
  <dcterms:created xsi:type="dcterms:W3CDTF">2019-02-19T17:39:00Z</dcterms:created>
  <dcterms:modified xsi:type="dcterms:W3CDTF">2019-02-21T19:34:00Z</dcterms:modified>
</cp:coreProperties>
</file>