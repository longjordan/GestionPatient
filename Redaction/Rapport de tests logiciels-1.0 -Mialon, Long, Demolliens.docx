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0829B" w14:textId="0E3FB59F" w:rsidR="00511273" w:rsidRDefault="00BB53FF">
      <w:r>
        <w:rPr>
          <w:noProof/>
        </w:rPr>
        <w:drawing>
          <wp:inline distT="0" distB="0" distL="0" distR="0" wp14:anchorId="3D274F5B" wp14:editId="281C318C">
            <wp:extent cx="1817370" cy="642137"/>
            <wp:effectExtent l="0" t="0" r="0" b="5715"/>
            <wp:docPr id="4" name="Image 4" descr="logo-Polytech Ly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-Polytech Ly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764" cy="6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F59FD" w14:textId="77777777" w:rsidR="00511273" w:rsidRDefault="00511273"/>
    <w:p w14:paraId="15AC051F" w14:textId="77777777" w:rsidR="0030154E" w:rsidRDefault="0030154E"/>
    <w:p w14:paraId="034D314F" w14:textId="3BC5191B" w:rsidR="00511273" w:rsidRDefault="00131215" w:rsidP="00511273">
      <w:pPr>
        <w:pStyle w:val="Titre"/>
        <w:jc w:val="right"/>
      </w:pPr>
      <w:r>
        <w:t>Rapport de tests logiciel</w:t>
      </w:r>
    </w:p>
    <w:p w14:paraId="43695C45" w14:textId="0920B3A1" w:rsidR="00511273" w:rsidRPr="00511273" w:rsidRDefault="00D305BE" w:rsidP="00511273">
      <w:pPr>
        <w:pStyle w:val="Sous-titre"/>
        <w:jc w:val="right"/>
      </w:pPr>
      <w:r>
        <w:t>Version 1.</w:t>
      </w:r>
      <w:r w:rsidR="00BB53FF">
        <w:t>0</w:t>
      </w:r>
    </w:p>
    <w:p w14:paraId="3C05A23A" w14:textId="77777777" w:rsidR="00511273" w:rsidRDefault="00511273"/>
    <w:p w14:paraId="3F2D6FC6" w14:textId="77777777" w:rsidR="00511273" w:rsidRDefault="00511273"/>
    <w:p w14:paraId="4D25DD90" w14:textId="77777777" w:rsidR="00511273" w:rsidRDefault="00511273"/>
    <w:p w14:paraId="40B1C6F6" w14:textId="77777777" w:rsidR="00511273" w:rsidRDefault="00511273"/>
    <w:p w14:paraId="7F2AA98C" w14:textId="4697DA70" w:rsidR="008C4B4D" w:rsidRDefault="008C4B4D" w:rsidP="00430303">
      <w:pPr>
        <w:jc w:val="center"/>
      </w:pPr>
    </w:p>
    <w:p w14:paraId="22B76C6D" w14:textId="77777777" w:rsidR="00511273" w:rsidRDefault="00511273"/>
    <w:p w14:paraId="71C76225" w14:textId="77777777" w:rsidR="00511273" w:rsidRDefault="00511273">
      <w:r>
        <w:br w:type="page"/>
      </w:r>
    </w:p>
    <w:p w14:paraId="6D7A23E7" w14:textId="77777777" w:rsidR="007E40C7" w:rsidRDefault="00D55F3F" w:rsidP="007E40C7">
      <w:pPr>
        <w:jc w:val="center"/>
        <w:rPr>
          <w:b/>
          <w:sz w:val="24"/>
        </w:rPr>
      </w:pPr>
      <w:r w:rsidRPr="00D55F3F">
        <w:rPr>
          <w:b/>
          <w:sz w:val="32"/>
        </w:rPr>
        <w:lastRenderedPageBreak/>
        <w:t>HISTORIQUE DES REVISIONS</w:t>
      </w:r>
      <w:r>
        <w:rPr>
          <w:b/>
          <w:sz w:val="24"/>
        </w:rPr>
        <w:br/>
      </w:r>
    </w:p>
    <w:tbl>
      <w:tblPr>
        <w:tblStyle w:val="Grilledutableau"/>
        <w:tblW w:w="10318" w:type="dxa"/>
        <w:jc w:val="center"/>
        <w:tblLook w:val="04A0" w:firstRow="1" w:lastRow="0" w:firstColumn="1" w:lastColumn="0" w:noHBand="0" w:noVBand="1"/>
      </w:tblPr>
      <w:tblGrid>
        <w:gridCol w:w="1034"/>
        <w:gridCol w:w="1278"/>
        <w:gridCol w:w="1444"/>
        <w:gridCol w:w="1840"/>
        <w:gridCol w:w="2131"/>
        <w:gridCol w:w="2591"/>
      </w:tblGrid>
      <w:tr w:rsidR="007E40C7" w14:paraId="28A16243" w14:textId="77777777" w:rsidTr="00BB53FF">
        <w:trPr>
          <w:jc w:val="center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1C049E3" w14:textId="77777777" w:rsidR="007E40C7" w:rsidRDefault="007E40C7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8DF2B68" w14:textId="77777777" w:rsidR="007E40C7" w:rsidRDefault="007E40C7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491197D" w14:textId="77777777" w:rsidR="007E40C7" w:rsidRDefault="007E40C7">
            <w:pPr>
              <w:jc w:val="center"/>
              <w:rPr>
                <w:b/>
              </w:rPr>
            </w:pPr>
            <w:r>
              <w:rPr>
                <w:b/>
              </w:rPr>
              <w:t>DESCRIPTION DES EVOLUTIONS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D8B9FAF" w14:textId="77777777" w:rsidR="007E40C7" w:rsidRDefault="007E40C7">
            <w:pPr>
              <w:jc w:val="center"/>
              <w:rPr>
                <w:b/>
              </w:rPr>
            </w:pPr>
            <w:r>
              <w:rPr>
                <w:b/>
              </w:rPr>
              <w:t>REDACTION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79DD28" w14:textId="77777777" w:rsidR="007E40C7" w:rsidRDefault="007E40C7">
            <w:pPr>
              <w:jc w:val="center"/>
              <w:rPr>
                <w:b/>
              </w:rPr>
            </w:pPr>
            <w:r>
              <w:rPr>
                <w:b/>
              </w:rPr>
              <w:t>VERIFICATION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E26268A" w14:textId="77777777" w:rsidR="007E40C7" w:rsidRDefault="007E40C7">
            <w:pPr>
              <w:jc w:val="center"/>
              <w:rPr>
                <w:b/>
              </w:rPr>
            </w:pPr>
            <w:r>
              <w:rPr>
                <w:b/>
              </w:rPr>
              <w:t>APPROBATION</w:t>
            </w:r>
          </w:p>
        </w:tc>
      </w:tr>
      <w:tr w:rsidR="007E40C7" w14:paraId="422304BD" w14:textId="77777777" w:rsidTr="00BB53FF">
        <w:trPr>
          <w:jc w:val="center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36DEB" w14:textId="77777777" w:rsidR="007E40C7" w:rsidRDefault="007E40C7">
            <w:pPr>
              <w:jc w:val="center"/>
            </w:pPr>
            <w:r>
              <w:t>1.0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CB871" w14:textId="043790A6" w:rsidR="007E40C7" w:rsidRDefault="003F774E">
            <w:pPr>
              <w:jc w:val="center"/>
            </w:pPr>
            <w:r>
              <w:t>04</w:t>
            </w:r>
            <w:r w:rsidR="00883A52">
              <w:t>/</w:t>
            </w:r>
            <w:r>
              <w:t>02</w:t>
            </w:r>
            <w:r w:rsidR="00BB53FF">
              <w:t>/</w:t>
            </w:r>
            <w:r>
              <w:t>2019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CD2B7" w14:textId="77777777" w:rsidR="007E40C7" w:rsidRDefault="007E40C7">
            <w:pPr>
              <w:jc w:val="center"/>
            </w:pPr>
            <w:r>
              <w:t>Création du document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CA681" w14:textId="32AA89A0" w:rsidR="007E40C7" w:rsidRDefault="007E40C7">
            <w:pPr>
              <w:jc w:val="center"/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C452D" w14:textId="6AD619D9" w:rsidR="007E40C7" w:rsidRDefault="007E40C7">
            <w:pPr>
              <w:jc w:val="center"/>
            </w:pP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ED94B" w14:textId="377A5330" w:rsidR="007E40C7" w:rsidRDefault="007E40C7">
            <w:pPr>
              <w:jc w:val="center"/>
            </w:pPr>
          </w:p>
        </w:tc>
      </w:tr>
      <w:tr w:rsidR="00A53588" w14:paraId="5570A997" w14:textId="77777777" w:rsidTr="00BB53FF">
        <w:trPr>
          <w:trHeight w:val="788"/>
          <w:jc w:val="center"/>
        </w:trPr>
        <w:tc>
          <w:tcPr>
            <w:tcW w:w="3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98F1D" w14:textId="77777777" w:rsidR="00A53588" w:rsidRDefault="00A53588" w:rsidP="00A53588">
            <w:pPr>
              <w:jc w:val="center"/>
            </w:pPr>
            <w:r>
              <w:t>Signature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43E2D" w14:textId="73830112" w:rsidR="00A53588" w:rsidRDefault="00A53588" w:rsidP="00A53588">
            <w:pPr>
              <w:jc w:val="center"/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21ABD" w14:textId="03CCFDD6" w:rsidR="00A53588" w:rsidRDefault="00A53588" w:rsidP="00A53588">
            <w:pPr>
              <w:jc w:val="center"/>
            </w:pP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8AF0F" w14:textId="6A32BC9A" w:rsidR="00A53588" w:rsidRDefault="00A53588" w:rsidP="00A53588">
            <w:pPr>
              <w:jc w:val="center"/>
            </w:pPr>
          </w:p>
        </w:tc>
      </w:tr>
    </w:tbl>
    <w:p w14:paraId="094DC0EA" w14:textId="46E44E32" w:rsidR="00AC4064" w:rsidRDefault="00AC4064" w:rsidP="007E40C7">
      <w:pPr>
        <w:jc w:val="center"/>
      </w:pPr>
    </w:p>
    <w:p w14:paraId="0510153C" w14:textId="550B52A5" w:rsidR="00AC4064" w:rsidRDefault="00AC4064"/>
    <w:p w14:paraId="2E6E7875" w14:textId="5F0FE549" w:rsidR="00AC4064" w:rsidRDefault="00AC4064"/>
    <w:p w14:paraId="7FDC17FA" w14:textId="34BB14C2" w:rsidR="00AC4064" w:rsidRDefault="00AC4064"/>
    <w:p w14:paraId="08181592" w14:textId="77777777" w:rsidR="00AC4064" w:rsidRDefault="00AC4064"/>
    <w:p w14:paraId="04D5D658" w14:textId="1A8CB1DB" w:rsidR="00AC4064" w:rsidRDefault="00AC4064"/>
    <w:p w14:paraId="228FE7C4" w14:textId="05BB0F71" w:rsidR="00AC4064" w:rsidRDefault="00AC4064"/>
    <w:p w14:paraId="744C0F3B" w14:textId="24F13895" w:rsidR="00AC4064" w:rsidRDefault="00AC4064"/>
    <w:p w14:paraId="55146034" w14:textId="09BB8DF3" w:rsidR="00AC4064" w:rsidRDefault="00AC4064"/>
    <w:p w14:paraId="7B415BB2" w14:textId="1567B341" w:rsidR="00AC4064" w:rsidRDefault="00AC4064"/>
    <w:p w14:paraId="46547431" w14:textId="30FA62C1" w:rsidR="00AC4064" w:rsidRDefault="00AC4064"/>
    <w:p w14:paraId="10AB4F9F" w14:textId="171A4182" w:rsidR="00AC4064" w:rsidRDefault="00AC4064"/>
    <w:p w14:paraId="654FDB49" w14:textId="439C6F2A" w:rsidR="00AC4064" w:rsidRDefault="00AC4064"/>
    <w:p w14:paraId="63616A75" w14:textId="5BBA288F" w:rsidR="00AC4064" w:rsidRDefault="00AC4064"/>
    <w:p w14:paraId="0FB2DBA1" w14:textId="77777777" w:rsidR="00652605" w:rsidRDefault="00652605"/>
    <w:p w14:paraId="049E0568" w14:textId="3D42172F" w:rsidR="00AC4064" w:rsidRDefault="00AC4064"/>
    <w:p w14:paraId="2B804CF4" w14:textId="7414EF2D" w:rsidR="00AC4064" w:rsidRDefault="00AC4064"/>
    <w:p w14:paraId="62287693" w14:textId="4559CE87" w:rsidR="00AC4064" w:rsidRDefault="00AC4064"/>
    <w:p w14:paraId="2154E4D1" w14:textId="4411F1B5" w:rsidR="00AC4064" w:rsidRDefault="00AC4064"/>
    <w:p w14:paraId="7F7284F1" w14:textId="676309BC" w:rsidR="00BB53FF" w:rsidRDefault="00BB53FF"/>
    <w:p w14:paraId="5D79589F" w14:textId="77777777" w:rsidR="00BB53FF" w:rsidRDefault="00BB53FF"/>
    <w:p w14:paraId="7740512C" w14:textId="79770196" w:rsidR="00AC4064" w:rsidRDefault="00AC4064"/>
    <w:p w14:paraId="6584DA64" w14:textId="77777777" w:rsidR="00AC4064" w:rsidRDefault="00AC4064"/>
    <w:p w14:paraId="5AD91C88" w14:textId="77777777" w:rsidR="00D55F3F" w:rsidRPr="00D55F3F" w:rsidRDefault="00D55F3F" w:rsidP="00D55F3F">
      <w:pPr>
        <w:jc w:val="center"/>
        <w:rPr>
          <w:b/>
          <w:sz w:val="32"/>
        </w:rPr>
      </w:pPr>
      <w:r w:rsidRPr="00D55F3F">
        <w:rPr>
          <w:b/>
          <w:sz w:val="32"/>
        </w:rPr>
        <w:lastRenderedPageBreak/>
        <w:t>SOMMAIRE</w:t>
      </w:r>
    </w:p>
    <w:sdt>
      <w:sdtPr>
        <w:id w:val="-5808264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287CE6" w14:textId="77777777" w:rsidR="00D55F3F" w:rsidRPr="00D55F3F" w:rsidRDefault="00D55F3F" w:rsidP="00D55F3F"/>
        <w:p w14:paraId="50273127" w14:textId="23192F78" w:rsidR="00BB53FF" w:rsidRDefault="00D55F3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118285" w:history="1">
            <w:r w:rsidR="00BB53FF" w:rsidRPr="00EA71F5">
              <w:rPr>
                <w:rStyle w:val="Lienhypertexte"/>
                <w:noProof/>
              </w:rPr>
              <w:t>1.</w:t>
            </w:r>
            <w:r w:rsidR="00BB53FF">
              <w:rPr>
                <w:rFonts w:eastAsiaTheme="minorEastAsia"/>
                <w:noProof/>
              </w:rPr>
              <w:tab/>
            </w:r>
            <w:r w:rsidR="00BB53FF" w:rsidRPr="00EA71F5">
              <w:rPr>
                <w:rStyle w:val="Lienhypertexte"/>
                <w:noProof/>
              </w:rPr>
              <w:t>INTRODUCTION</w:t>
            </w:r>
            <w:r w:rsidR="00BB53FF">
              <w:rPr>
                <w:noProof/>
                <w:webHidden/>
              </w:rPr>
              <w:tab/>
            </w:r>
            <w:r w:rsidR="00BB53FF">
              <w:rPr>
                <w:noProof/>
                <w:webHidden/>
              </w:rPr>
              <w:fldChar w:fldCharType="begin"/>
            </w:r>
            <w:r w:rsidR="00BB53FF">
              <w:rPr>
                <w:noProof/>
                <w:webHidden/>
              </w:rPr>
              <w:instrText xml:space="preserve"> PAGEREF _Toc532118285 \h </w:instrText>
            </w:r>
            <w:r w:rsidR="00BB53FF">
              <w:rPr>
                <w:noProof/>
                <w:webHidden/>
              </w:rPr>
            </w:r>
            <w:r w:rsidR="00BB53FF">
              <w:rPr>
                <w:noProof/>
                <w:webHidden/>
              </w:rPr>
              <w:fldChar w:fldCharType="separate"/>
            </w:r>
            <w:r w:rsidR="00BB53FF">
              <w:rPr>
                <w:noProof/>
                <w:webHidden/>
              </w:rPr>
              <w:t>4</w:t>
            </w:r>
            <w:r w:rsidR="00BB53FF">
              <w:rPr>
                <w:noProof/>
                <w:webHidden/>
              </w:rPr>
              <w:fldChar w:fldCharType="end"/>
            </w:r>
          </w:hyperlink>
        </w:p>
        <w:p w14:paraId="0A95938A" w14:textId="18290B17" w:rsidR="00BB53FF" w:rsidRDefault="001D375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532118286" w:history="1">
            <w:r w:rsidR="00BB53FF" w:rsidRPr="00EA71F5">
              <w:rPr>
                <w:rStyle w:val="Lienhypertexte"/>
                <w:noProof/>
              </w:rPr>
              <w:t>1.1</w:t>
            </w:r>
            <w:r w:rsidR="00BB53FF">
              <w:rPr>
                <w:rFonts w:eastAsiaTheme="minorEastAsia"/>
                <w:noProof/>
              </w:rPr>
              <w:tab/>
            </w:r>
            <w:r w:rsidR="00BB53FF" w:rsidRPr="00EA71F5">
              <w:rPr>
                <w:rStyle w:val="Lienhypertexte"/>
                <w:noProof/>
              </w:rPr>
              <w:t>OBJECTIF</w:t>
            </w:r>
            <w:r w:rsidR="00BB53FF">
              <w:rPr>
                <w:noProof/>
                <w:webHidden/>
              </w:rPr>
              <w:tab/>
            </w:r>
            <w:r w:rsidR="00BB53FF">
              <w:rPr>
                <w:noProof/>
                <w:webHidden/>
              </w:rPr>
              <w:fldChar w:fldCharType="begin"/>
            </w:r>
            <w:r w:rsidR="00BB53FF">
              <w:rPr>
                <w:noProof/>
                <w:webHidden/>
              </w:rPr>
              <w:instrText xml:space="preserve"> PAGEREF _Toc532118286 \h </w:instrText>
            </w:r>
            <w:r w:rsidR="00BB53FF">
              <w:rPr>
                <w:noProof/>
                <w:webHidden/>
              </w:rPr>
            </w:r>
            <w:r w:rsidR="00BB53FF">
              <w:rPr>
                <w:noProof/>
                <w:webHidden/>
              </w:rPr>
              <w:fldChar w:fldCharType="separate"/>
            </w:r>
            <w:r w:rsidR="00BB53FF">
              <w:rPr>
                <w:noProof/>
                <w:webHidden/>
              </w:rPr>
              <w:t>4</w:t>
            </w:r>
            <w:r w:rsidR="00BB53FF">
              <w:rPr>
                <w:noProof/>
                <w:webHidden/>
              </w:rPr>
              <w:fldChar w:fldCharType="end"/>
            </w:r>
          </w:hyperlink>
        </w:p>
        <w:p w14:paraId="2749DDF7" w14:textId="663CE7E9" w:rsidR="00BB53FF" w:rsidRDefault="001D375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532118287" w:history="1">
            <w:r w:rsidR="00BB53FF" w:rsidRPr="00EA71F5">
              <w:rPr>
                <w:rStyle w:val="Lienhypertexte"/>
                <w:noProof/>
              </w:rPr>
              <w:t>1.2</w:t>
            </w:r>
            <w:r w:rsidR="00BB53FF">
              <w:rPr>
                <w:rFonts w:eastAsiaTheme="minorEastAsia"/>
                <w:noProof/>
              </w:rPr>
              <w:tab/>
            </w:r>
            <w:r w:rsidR="00BB53FF" w:rsidRPr="00EA71F5">
              <w:rPr>
                <w:rStyle w:val="Lienhypertexte"/>
                <w:noProof/>
              </w:rPr>
              <w:t>PORTEE</w:t>
            </w:r>
            <w:r w:rsidR="00BB53FF">
              <w:rPr>
                <w:noProof/>
                <w:webHidden/>
              </w:rPr>
              <w:tab/>
            </w:r>
            <w:r w:rsidR="00BB53FF">
              <w:rPr>
                <w:noProof/>
                <w:webHidden/>
              </w:rPr>
              <w:fldChar w:fldCharType="begin"/>
            </w:r>
            <w:r w:rsidR="00BB53FF">
              <w:rPr>
                <w:noProof/>
                <w:webHidden/>
              </w:rPr>
              <w:instrText xml:space="preserve"> PAGEREF _Toc532118287 \h </w:instrText>
            </w:r>
            <w:r w:rsidR="00BB53FF">
              <w:rPr>
                <w:noProof/>
                <w:webHidden/>
              </w:rPr>
            </w:r>
            <w:r w:rsidR="00BB53FF">
              <w:rPr>
                <w:noProof/>
                <w:webHidden/>
              </w:rPr>
              <w:fldChar w:fldCharType="separate"/>
            </w:r>
            <w:r w:rsidR="00BB53FF">
              <w:rPr>
                <w:noProof/>
                <w:webHidden/>
              </w:rPr>
              <w:t>4</w:t>
            </w:r>
            <w:r w:rsidR="00BB53FF">
              <w:rPr>
                <w:noProof/>
                <w:webHidden/>
              </w:rPr>
              <w:fldChar w:fldCharType="end"/>
            </w:r>
          </w:hyperlink>
        </w:p>
        <w:p w14:paraId="57D5157C" w14:textId="79906835" w:rsidR="00BB53FF" w:rsidRDefault="001D375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532118288" w:history="1">
            <w:r w:rsidR="00BB53FF" w:rsidRPr="00EA71F5">
              <w:rPr>
                <w:rStyle w:val="Lienhypertexte"/>
                <w:noProof/>
              </w:rPr>
              <w:t>1.3</w:t>
            </w:r>
            <w:r w:rsidR="00BB53FF">
              <w:rPr>
                <w:rFonts w:eastAsiaTheme="minorEastAsia"/>
                <w:noProof/>
              </w:rPr>
              <w:tab/>
            </w:r>
            <w:r w:rsidR="00BB53FF" w:rsidRPr="00EA71F5">
              <w:rPr>
                <w:rStyle w:val="Lienhypertexte"/>
                <w:noProof/>
              </w:rPr>
              <w:t>REFERENCES</w:t>
            </w:r>
            <w:r w:rsidR="00BB53FF">
              <w:rPr>
                <w:noProof/>
                <w:webHidden/>
              </w:rPr>
              <w:tab/>
            </w:r>
            <w:r w:rsidR="00BB53FF">
              <w:rPr>
                <w:noProof/>
                <w:webHidden/>
              </w:rPr>
              <w:fldChar w:fldCharType="begin"/>
            </w:r>
            <w:r w:rsidR="00BB53FF">
              <w:rPr>
                <w:noProof/>
                <w:webHidden/>
              </w:rPr>
              <w:instrText xml:space="preserve"> PAGEREF _Toc532118288 \h </w:instrText>
            </w:r>
            <w:r w:rsidR="00BB53FF">
              <w:rPr>
                <w:noProof/>
                <w:webHidden/>
              </w:rPr>
            </w:r>
            <w:r w:rsidR="00BB53FF">
              <w:rPr>
                <w:noProof/>
                <w:webHidden/>
              </w:rPr>
              <w:fldChar w:fldCharType="separate"/>
            </w:r>
            <w:r w:rsidR="00BB53FF">
              <w:rPr>
                <w:noProof/>
                <w:webHidden/>
              </w:rPr>
              <w:t>4</w:t>
            </w:r>
            <w:r w:rsidR="00BB53FF">
              <w:rPr>
                <w:noProof/>
                <w:webHidden/>
              </w:rPr>
              <w:fldChar w:fldCharType="end"/>
            </w:r>
          </w:hyperlink>
        </w:p>
        <w:p w14:paraId="24A61E33" w14:textId="69B0424F" w:rsidR="00BB53FF" w:rsidRDefault="001D375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532118289" w:history="1">
            <w:r w:rsidR="00BB53FF" w:rsidRPr="00EA71F5">
              <w:rPr>
                <w:rStyle w:val="Lienhypertexte"/>
                <w:noProof/>
              </w:rPr>
              <w:t>1.4</w:t>
            </w:r>
            <w:r w:rsidR="00BB53FF">
              <w:rPr>
                <w:rFonts w:eastAsiaTheme="minorEastAsia"/>
                <w:noProof/>
              </w:rPr>
              <w:tab/>
            </w:r>
            <w:r w:rsidR="00BB53FF" w:rsidRPr="00EA71F5">
              <w:rPr>
                <w:rStyle w:val="Lienhypertexte"/>
                <w:noProof/>
              </w:rPr>
              <w:t>CONVENTIONS</w:t>
            </w:r>
            <w:r w:rsidR="00BB53FF">
              <w:rPr>
                <w:noProof/>
                <w:webHidden/>
              </w:rPr>
              <w:tab/>
            </w:r>
            <w:r w:rsidR="00BB53FF">
              <w:rPr>
                <w:noProof/>
                <w:webHidden/>
              </w:rPr>
              <w:fldChar w:fldCharType="begin"/>
            </w:r>
            <w:r w:rsidR="00BB53FF">
              <w:rPr>
                <w:noProof/>
                <w:webHidden/>
              </w:rPr>
              <w:instrText xml:space="preserve"> PAGEREF _Toc532118289 \h </w:instrText>
            </w:r>
            <w:r w:rsidR="00BB53FF">
              <w:rPr>
                <w:noProof/>
                <w:webHidden/>
              </w:rPr>
            </w:r>
            <w:r w:rsidR="00BB53FF">
              <w:rPr>
                <w:noProof/>
                <w:webHidden/>
              </w:rPr>
              <w:fldChar w:fldCharType="separate"/>
            </w:r>
            <w:r w:rsidR="00BB53FF">
              <w:rPr>
                <w:noProof/>
                <w:webHidden/>
              </w:rPr>
              <w:t>5</w:t>
            </w:r>
            <w:r w:rsidR="00BB53FF">
              <w:rPr>
                <w:noProof/>
                <w:webHidden/>
              </w:rPr>
              <w:fldChar w:fldCharType="end"/>
            </w:r>
          </w:hyperlink>
        </w:p>
        <w:p w14:paraId="13E15070" w14:textId="05AD5E26" w:rsidR="00BB53FF" w:rsidRDefault="001D375C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</w:rPr>
          </w:pPr>
          <w:hyperlink w:anchor="_Toc532118290" w:history="1">
            <w:r w:rsidR="00BB53FF" w:rsidRPr="00EA71F5">
              <w:rPr>
                <w:rStyle w:val="Lienhypertexte"/>
                <w:noProof/>
              </w:rPr>
              <w:t>1.4.1</w:t>
            </w:r>
            <w:r w:rsidR="00BB53FF">
              <w:rPr>
                <w:rFonts w:eastAsiaTheme="minorEastAsia"/>
                <w:noProof/>
              </w:rPr>
              <w:tab/>
            </w:r>
            <w:r w:rsidR="00BB53FF" w:rsidRPr="00EA71F5">
              <w:rPr>
                <w:rStyle w:val="Lienhypertexte"/>
                <w:noProof/>
              </w:rPr>
              <w:t>RESULTAT DE TEST</w:t>
            </w:r>
            <w:r w:rsidR="00BB53FF">
              <w:rPr>
                <w:noProof/>
                <w:webHidden/>
              </w:rPr>
              <w:tab/>
            </w:r>
            <w:r w:rsidR="00BB53FF">
              <w:rPr>
                <w:noProof/>
                <w:webHidden/>
              </w:rPr>
              <w:fldChar w:fldCharType="begin"/>
            </w:r>
            <w:r w:rsidR="00BB53FF">
              <w:rPr>
                <w:noProof/>
                <w:webHidden/>
              </w:rPr>
              <w:instrText xml:space="preserve"> PAGEREF _Toc532118290 \h </w:instrText>
            </w:r>
            <w:r w:rsidR="00BB53FF">
              <w:rPr>
                <w:noProof/>
                <w:webHidden/>
              </w:rPr>
            </w:r>
            <w:r w:rsidR="00BB53FF">
              <w:rPr>
                <w:noProof/>
                <w:webHidden/>
              </w:rPr>
              <w:fldChar w:fldCharType="separate"/>
            </w:r>
            <w:r w:rsidR="00BB53FF">
              <w:rPr>
                <w:noProof/>
                <w:webHidden/>
              </w:rPr>
              <w:t>5</w:t>
            </w:r>
            <w:r w:rsidR="00BB53FF">
              <w:rPr>
                <w:noProof/>
                <w:webHidden/>
              </w:rPr>
              <w:fldChar w:fldCharType="end"/>
            </w:r>
          </w:hyperlink>
        </w:p>
        <w:p w14:paraId="45D79E39" w14:textId="792CB3D6" w:rsidR="00BB53FF" w:rsidRDefault="001D375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532118291" w:history="1">
            <w:r w:rsidR="00BB53FF" w:rsidRPr="00EA71F5">
              <w:rPr>
                <w:rStyle w:val="Lienhypertexte"/>
                <w:noProof/>
              </w:rPr>
              <w:t>2.</w:t>
            </w:r>
            <w:r w:rsidR="00BB53FF">
              <w:rPr>
                <w:rFonts w:eastAsiaTheme="minorEastAsia"/>
                <w:noProof/>
              </w:rPr>
              <w:tab/>
            </w:r>
            <w:r w:rsidR="00BB53FF" w:rsidRPr="00EA71F5">
              <w:rPr>
                <w:rStyle w:val="Lienhypertexte"/>
                <w:noProof/>
              </w:rPr>
              <w:t>GENERALITES SUR LES RESULTATS DES TESTS</w:t>
            </w:r>
            <w:r w:rsidR="00BB53FF">
              <w:rPr>
                <w:noProof/>
                <w:webHidden/>
              </w:rPr>
              <w:tab/>
            </w:r>
            <w:r w:rsidR="00BB53FF">
              <w:rPr>
                <w:noProof/>
                <w:webHidden/>
              </w:rPr>
              <w:fldChar w:fldCharType="begin"/>
            </w:r>
            <w:r w:rsidR="00BB53FF">
              <w:rPr>
                <w:noProof/>
                <w:webHidden/>
              </w:rPr>
              <w:instrText xml:space="preserve"> PAGEREF _Toc532118291 \h </w:instrText>
            </w:r>
            <w:r w:rsidR="00BB53FF">
              <w:rPr>
                <w:noProof/>
                <w:webHidden/>
              </w:rPr>
            </w:r>
            <w:r w:rsidR="00BB53FF">
              <w:rPr>
                <w:noProof/>
                <w:webHidden/>
              </w:rPr>
              <w:fldChar w:fldCharType="separate"/>
            </w:r>
            <w:r w:rsidR="00BB53FF">
              <w:rPr>
                <w:noProof/>
                <w:webHidden/>
              </w:rPr>
              <w:t>6</w:t>
            </w:r>
            <w:r w:rsidR="00BB53FF">
              <w:rPr>
                <w:noProof/>
                <w:webHidden/>
              </w:rPr>
              <w:fldChar w:fldCharType="end"/>
            </w:r>
          </w:hyperlink>
        </w:p>
        <w:p w14:paraId="7BDDB9C2" w14:textId="11551FD7" w:rsidR="00BB53FF" w:rsidRDefault="001D375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532118292" w:history="1">
            <w:r w:rsidR="00BB53FF" w:rsidRPr="00EA71F5">
              <w:rPr>
                <w:rStyle w:val="Lienhypertexte"/>
                <w:noProof/>
              </w:rPr>
              <w:t>2.1</w:t>
            </w:r>
            <w:r w:rsidR="00BB53FF">
              <w:rPr>
                <w:rFonts w:eastAsiaTheme="minorEastAsia"/>
                <w:noProof/>
              </w:rPr>
              <w:tab/>
            </w:r>
            <w:r w:rsidR="00BB53FF" w:rsidRPr="00EA71F5">
              <w:rPr>
                <w:rStyle w:val="Lienhypertexte"/>
                <w:noProof/>
              </w:rPr>
              <w:t>JOURNAL DE TEST</w:t>
            </w:r>
            <w:r w:rsidR="00BB53FF">
              <w:rPr>
                <w:noProof/>
                <w:webHidden/>
              </w:rPr>
              <w:tab/>
            </w:r>
            <w:r w:rsidR="00BB53FF">
              <w:rPr>
                <w:noProof/>
                <w:webHidden/>
              </w:rPr>
              <w:fldChar w:fldCharType="begin"/>
            </w:r>
            <w:r w:rsidR="00BB53FF">
              <w:rPr>
                <w:noProof/>
                <w:webHidden/>
              </w:rPr>
              <w:instrText xml:space="preserve"> PAGEREF _Toc532118292 \h </w:instrText>
            </w:r>
            <w:r w:rsidR="00BB53FF">
              <w:rPr>
                <w:noProof/>
                <w:webHidden/>
              </w:rPr>
            </w:r>
            <w:r w:rsidR="00BB53FF">
              <w:rPr>
                <w:noProof/>
                <w:webHidden/>
              </w:rPr>
              <w:fldChar w:fldCharType="separate"/>
            </w:r>
            <w:r w:rsidR="00BB53FF">
              <w:rPr>
                <w:noProof/>
                <w:webHidden/>
              </w:rPr>
              <w:t>6</w:t>
            </w:r>
            <w:r w:rsidR="00BB53FF">
              <w:rPr>
                <w:noProof/>
                <w:webHidden/>
              </w:rPr>
              <w:fldChar w:fldCharType="end"/>
            </w:r>
          </w:hyperlink>
        </w:p>
        <w:p w14:paraId="042C4B81" w14:textId="311CD031" w:rsidR="00BB53FF" w:rsidRDefault="001D375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532118293" w:history="1">
            <w:r w:rsidR="00BB53FF" w:rsidRPr="00EA71F5">
              <w:rPr>
                <w:rStyle w:val="Lienhypertexte"/>
                <w:noProof/>
              </w:rPr>
              <w:t>2.2</w:t>
            </w:r>
            <w:r w:rsidR="00BB53FF">
              <w:rPr>
                <w:rFonts w:eastAsiaTheme="minorEastAsia"/>
                <w:noProof/>
              </w:rPr>
              <w:tab/>
            </w:r>
            <w:r w:rsidR="00BB53FF" w:rsidRPr="00EA71F5">
              <w:rPr>
                <w:rStyle w:val="Lienhypertexte"/>
                <w:noProof/>
              </w:rPr>
              <w:t>JUSTIFICATION DU RESULTAT DU TEST</w:t>
            </w:r>
            <w:r w:rsidR="00BB53FF">
              <w:rPr>
                <w:noProof/>
                <w:webHidden/>
              </w:rPr>
              <w:tab/>
            </w:r>
            <w:r w:rsidR="00BB53FF">
              <w:rPr>
                <w:noProof/>
                <w:webHidden/>
              </w:rPr>
              <w:fldChar w:fldCharType="begin"/>
            </w:r>
            <w:r w:rsidR="00BB53FF">
              <w:rPr>
                <w:noProof/>
                <w:webHidden/>
              </w:rPr>
              <w:instrText xml:space="preserve"> PAGEREF _Toc532118293 \h </w:instrText>
            </w:r>
            <w:r w:rsidR="00BB53FF">
              <w:rPr>
                <w:noProof/>
                <w:webHidden/>
              </w:rPr>
            </w:r>
            <w:r w:rsidR="00BB53FF">
              <w:rPr>
                <w:noProof/>
                <w:webHidden/>
              </w:rPr>
              <w:fldChar w:fldCharType="separate"/>
            </w:r>
            <w:r w:rsidR="00BB53FF">
              <w:rPr>
                <w:noProof/>
                <w:webHidden/>
              </w:rPr>
              <w:t>6</w:t>
            </w:r>
            <w:r w:rsidR="00BB53FF">
              <w:rPr>
                <w:noProof/>
                <w:webHidden/>
              </w:rPr>
              <w:fldChar w:fldCharType="end"/>
            </w:r>
          </w:hyperlink>
        </w:p>
        <w:p w14:paraId="32594970" w14:textId="5044E6B5" w:rsidR="00BB53FF" w:rsidRDefault="001D375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532118294" w:history="1">
            <w:r w:rsidR="00BB53FF" w:rsidRPr="00EA71F5">
              <w:rPr>
                <w:rStyle w:val="Lienhypertexte"/>
                <w:noProof/>
              </w:rPr>
              <w:t>2.3</w:t>
            </w:r>
            <w:r w:rsidR="00BB53FF">
              <w:rPr>
                <w:rFonts w:eastAsiaTheme="minorEastAsia"/>
                <w:noProof/>
              </w:rPr>
              <w:tab/>
            </w:r>
            <w:r w:rsidR="00BB53FF" w:rsidRPr="00EA71F5">
              <w:rPr>
                <w:rStyle w:val="Lienhypertexte"/>
                <w:noProof/>
              </w:rPr>
              <w:t>BILAN GLOBAL DES TESTS</w:t>
            </w:r>
            <w:r w:rsidR="00BB53FF">
              <w:rPr>
                <w:noProof/>
                <w:webHidden/>
              </w:rPr>
              <w:tab/>
            </w:r>
            <w:r w:rsidR="00BB53FF">
              <w:rPr>
                <w:noProof/>
                <w:webHidden/>
              </w:rPr>
              <w:fldChar w:fldCharType="begin"/>
            </w:r>
            <w:r w:rsidR="00BB53FF">
              <w:rPr>
                <w:noProof/>
                <w:webHidden/>
              </w:rPr>
              <w:instrText xml:space="preserve"> PAGEREF _Toc532118294 \h </w:instrText>
            </w:r>
            <w:r w:rsidR="00BB53FF">
              <w:rPr>
                <w:noProof/>
                <w:webHidden/>
              </w:rPr>
            </w:r>
            <w:r w:rsidR="00BB53FF">
              <w:rPr>
                <w:noProof/>
                <w:webHidden/>
              </w:rPr>
              <w:fldChar w:fldCharType="separate"/>
            </w:r>
            <w:r w:rsidR="00BB53FF">
              <w:rPr>
                <w:noProof/>
                <w:webHidden/>
              </w:rPr>
              <w:t>6</w:t>
            </w:r>
            <w:r w:rsidR="00BB53FF">
              <w:rPr>
                <w:noProof/>
                <w:webHidden/>
              </w:rPr>
              <w:fldChar w:fldCharType="end"/>
            </w:r>
          </w:hyperlink>
        </w:p>
        <w:p w14:paraId="266322A8" w14:textId="62F75F60" w:rsidR="00BB53FF" w:rsidRDefault="001D375C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</w:rPr>
          </w:pPr>
          <w:hyperlink w:anchor="_Toc532118295" w:history="1">
            <w:r w:rsidR="00BB53FF" w:rsidRPr="00EA71F5">
              <w:rPr>
                <w:rStyle w:val="Lienhypertexte"/>
                <w:noProof/>
              </w:rPr>
              <w:t>2.3.1</w:t>
            </w:r>
            <w:r w:rsidR="00BB53FF">
              <w:rPr>
                <w:rFonts w:eastAsiaTheme="minorEastAsia"/>
                <w:noProof/>
              </w:rPr>
              <w:tab/>
            </w:r>
            <w:r w:rsidR="00BB53FF" w:rsidRPr="00EA71F5">
              <w:rPr>
                <w:rStyle w:val="Lienhypertexte"/>
                <w:noProof/>
              </w:rPr>
              <w:t>RESULTATS QUALITATIFS</w:t>
            </w:r>
            <w:r w:rsidR="00BB53FF">
              <w:rPr>
                <w:noProof/>
                <w:webHidden/>
              </w:rPr>
              <w:tab/>
            </w:r>
            <w:r w:rsidR="00BB53FF">
              <w:rPr>
                <w:noProof/>
                <w:webHidden/>
              </w:rPr>
              <w:fldChar w:fldCharType="begin"/>
            </w:r>
            <w:r w:rsidR="00BB53FF">
              <w:rPr>
                <w:noProof/>
                <w:webHidden/>
              </w:rPr>
              <w:instrText xml:space="preserve"> PAGEREF _Toc532118295 \h </w:instrText>
            </w:r>
            <w:r w:rsidR="00BB53FF">
              <w:rPr>
                <w:noProof/>
                <w:webHidden/>
              </w:rPr>
            </w:r>
            <w:r w:rsidR="00BB53FF">
              <w:rPr>
                <w:noProof/>
                <w:webHidden/>
              </w:rPr>
              <w:fldChar w:fldCharType="separate"/>
            </w:r>
            <w:r w:rsidR="00BB53FF">
              <w:rPr>
                <w:noProof/>
                <w:webHidden/>
              </w:rPr>
              <w:t>6</w:t>
            </w:r>
            <w:r w:rsidR="00BB53FF">
              <w:rPr>
                <w:noProof/>
                <w:webHidden/>
              </w:rPr>
              <w:fldChar w:fldCharType="end"/>
            </w:r>
          </w:hyperlink>
        </w:p>
        <w:p w14:paraId="4435601F" w14:textId="062395A6" w:rsidR="00BB53FF" w:rsidRDefault="001D375C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</w:rPr>
          </w:pPr>
          <w:hyperlink w:anchor="_Toc532118296" w:history="1">
            <w:r w:rsidR="00BB53FF" w:rsidRPr="00EA71F5">
              <w:rPr>
                <w:rStyle w:val="Lienhypertexte"/>
                <w:noProof/>
              </w:rPr>
              <w:t>2.3.2</w:t>
            </w:r>
            <w:r w:rsidR="00BB53FF">
              <w:rPr>
                <w:rFonts w:eastAsiaTheme="minorEastAsia"/>
                <w:noProof/>
              </w:rPr>
              <w:tab/>
            </w:r>
            <w:r w:rsidR="00BB53FF" w:rsidRPr="00EA71F5">
              <w:rPr>
                <w:rStyle w:val="Lienhypertexte"/>
                <w:noProof/>
              </w:rPr>
              <w:t>RESULTATS QUANTITATIFS</w:t>
            </w:r>
            <w:r w:rsidR="00BB53FF">
              <w:rPr>
                <w:noProof/>
                <w:webHidden/>
              </w:rPr>
              <w:tab/>
            </w:r>
            <w:r w:rsidR="00BB53FF">
              <w:rPr>
                <w:noProof/>
                <w:webHidden/>
              </w:rPr>
              <w:fldChar w:fldCharType="begin"/>
            </w:r>
            <w:r w:rsidR="00BB53FF">
              <w:rPr>
                <w:noProof/>
                <w:webHidden/>
              </w:rPr>
              <w:instrText xml:space="preserve"> PAGEREF _Toc532118296 \h </w:instrText>
            </w:r>
            <w:r w:rsidR="00BB53FF">
              <w:rPr>
                <w:noProof/>
                <w:webHidden/>
              </w:rPr>
            </w:r>
            <w:r w:rsidR="00BB53FF">
              <w:rPr>
                <w:noProof/>
                <w:webHidden/>
              </w:rPr>
              <w:fldChar w:fldCharType="separate"/>
            </w:r>
            <w:r w:rsidR="00BB53FF">
              <w:rPr>
                <w:noProof/>
                <w:webHidden/>
              </w:rPr>
              <w:t>6</w:t>
            </w:r>
            <w:r w:rsidR="00BB53FF">
              <w:rPr>
                <w:noProof/>
                <w:webHidden/>
              </w:rPr>
              <w:fldChar w:fldCharType="end"/>
            </w:r>
          </w:hyperlink>
        </w:p>
        <w:p w14:paraId="4EB55DFA" w14:textId="020EA25E" w:rsidR="00BB53FF" w:rsidRDefault="001D375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532118297" w:history="1">
            <w:r w:rsidR="00BB53FF" w:rsidRPr="00EA71F5">
              <w:rPr>
                <w:rStyle w:val="Lienhypertexte"/>
                <w:noProof/>
              </w:rPr>
              <w:t>3.</w:t>
            </w:r>
            <w:r w:rsidR="00BB53FF">
              <w:rPr>
                <w:rFonts w:eastAsiaTheme="minorEastAsia"/>
                <w:noProof/>
              </w:rPr>
              <w:tab/>
            </w:r>
            <w:r w:rsidR="00BB53FF" w:rsidRPr="00EA71F5">
              <w:rPr>
                <w:rStyle w:val="Lienhypertexte"/>
                <w:noProof/>
              </w:rPr>
              <w:t>DETAILS DES RESULTATS DES TESTS</w:t>
            </w:r>
            <w:r w:rsidR="00BB53FF">
              <w:rPr>
                <w:noProof/>
                <w:webHidden/>
              </w:rPr>
              <w:tab/>
            </w:r>
            <w:r w:rsidR="00BB53FF">
              <w:rPr>
                <w:noProof/>
                <w:webHidden/>
              </w:rPr>
              <w:fldChar w:fldCharType="begin"/>
            </w:r>
            <w:r w:rsidR="00BB53FF">
              <w:rPr>
                <w:noProof/>
                <w:webHidden/>
              </w:rPr>
              <w:instrText xml:space="preserve"> PAGEREF _Toc532118297 \h </w:instrText>
            </w:r>
            <w:r w:rsidR="00BB53FF">
              <w:rPr>
                <w:noProof/>
                <w:webHidden/>
              </w:rPr>
            </w:r>
            <w:r w:rsidR="00BB53FF">
              <w:rPr>
                <w:noProof/>
                <w:webHidden/>
              </w:rPr>
              <w:fldChar w:fldCharType="separate"/>
            </w:r>
            <w:r w:rsidR="00BB53FF">
              <w:rPr>
                <w:noProof/>
                <w:webHidden/>
              </w:rPr>
              <w:t>7</w:t>
            </w:r>
            <w:r w:rsidR="00BB53FF">
              <w:rPr>
                <w:noProof/>
                <w:webHidden/>
              </w:rPr>
              <w:fldChar w:fldCharType="end"/>
            </w:r>
          </w:hyperlink>
        </w:p>
        <w:p w14:paraId="1EE31C0F" w14:textId="1ABFCEC4" w:rsidR="00BB53FF" w:rsidRDefault="001D375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532118298" w:history="1">
            <w:r w:rsidR="00BB53FF" w:rsidRPr="00EA71F5">
              <w:rPr>
                <w:rStyle w:val="Lienhypertexte"/>
                <w:noProof/>
              </w:rPr>
              <w:t>3.1</w:t>
            </w:r>
            <w:r w:rsidR="00BB53FF">
              <w:rPr>
                <w:rFonts w:eastAsiaTheme="minorEastAsia"/>
                <w:noProof/>
              </w:rPr>
              <w:tab/>
            </w:r>
            <w:r w:rsidR="00BB53FF" w:rsidRPr="00EA71F5">
              <w:rPr>
                <w:rStyle w:val="Lienhypertexte"/>
                <w:noProof/>
              </w:rPr>
              <w:t>PHASE 1</w:t>
            </w:r>
            <w:r w:rsidR="00BB53FF">
              <w:rPr>
                <w:noProof/>
                <w:webHidden/>
              </w:rPr>
              <w:tab/>
            </w:r>
            <w:r w:rsidR="00BB53FF">
              <w:rPr>
                <w:noProof/>
                <w:webHidden/>
              </w:rPr>
              <w:fldChar w:fldCharType="begin"/>
            </w:r>
            <w:r w:rsidR="00BB53FF">
              <w:rPr>
                <w:noProof/>
                <w:webHidden/>
              </w:rPr>
              <w:instrText xml:space="preserve"> PAGEREF _Toc532118298 \h </w:instrText>
            </w:r>
            <w:r w:rsidR="00BB53FF">
              <w:rPr>
                <w:noProof/>
                <w:webHidden/>
              </w:rPr>
            </w:r>
            <w:r w:rsidR="00BB53FF">
              <w:rPr>
                <w:noProof/>
                <w:webHidden/>
              </w:rPr>
              <w:fldChar w:fldCharType="separate"/>
            </w:r>
            <w:r w:rsidR="00BB53FF">
              <w:rPr>
                <w:noProof/>
                <w:webHidden/>
              </w:rPr>
              <w:t>7</w:t>
            </w:r>
            <w:r w:rsidR="00BB53FF">
              <w:rPr>
                <w:noProof/>
                <w:webHidden/>
              </w:rPr>
              <w:fldChar w:fldCharType="end"/>
            </w:r>
          </w:hyperlink>
        </w:p>
        <w:p w14:paraId="7ADB98CB" w14:textId="58A51518" w:rsidR="00D55F3F" w:rsidRDefault="00D55F3F" w:rsidP="00D55F3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5818FA4" w14:textId="77777777" w:rsidR="00E01BE7" w:rsidRDefault="00E01BE7" w:rsidP="00D55F3F">
      <w:pPr>
        <w:rPr>
          <w:b/>
          <w:bCs/>
        </w:rPr>
      </w:pPr>
    </w:p>
    <w:p w14:paraId="667075FF" w14:textId="77777777" w:rsidR="001107F7" w:rsidRDefault="001107F7" w:rsidP="00D55F3F">
      <w:pPr>
        <w:rPr>
          <w:b/>
          <w:bCs/>
        </w:rPr>
      </w:pPr>
    </w:p>
    <w:p w14:paraId="036B954D" w14:textId="77777777" w:rsidR="0081550D" w:rsidRDefault="0081550D" w:rsidP="00D55F3F">
      <w:pPr>
        <w:rPr>
          <w:b/>
          <w:bCs/>
        </w:rPr>
      </w:pPr>
    </w:p>
    <w:p w14:paraId="514B6065" w14:textId="77777777" w:rsidR="0081550D" w:rsidRDefault="0081550D" w:rsidP="00D55F3F">
      <w:pPr>
        <w:rPr>
          <w:b/>
          <w:bCs/>
        </w:rPr>
      </w:pPr>
    </w:p>
    <w:p w14:paraId="53BDF016" w14:textId="77777777" w:rsidR="0081550D" w:rsidRDefault="0081550D" w:rsidP="00D55F3F">
      <w:pPr>
        <w:rPr>
          <w:b/>
          <w:bCs/>
        </w:rPr>
      </w:pPr>
    </w:p>
    <w:p w14:paraId="38B05D53" w14:textId="77777777" w:rsidR="0081550D" w:rsidRDefault="0081550D" w:rsidP="00D55F3F">
      <w:pPr>
        <w:rPr>
          <w:b/>
          <w:bCs/>
        </w:rPr>
      </w:pPr>
    </w:p>
    <w:p w14:paraId="60F9111E" w14:textId="77777777" w:rsidR="0081550D" w:rsidRDefault="0081550D" w:rsidP="00D55F3F">
      <w:pPr>
        <w:rPr>
          <w:b/>
          <w:bCs/>
        </w:rPr>
      </w:pPr>
    </w:p>
    <w:p w14:paraId="4E128F2E" w14:textId="77777777" w:rsidR="0081550D" w:rsidRDefault="0081550D" w:rsidP="00D55F3F">
      <w:pPr>
        <w:rPr>
          <w:b/>
          <w:bCs/>
        </w:rPr>
      </w:pPr>
    </w:p>
    <w:p w14:paraId="390BA50A" w14:textId="1F89DF47" w:rsidR="0081550D" w:rsidRDefault="0081550D" w:rsidP="00D55F3F">
      <w:pPr>
        <w:rPr>
          <w:b/>
          <w:bCs/>
        </w:rPr>
      </w:pPr>
    </w:p>
    <w:p w14:paraId="07477758" w14:textId="77777777" w:rsidR="00652605" w:rsidRDefault="00652605" w:rsidP="00D55F3F">
      <w:pPr>
        <w:rPr>
          <w:b/>
          <w:bCs/>
        </w:rPr>
      </w:pPr>
    </w:p>
    <w:p w14:paraId="0EC7357F" w14:textId="44B34EED" w:rsidR="0081550D" w:rsidRDefault="00DA65B4" w:rsidP="00DA65B4">
      <w:pPr>
        <w:tabs>
          <w:tab w:val="left" w:pos="6528"/>
        </w:tabs>
        <w:rPr>
          <w:b/>
          <w:bCs/>
        </w:rPr>
      </w:pPr>
      <w:r>
        <w:rPr>
          <w:b/>
          <w:bCs/>
        </w:rPr>
        <w:tab/>
      </w:r>
    </w:p>
    <w:p w14:paraId="628C897E" w14:textId="77777777" w:rsidR="0081550D" w:rsidRDefault="0081550D" w:rsidP="00D55F3F">
      <w:pPr>
        <w:rPr>
          <w:b/>
          <w:bCs/>
        </w:rPr>
      </w:pPr>
    </w:p>
    <w:p w14:paraId="44837F30" w14:textId="77777777" w:rsidR="0081550D" w:rsidRDefault="0081550D" w:rsidP="00D55F3F">
      <w:pPr>
        <w:rPr>
          <w:b/>
          <w:bCs/>
        </w:rPr>
      </w:pPr>
    </w:p>
    <w:p w14:paraId="03B33B2B" w14:textId="77777777" w:rsidR="0081550D" w:rsidRDefault="0081550D" w:rsidP="00D55F3F">
      <w:pPr>
        <w:rPr>
          <w:b/>
          <w:bCs/>
        </w:rPr>
      </w:pPr>
    </w:p>
    <w:p w14:paraId="0DF19539" w14:textId="77777777" w:rsidR="008B41CF" w:rsidRPr="008B41CF" w:rsidRDefault="00D55F3F" w:rsidP="008F6905">
      <w:pPr>
        <w:pStyle w:val="Titre1"/>
        <w:numPr>
          <w:ilvl w:val="0"/>
          <w:numId w:val="1"/>
        </w:numPr>
        <w:pBdr>
          <w:bottom w:val="single" w:sz="6" w:space="1" w:color="auto"/>
        </w:pBdr>
        <w:rPr>
          <w:color w:val="auto"/>
        </w:rPr>
      </w:pPr>
      <w:bookmarkStart w:id="0" w:name="_Toc532118285"/>
      <w:r w:rsidRPr="008B41CF">
        <w:rPr>
          <w:color w:val="auto"/>
        </w:rPr>
        <w:lastRenderedPageBreak/>
        <w:t>INTRODUCTION</w:t>
      </w:r>
      <w:bookmarkEnd w:id="0"/>
    </w:p>
    <w:p w14:paraId="07F672D1" w14:textId="77777777" w:rsidR="00320CF0" w:rsidRPr="008B41CF" w:rsidRDefault="00320CF0" w:rsidP="008B41CF"/>
    <w:p w14:paraId="149F7DDE" w14:textId="77777777" w:rsidR="00D55F3F" w:rsidRDefault="00D55F3F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1" w:name="_Toc532118286"/>
      <w:r w:rsidRPr="008B41CF">
        <w:rPr>
          <w:color w:val="auto"/>
        </w:rPr>
        <w:t>OBJECTIF</w:t>
      </w:r>
      <w:bookmarkEnd w:id="1"/>
    </w:p>
    <w:p w14:paraId="45AC5B21" w14:textId="77777777" w:rsidR="008B41CF" w:rsidRPr="008B41CF" w:rsidRDefault="008B41CF" w:rsidP="008B41CF"/>
    <w:p w14:paraId="0030E4A6" w14:textId="4E995817" w:rsidR="007922F5" w:rsidRDefault="008B41CF" w:rsidP="008B41CF">
      <w:pPr>
        <w:ind w:firstLine="360"/>
        <w:jc w:val="both"/>
      </w:pPr>
      <w:r>
        <w:t xml:space="preserve">Ce document </w:t>
      </w:r>
      <w:r w:rsidR="00CF18E7">
        <w:t xml:space="preserve">est le rapport de tests logiciels du sous-système logiciel </w:t>
      </w:r>
      <w:r w:rsidR="003F774E">
        <w:rPr>
          <w:b/>
        </w:rPr>
        <w:t>GP 1.0</w:t>
      </w:r>
    </w:p>
    <w:p w14:paraId="6EC057BE" w14:textId="77777777" w:rsidR="008B41CF" w:rsidRDefault="008B41CF" w:rsidP="008B41CF">
      <w:pPr>
        <w:ind w:firstLine="360"/>
        <w:jc w:val="both"/>
      </w:pPr>
      <w:r>
        <w:t xml:space="preserve">Il </w:t>
      </w:r>
      <w:r w:rsidR="00CF18E7">
        <w:t>contient les résultats des tests exécutés pendant la phase de test 1</w:t>
      </w:r>
      <w:r w:rsidR="00962F2D">
        <w:t xml:space="preserve"> et 2</w:t>
      </w:r>
    </w:p>
    <w:p w14:paraId="63F31101" w14:textId="77777777" w:rsidR="008B41CF" w:rsidRPr="008B41CF" w:rsidRDefault="008B41CF" w:rsidP="008B41CF">
      <w:pPr>
        <w:ind w:firstLine="360"/>
        <w:jc w:val="both"/>
      </w:pPr>
    </w:p>
    <w:p w14:paraId="7EE03AB0" w14:textId="77777777" w:rsidR="00D55F3F" w:rsidRDefault="00D55F3F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2" w:name="_Toc532118287"/>
      <w:r w:rsidRPr="008B41CF">
        <w:rPr>
          <w:color w:val="auto"/>
        </w:rPr>
        <w:t>PORTEE</w:t>
      </w:r>
      <w:bookmarkEnd w:id="2"/>
    </w:p>
    <w:p w14:paraId="7B385E48" w14:textId="77777777" w:rsidR="008B41CF" w:rsidRDefault="008B41CF" w:rsidP="008B41CF"/>
    <w:p w14:paraId="3C85E32C" w14:textId="77777777" w:rsidR="008B41CF" w:rsidRDefault="008B41CF" w:rsidP="008B41CF">
      <w:pPr>
        <w:ind w:firstLine="360"/>
        <w:jc w:val="both"/>
      </w:pPr>
      <w:r>
        <w:t>Ce document sera utilisé par l’équipe du projet et sera disponible pour le maître d’ouvrage si celui-ci désire l’étudier et faire des remarques.</w:t>
      </w:r>
    </w:p>
    <w:p w14:paraId="7768E1ED" w14:textId="77777777" w:rsidR="008B41CF" w:rsidRPr="008B41CF" w:rsidRDefault="008B41CF" w:rsidP="008B41CF"/>
    <w:p w14:paraId="0DB0443A" w14:textId="77777777" w:rsidR="00D55F3F" w:rsidRDefault="00D55F3F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3" w:name="_Toc532118288"/>
      <w:r w:rsidRPr="008B41CF">
        <w:rPr>
          <w:color w:val="auto"/>
        </w:rPr>
        <w:t>REFERENCES</w:t>
      </w:r>
      <w:bookmarkEnd w:id="3"/>
    </w:p>
    <w:p w14:paraId="3E3613C0" w14:textId="77777777" w:rsidR="00971ECE" w:rsidRPr="00971ECE" w:rsidRDefault="00971ECE" w:rsidP="00971ECE"/>
    <w:p w14:paraId="3BA08CCF" w14:textId="77777777" w:rsidR="00E737DF" w:rsidRDefault="00BC0FFB" w:rsidP="008F6905">
      <w:pPr>
        <w:pStyle w:val="Paragraphedeliste"/>
        <w:numPr>
          <w:ilvl w:val="2"/>
          <w:numId w:val="1"/>
        </w:numPr>
      </w:pPr>
      <w:r>
        <w:t>NORMES ET REGLEMENTATIONS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3539"/>
        <w:gridCol w:w="5528"/>
      </w:tblGrid>
      <w:tr w:rsidR="001828D8" w14:paraId="7DA8D560" w14:textId="77777777" w:rsidTr="001828D8">
        <w:tc>
          <w:tcPr>
            <w:tcW w:w="3539" w:type="dxa"/>
            <w:shd w:val="clear" w:color="auto" w:fill="F2F2F2" w:themeFill="background1" w:themeFillShade="F2"/>
          </w:tcPr>
          <w:p w14:paraId="1946B5CC" w14:textId="77777777" w:rsidR="001828D8" w:rsidRPr="001828D8" w:rsidRDefault="001B27FC" w:rsidP="001828D8">
            <w:pPr>
              <w:jc w:val="center"/>
              <w:rPr>
                <w:b/>
              </w:rPr>
            </w:pPr>
            <w:r>
              <w:rPr>
                <w:b/>
              </w:rPr>
              <w:t>TITRE</w:t>
            </w:r>
          </w:p>
        </w:tc>
        <w:tc>
          <w:tcPr>
            <w:tcW w:w="5528" w:type="dxa"/>
            <w:shd w:val="clear" w:color="auto" w:fill="F2F2F2" w:themeFill="background1" w:themeFillShade="F2"/>
          </w:tcPr>
          <w:p w14:paraId="48B9095B" w14:textId="77777777" w:rsidR="001828D8" w:rsidRPr="001828D8" w:rsidRDefault="001B27FC" w:rsidP="001828D8">
            <w:pPr>
              <w:jc w:val="center"/>
              <w:rPr>
                <w:b/>
              </w:rPr>
            </w:pPr>
            <w:r>
              <w:rPr>
                <w:b/>
              </w:rPr>
              <w:t>NOM DU DOCUMENT</w:t>
            </w:r>
          </w:p>
        </w:tc>
      </w:tr>
      <w:tr w:rsidR="001828D8" w14:paraId="140DE98E" w14:textId="77777777" w:rsidTr="001828D8">
        <w:tc>
          <w:tcPr>
            <w:tcW w:w="3539" w:type="dxa"/>
          </w:tcPr>
          <w:p w14:paraId="510EC49A" w14:textId="6B8F0943" w:rsidR="001828D8" w:rsidRDefault="007D73AE" w:rsidP="008B41CF">
            <w:r>
              <w:t>IEC</w:t>
            </w:r>
            <w:r w:rsidR="00BB3CC5">
              <w:t xml:space="preserve"> </w:t>
            </w:r>
            <w:proofErr w:type="gramStart"/>
            <w:r>
              <w:t>62304:</w:t>
            </w:r>
            <w:proofErr w:type="gramEnd"/>
            <w:r>
              <w:t>2006</w:t>
            </w:r>
            <w:r w:rsidR="00BB3CC5">
              <w:t>/A</w:t>
            </w:r>
            <w:r w:rsidR="009E0265">
              <w:t>1:201</w:t>
            </w:r>
            <w:r w:rsidR="00BB53FF">
              <w:t>8</w:t>
            </w:r>
          </w:p>
        </w:tc>
        <w:tc>
          <w:tcPr>
            <w:tcW w:w="5528" w:type="dxa"/>
          </w:tcPr>
          <w:p w14:paraId="3E99242F" w14:textId="77777777" w:rsidR="001828D8" w:rsidRDefault="000C4405" w:rsidP="008B41CF">
            <w:r w:rsidRPr="000C4405">
              <w:t>Processus du cycle de vie du logiciel</w:t>
            </w:r>
          </w:p>
        </w:tc>
      </w:tr>
      <w:tr w:rsidR="000233A9" w14:paraId="21ABAE9B" w14:textId="77777777" w:rsidTr="001828D8">
        <w:tc>
          <w:tcPr>
            <w:tcW w:w="3539" w:type="dxa"/>
          </w:tcPr>
          <w:p w14:paraId="74C5B530" w14:textId="77777777" w:rsidR="000233A9" w:rsidRDefault="000233A9" w:rsidP="008B41CF">
            <w:r>
              <w:t xml:space="preserve">ISO </w:t>
            </w:r>
            <w:proofErr w:type="gramStart"/>
            <w:r>
              <w:t>13485</w:t>
            </w:r>
            <w:r w:rsidR="00C97434">
              <w:t>:</w:t>
            </w:r>
            <w:proofErr w:type="gramEnd"/>
            <w:r w:rsidR="00C97434">
              <w:t>2016</w:t>
            </w:r>
          </w:p>
        </w:tc>
        <w:tc>
          <w:tcPr>
            <w:tcW w:w="5528" w:type="dxa"/>
          </w:tcPr>
          <w:p w14:paraId="5FC4F303" w14:textId="77777777" w:rsidR="000233A9" w:rsidRDefault="00317060" w:rsidP="008B41CF">
            <w:r w:rsidRPr="00317060">
              <w:t>Systèmes de management de la qualité -- Exigences à des fins réglementaires</w:t>
            </w:r>
          </w:p>
        </w:tc>
      </w:tr>
      <w:tr w:rsidR="00320CF0" w14:paraId="3562976F" w14:textId="77777777" w:rsidTr="001828D8">
        <w:tc>
          <w:tcPr>
            <w:tcW w:w="3539" w:type="dxa"/>
          </w:tcPr>
          <w:p w14:paraId="52563518" w14:textId="77777777" w:rsidR="00320CF0" w:rsidRDefault="00320CF0" w:rsidP="008B41CF">
            <w:r>
              <w:t xml:space="preserve">ISO </w:t>
            </w:r>
            <w:proofErr w:type="gramStart"/>
            <w:r>
              <w:t>149</w:t>
            </w:r>
            <w:r w:rsidR="001B771E">
              <w:t>7</w:t>
            </w:r>
            <w:r>
              <w:t>1</w:t>
            </w:r>
            <w:r w:rsidR="00CB0FA1">
              <w:t>:</w:t>
            </w:r>
            <w:proofErr w:type="gramEnd"/>
            <w:r w:rsidR="00CB0FA1">
              <w:t>200</w:t>
            </w:r>
            <w:r w:rsidR="003739E6">
              <w:t>7</w:t>
            </w:r>
          </w:p>
        </w:tc>
        <w:tc>
          <w:tcPr>
            <w:tcW w:w="5528" w:type="dxa"/>
          </w:tcPr>
          <w:p w14:paraId="503FA9D1" w14:textId="77777777" w:rsidR="00320CF0" w:rsidRDefault="00CB0FA1" w:rsidP="008B41CF">
            <w:r w:rsidRPr="00CB0FA1">
              <w:t>Application de la gestion des risques aux dispositifs médicaux</w:t>
            </w:r>
          </w:p>
        </w:tc>
      </w:tr>
      <w:tr w:rsidR="00320CF0" w14:paraId="0947117A" w14:textId="77777777" w:rsidTr="001828D8">
        <w:tc>
          <w:tcPr>
            <w:tcW w:w="3539" w:type="dxa"/>
          </w:tcPr>
          <w:p w14:paraId="2258555E" w14:textId="77777777" w:rsidR="00320CF0" w:rsidRDefault="00320CF0" w:rsidP="008B41CF">
            <w:r>
              <w:t>I</w:t>
            </w:r>
            <w:r w:rsidR="001B771E">
              <w:t>EC</w:t>
            </w:r>
            <w:r>
              <w:t xml:space="preserve"> 62366</w:t>
            </w:r>
            <w:r w:rsidR="001B771E">
              <w:t>-</w:t>
            </w:r>
            <w:proofErr w:type="gramStart"/>
            <w:r w:rsidR="001B771E">
              <w:t>1:</w:t>
            </w:r>
            <w:proofErr w:type="gramEnd"/>
            <w:r w:rsidR="001B771E">
              <w:t>2015</w:t>
            </w:r>
          </w:p>
        </w:tc>
        <w:tc>
          <w:tcPr>
            <w:tcW w:w="5528" w:type="dxa"/>
          </w:tcPr>
          <w:p w14:paraId="31CFBB09" w14:textId="77777777" w:rsidR="00320CF0" w:rsidRDefault="001B771E" w:rsidP="008B41CF">
            <w:r w:rsidRPr="001B771E">
              <w:t xml:space="preserve">Partie </w:t>
            </w:r>
            <w:r w:rsidR="0081220B">
              <w:t xml:space="preserve">1 </w:t>
            </w:r>
            <w:r w:rsidRPr="001B771E">
              <w:t>: Application de l'ingénierie de l'aptitude à l'utilisation aux dispositifs médicaux</w:t>
            </w:r>
          </w:p>
        </w:tc>
      </w:tr>
    </w:tbl>
    <w:p w14:paraId="06763A8F" w14:textId="77777777" w:rsidR="001828D8" w:rsidRDefault="001828D8" w:rsidP="008B41CF">
      <w:pPr>
        <w:rPr>
          <w:color w:val="FF0000"/>
        </w:rPr>
      </w:pPr>
    </w:p>
    <w:p w14:paraId="00B12D23" w14:textId="77777777" w:rsidR="00CE75E3" w:rsidRDefault="00BC0FFB" w:rsidP="008F6905">
      <w:pPr>
        <w:pStyle w:val="Paragraphedeliste"/>
        <w:numPr>
          <w:ilvl w:val="2"/>
          <w:numId w:val="1"/>
        </w:numPr>
      </w:pPr>
      <w:r>
        <w:t>PROJET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5098"/>
        <w:gridCol w:w="3969"/>
      </w:tblGrid>
      <w:tr w:rsidR="00CE75E3" w14:paraId="339D1F33" w14:textId="77777777" w:rsidTr="0081736A">
        <w:tc>
          <w:tcPr>
            <w:tcW w:w="5098" w:type="dxa"/>
            <w:shd w:val="clear" w:color="auto" w:fill="F2F2F2" w:themeFill="background1" w:themeFillShade="F2"/>
          </w:tcPr>
          <w:p w14:paraId="281D3922" w14:textId="77777777" w:rsidR="00CE75E3" w:rsidRPr="001828D8" w:rsidRDefault="001B27FC" w:rsidP="00CE75E3">
            <w:pPr>
              <w:jc w:val="center"/>
              <w:rPr>
                <w:b/>
              </w:rPr>
            </w:pPr>
            <w:r>
              <w:rPr>
                <w:b/>
              </w:rPr>
              <w:t>TITRE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0425A7A5" w14:textId="77777777" w:rsidR="00CE75E3" w:rsidRPr="001828D8" w:rsidRDefault="001B27FC" w:rsidP="00CE75E3">
            <w:pPr>
              <w:jc w:val="center"/>
              <w:rPr>
                <w:b/>
              </w:rPr>
            </w:pPr>
            <w:r>
              <w:rPr>
                <w:b/>
              </w:rPr>
              <w:t>NOM DU DOCUMENT</w:t>
            </w:r>
          </w:p>
        </w:tc>
      </w:tr>
      <w:tr w:rsidR="0074494E" w14:paraId="5E889F8F" w14:textId="77777777" w:rsidTr="0081736A">
        <w:tc>
          <w:tcPr>
            <w:tcW w:w="5098" w:type="dxa"/>
            <w:shd w:val="clear" w:color="auto" w:fill="auto"/>
          </w:tcPr>
          <w:p w14:paraId="4C29981B" w14:textId="2B6DEC91" w:rsidR="0074494E" w:rsidRPr="00B81847" w:rsidRDefault="00186A8C" w:rsidP="00CE75E3">
            <w:r w:rsidRPr="00186A8C">
              <w:t>Plan de tests logiciels-1.</w:t>
            </w:r>
            <w:r w:rsidR="00BB53FF">
              <w:t>0</w:t>
            </w:r>
            <w:r w:rsidR="0069411F">
              <w:t xml:space="preserve"> – Mialon, Long, Demolliens</w:t>
            </w:r>
          </w:p>
        </w:tc>
        <w:tc>
          <w:tcPr>
            <w:tcW w:w="3969" w:type="dxa"/>
          </w:tcPr>
          <w:p w14:paraId="72BD2D88" w14:textId="2D509309" w:rsidR="0074494E" w:rsidRPr="003B5821" w:rsidRDefault="006A3E38" w:rsidP="00CE75E3">
            <w:pPr>
              <w:rPr>
                <w:rFonts w:cstheme="minorHAnsi"/>
              </w:rPr>
            </w:pPr>
            <w:r>
              <w:rPr>
                <w:rFonts w:cstheme="minorHAnsi"/>
              </w:rPr>
              <w:t>Plan de tests logiciels</w:t>
            </w:r>
          </w:p>
        </w:tc>
      </w:tr>
    </w:tbl>
    <w:p w14:paraId="3CC8AED4" w14:textId="77777777" w:rsidR="00CE75E3" w:rsidRDefault="00CE75E3" w:rsidP="008B41CF">
      <w:pPr>
        <w:rPr>
          <w:color w:val="FF0000"/>
        </w:rPr>
      </w:pPr>
    </w:p>
    <w:p w14:paraId="37142BE2" w14:textId="06C3BA91" w:rsidR="009B2748" w:rsidRDefault="009B2748" w:rsidP="001F74A7">
      <w:pPr>
        <w:jc w:val="both"/>
      </w:pPr>
    </w:p>
    <w:p w14:paraId="1DD91403" w14:textId="2BE16792" w:rsidR="0000042A" w:rsidRDefault="0000042A" w:rsidP="001F74A7">
      <w:pPr>
        <w:jc w:val="both"/>
      </w:pPr>
    </w:p>
    <w:p w14:paraId="014F1386" w14:textId="51ACBA18" w:rsidR="0000042A" w:rsidRDefault="0000042A" w:rsidP="001F74A7">
      <w:pPr>
        <w:jc w:val="both"/>
      </w:pPr>
    </w:p>
    <w:p w14:paraId="6A6C1052" w14:textId="77777777" w:rsidR="0000042A" w:rsidRDefault="0000042A" w:rsidP="001F74A7">
      <w:pPr>
        <w:jc w:val="both"/>
      </w:pPr>
    </w:p>
    <w:p w14:paraId="6E02D4F7" w14:textId="77777777" w:rsidR="0081550D" w:rsidRDefault="0081550D" w:rsidP="001F74A7">
      <w:pPr>
        <w:jc w:val="both"/>
      </w:pPr>
    </w:p>
    <w:p w14:paraId="7DB10827" w14:textId="77777777" w:rsidR="00070019" w:rsidRDefault="00070019" w:rsidP="001F74A7">
      <w:pPr>
        <w:jc w:val="both"/>
      </w:pPr>
    </w:p>
    <w:p w14:paraId="0B92CD43" w14:textId="77777777" w:rsidR="00320CF0" w:rsidRDefault="00320CF0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4" w:name="_Toc532118289"/>
      <w:r>
        <w:rPr>
          <w:color w:val="auto"/>
        </w:rPr>
        <w:t>CONVENTIONS</w:t>
      </w:r>
      <w:bookmarkEnd w:id="4"/>
    </w:p>
    <w:p w14:paraId="19D93804" w14:textId="77777777" w:rsidR="001E2DDE" w:rsidRPr="001E2DDE" w:rsidRDefault="001E2DDE" w:rsidP="001E2DDE"/>
    <w:p w14:paraId="3D46BF87" w14:textId="77777777" w:rsidR="00011197" w:rsidRDefault="00CF18E7" w:rsidP="008F6905">
      <w:pPr>
        <w:pStyle w:val="Titre2"/>
        <w:numPr>
          <w:ilvl w:val="2"/>
          <w:numId w:val="1"/>
        </w:numPr>
        <w:rPr>
          <w:color w:val="auto"/>
        </w:rPr>
      </w:pPr>
      <w:bookmarkStart w:id="5" w:name="_Toc532118290"/>
      <w:r>
        <w:rPr>
          <w:color w:val="auto"/>
        </w:rPr>
        <w:lastRenderedPageBreak/>
        <w:t xml:space="preserve">RESULTAT DE </w:t>
      </w:r>
      <w:r w:rsidR="00011197">
        <w:rPr>
          <w:color w:val="auto"/>
        </w:rPr>
        <w:t>TEST</w:t>
      </w:r>
      <w:bookmarkEnd w:id="5"/>
    </w:p>
    <w:p w14:paraId="5E2E8238" w14:textId="77777777" w:rsidR="001E2DDE" w:rsidRPr="001E2DDE" w:rsidRDefault="001E2DDE" w:rsidP="001E2DD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27"/>
        <w:gridCol w:w="2603"/>
        <w:gridCol w:w="2505"/>
        <w:gridCol w:w="2027"/>
      </w:tblGrid>
      <w:tr w:rsidR="0081550D" w14:paraId="1326FA53" w14:textId="77777777" w:rsidTr="00CF18E7">
        <w:tc>
          <w:tcPr>
            <w:tcW w:w="1927" w:type="dxa"/>
          </w:tcPr>
          <w:p w14:paraId="394698ED" w14:textId="77777777" w:rsidR="0081550D" w:rsidRPr="005E37B8" w:rsidRDefault="000209DF" w:rsidP="0081550D">
            <w:pPr>
              <w:rPr>
                <w:b/>
              </w:rPr>
            </w:pPr>
            <w:r>
              <w:rPr>
                <w:b/>
              </w:rPr>
              <w:t>Identifiant du résultat</w:t>
            </w:r>
          </w:p>
        </w:tc>
        <w:tc>
          <w:tcPr>
            <w:tcW w:w="2603" w:type="dxa"/>
          </w:tcPr>
          <w:p w14:paraId="64659C3B" w14:textId="77777777" w:rsidR="0081550D" w:rsidRPr="005E37B8" w:rsidRDefault="000209DF" w:rsidP="0081550D">
            <w:pPr>
              <w:rPr>
                <w:b/>
              </w:rPr>
            </w:pPr>
            <w:r>
              <w:rPr>
                <w:b/>
              </w:rPr>
              <w:t>R</w:t>
            </w:r>
            <w:r w:rsidR="0081550D" w:rsidRPr="005E37B8">
              <w:rPr>
                <w:b/>
              </w:rPr>
              <w:t>-XXX-000</w:t>
            </w:r>
          </w:p>
        </w:tc>
        <w:tc>
          <w:tcPr>
            <w:tcW w:w="2505" w:type="dxa"/>
          </w:tcPr>
          <w:p w14:paraId="29275EFF" w14:textId="77777777" w:rsidR="0081550D" w:rsidRPr="005E37B8" w:rsidRDefault="0081550D" w:rsidP="0081550D">
            <w:pPr>
              <w:rPr>
                <w:b/>
              </w:rPr>
            </w:pPr>
          </w:p>
        </w:tc>
        <w:tc>
          <w:tcPr>
            <w:tcW w:w="2027" w:type="dxa"/>
          </w:tcPr>
          <w:p w14:paraId="66743520" w14:textId="77777777" w:rsidR="0081550D" w:rsidRPr="005E37B8" w:rsidRDefault="0081550D" w:rsidP="0081550D">
            <w:pPr>
              <w:rPr>
                <w:b/>
              </w:rPr>
            </w:pPr>
            <w:r>
              <w:rPr>
                <w:b/>
              </w:rPr>
              <w:t>Résultat</w:t>
            </w:r>
          </w:p>
        </w:tc>
      </w:tr>
      <w:tr w:rsidR="0081550D" w14:paraId="775BF760" w14:textId="77777777" w:rsidTr="00CF18E7">
        <w:tc>
          <w:tcPr>
            <w:tcW w:w="1927" w:type="dxa"/>
          </w:tcPr>
          <w:p w14:paraId="595DF2A1" w14:textId="77777777" w:rsidR="0081550D" w:rsidRDefault="0081550D" w:rsidP="0081550D">
            <w:r>
              <w:t>Description</w:t>
            </w:r>
          </w:p>
        </w:tc>
        <w:tc>
          <w:tcPr>
            <w:tcW w:w="2603" w:type="dxa"/>
          </w:tcPr>
          <w:p w14:paraId="0431F856" w14:textId="77777777" w:rsidR="0081550D" w:rsidRPr="001E2DDE" w:rsidRDefault="0081550D" w:rsidP="0081550D">
            <w:r w:rsidRPr="001E2DDE">
              <w:t>Description du test T-XXX-000</w:t>
            </w:r>
          </w:p>
        </w:tc>
        <w:tc>
          <w:tcPr>
            <w:tcW w:w="2505" w:type="dxa"/>
          </w:tcPr>
          <w:p w14:paraId="0C10B9A9" w14:textId="77777777" w:rsidR="0081550D" w:rsidRPr="005E37B8" w:rsidRDefault="0081550D" w:rsidP="0081550D">
            <w:pPr>
              <w:rPr>
                <w:i/>
              </w:rPr>
            </w:pPr>
          </w:p>
        </w:tc>
        <w:tc>
          <w:tcPr>
            <w:tcW w:w="2027" w:type="dxa"/>
          </w:tcPr>
          <w:p w14:paraId="78AF47A2" w14:textId="77777777" w:rsidR="0081550D" w:rsidRPr="005E37B8" w:rsidRDefault="0081550D" w:rsidP="0081550D">
            <w:pPr>
              <w:rPr>
                <w:i/>
              </w:rPr>
            </w:pPr>
          </w:p>
        </w:tc>
      </w:tr>
      <w:tr w:rsidR="0081550D" w14:paraId="2A1CD0AA" w14:textId="77777777" w:rsidTr="00CF18E7">
        <w:tc>
          <w:tcPr>
            <w:tcW w:w="1927" w:type="dxa"/>
          </w:tcPr>
          <w:p w14:paraId="1E2E22E0" w14:textId="77777777" w:rsidR="0081550D" w:rsidRDefault="0081550D" w:rsidP="0081550D">
            <w:r>
              <w:t>Exigence vérifiée</w:t>
            </w:r>
          </w:p>
        </w:tc>
        <w:tc>
          <w:tcPr>
            <w:tcW w:w="2603" w:type="dxa"/>
          </w:tcPr>
          <w:p w14:paraId="6AFCAEBC" w14:textId="77777777" w:rsidR="0081550D" w:rsidRPr="001E2DDE" w:rsidRDefault="0081550D" w:rsidP="0081550D">
            <w:r>
              <w:t>XXX-000</w:t>
            </w:r>
          </w:p>
        </w:tc>
        <w:tc>
          <w:tcPr>
            <w:tcW w:w="2505" w:type="dxa"/>
          </w:tcPr>
          <w:p w14:paraId="7AC84772" w14:textId="77777777" w:rsidR="0081550D" w:rsidRPr="001E2DDE" w:rsidRDefault="0081550D" w:rsidP="0081550D">
            <w:r w:rsidRPr="001E2DDE">
              <w:t>Méthode de vérification (I, A, D, T)</w:t>
            </w:r>
          </w:p>
        </w:tc>
        <w:tc>
          <w:tcPr>
            <w:tcW w:w="2027" w:type="dxa"/>
          </w:tcPr>
          <w:p w14:paraId="7069E901" w14:textId="77777777" w:rsidR="0081550D" w:rsidRPr="001E2DDE" w:rsidRDefault="0081550D" w:rsidP="0081550D"/>
        </w:tc>
      </w:tr>
      <w:tr w:rsidR="0081550D" w14:paraId="6EDB833F" w14:textId="77777777" w:rsidTr="00CF18E7">
        <w:tc>
          <w:tcPr>
            <w:tcW w:w="1927" w:type="dxa"/>
          </w:tcPr>
          <w:p w14:paraId="2E7DC2A1" w14:textId="77777777" w:rsidR="0081550D" w:rsidRDefault="0081550D" w:rsidP="0081550D">
            <w:r>
              <w:t>Conditions initiales</w:t>
            </w:r>
          </w:p>
        </w:tc>
        <w:tc>
          <w:tcPr>
            <w:tcW w:w="2603" w:type="dxa"/>
          </w:tcPr>
          <w:p w14:paraId="29A06F29" w14:textId="77777777" w:rsidR="0081550D" w:rsidRDefault="0081550D" w:rsidP="0081550D">
            <w:r>
              <w:t>Etat du système avant le test</w:t>
            </w:r>
          </w:p>
        </w:tc>
        <w:tc>
          <w:tcPr>
            <w:tcW w:w="2505" w:type="dxa"/>
          </w:tcPr>
          <w:p w14:paraId="0AD5351D" w14:textId="77777777" w:rsidR="0081550D" w:rsidRDefault="0081550D" w:rsidP="0081550D">
            <w:r>
              <w:t>Procédure ou résultat d’un test précédent</w:t>
            </w:r>
          </w:p>
        </w:tc>
        <w:tc>
          <w:tcPr>
            <w:tcW w:w="2027" w:type="dxa"/>
          </w:tcPr>
          <w:p w14:paraId="30635C5F" w14:textId="77777777" w:rsidR="0081550D" w:rsidRDefault="0081550D" w:rsidP="0081550D"/>
        </w:tc>
      </w:tr>
      <w:tr w:rsidR="0081550D" w14:paraId="7F23E77F" w14:textId="77777777" w:rsidTr="00CF18E7">
        <w:tc>
          <w:tcPr>
            <w:tcW w:w="1927" w:type="dxa"/>
          </w:tcPr>
          <w:p w14:paraId="764706D0" w14:textId="77777777" w:rsidR="0081550D" w:rsidRDefault="0081550D" w:rsidP="0081550D">
            <w:r>
              <w:t>Entrées</w:t>
            </w:r>
          </w:p>
        </w:tc>
        <w:tc>
          <w:tcPr>
            <w:tcW w:w="2603" w:type="dxa"/>
          </w:tcPr>
          <w:p w14:paraId="1DDD4E61" w14:textId="77777777" w:rsidR="0081550D" w:rsidRDefault="0081550D" w:rsidP="0081550D">
            <w:r>
              <w:t>Données d’entrée</w:t>
            </w:r>
          </w:p>
        </w:tc>
        <w:tc>
          <w:tcPr>
            <w:tcW w:w="2505" w:type="dxa"/>
          </w:tcPr>
          <w:p w14:paraId="4E14999B" w14:textId="77777777" w:rsidR="0081550D" w:rsidRDefault="0081550D" w:rsidP="0081550D">
            <w:r>
              <w:t xml:space="preserve">Procédure </w:t>
            </w:r>
          </w:p>
        </w:tc>
        <w:tc>
          <w:tcPr>
            <w:tcW w:w="2027" w:type="dxa"/>
          </w:tcPr>
          <w:p w14:paraId="0755BC42" w14:textId="77777777" w:rsidR="0081550D" w:rsidRDefault="0081550D" w:rsidP="0081550D"/>
        </w:tc>
      </w:tr>
      <w:tr w:rsidR="0081550D" w14:paraId="3F08D46B" w14:textId="77777777" w:rsidTr="00CF18E7">
        <w:tc>
          <w:tcPr>
            <w:tcW w:w="1927" w:type="dxa"/>
          </w:tcPr>
          <w:p w14:paraId="1F74E3D5" w14:textId="77777777" w:rsidR="0081550D" w:rsidRDefault="0081550D" w:rsidP="0081550D">
            <w:r>
              <w:t>Actions sur les données collectées</w:t>
            </w:r>
          </w:p>
        </w:tc>
        <w:tc>
          <w:tcPr>
            <w:tcW w:w="2603" w:type="dxa"/>
          </w:tcPr>
          <w:p w14:paraId="62551D0C" w14:textId="77777777" w:rsidR="0081550D" w:rsidRDefault="0081550D" w:rsidP="0081550D">
            <w:r>
              <w:t>Enregistrement et post-traitement des données de sortie</w:t>
            </w:r>
          </w:p>
        </w:tc>
        <w:tc>
          <w:tcPr>
            <w:tcW w:w="2505" w:type="dxa"/>
          </w:tcPr>
          <w:p w14:paraId="764837D0" w14:textId="77777777" w:rsidR="0081550D" w:rsidRDefault="0081550D" w:rsidP="0081550D">
            <w:r>
              <w:t>Procédure</w:t>
            </w:r>
          </w:p>
        </w:tc>
        <w:tc>
          <w:tcPr>
            <w:tcW w:w="2027" w:type="dxa"/>
          </w:tcPr>
          <w:p w14:paraId="4B921A54" w14:textId="77777777" w:rsidR="0081550D" w:rsidRDefault="0081550D" w:rsidP="0081550D"/>
        </w:tc>
      </w:tr>
      <w:tr w:rsidR="0081550D" w14:paraId="19637A79" w14:textId="77777777" w:rsidTr="00CF18E7">
        <w:tc>
          <w:tcPr>
            <w:tcW w:w="1927" w:type="dxa"/>
          </w:tcPr>
          <w:p w14:paraId="50C9E6C9" w14:textId="77777777" w:rsidR="0081550D" w:rsidRDefault="0081550D" w:rsidP="0081550D">
            <w:r>
              <w:t>Sorties</w:t>
            </w:r>
          </w:p>
        </w:tc>
        <w:tc>
          <w:tcPr>
            <w:tcW w:w="2603" w:type="dxa"/>
          </w:tcPr>
          <w:p w14:paraId="6CA785A8" w14:textId="77777777" w:rsidR="0081550D" w:rsidRDefault="0081550D" w:rsidP="0081550D">
            <w:r>
              <w:t>Journaux, nom de fichier des données de sortie</w:t>
            </w:r>
          </w:p>
        </w:tc>
        <w:tc>
          <w:tcPr>
            <w:tcW w:w="2505" w:type="dxa"/>
          </w:tcPr>
          <w:p w14:paraId="71BF79A9" w14:textId="77777777" w:rsidR="0081550D" w:rsidRDefault="0081550D" w:rsidP="0081550D">
            <w:r>
              <w:t>Nom du fichier</w:t>
            </w:r>
          </w:p>
        </w:tc>
        <w:tc>
          <w:tcPr>
            <w:tcW w:w="2027" w:type="dxa"/>
          </w:tcPr>
          <w:p w14:paraId="59AB3D82" w14:textId="77777777" w:rsidR="0081550D" w:rsidRDefault="0081550D" w:rsidP="0081550D"/>
        </w:tc>
      </w:tr>
      <w:tr w:rsidR="0081550D" w14:paraId="5C6D9B3B" w14:textId="77777777" w:rsidTr="00CF18E7">
        <w:tc>
          <w:tcPr>
            <w:tcW w:w="1927" w:type="dxa"/>
          </w:tcPr>
          <w:p w14:paraId="185E2A0F" w14:textId="77777777" w:rsidR="0081550D" w:rsidRDefault="0081550D" w:rsidP="0081550D">
            <w:r>
              <w:t>Hypothèses et contraintes</w:t>
            </w:r>
          </w:p>
        </w:tc>
        <w:tc>
          <w:tcPr>
            <w:tcW w:w="2603" w:type="dxa"/>
          </w:tcPr>
          <w:p w14:paraId="6F803A78" w14:textId="77777777" w:rsidR="0081550D" w:rsidRDefault="0081550D" w:rsidP="0081550D">
            <w:r>
              <w:t>Si elles existent : accès limité à un outil, licence, …</w:t>
            </w:r>
          </w:p>
        </w:tc>
        <w:tc>
          <w:tcPr>
            <w:tcW w:w="2505" w:type="dxa"/>
          </w:tcPr>
          <w:p w14:paraId="254FF034" w14:textId="77777777" w:rsidR="0081550D" w:rsidRDefault="0081550D" w:rsidP="0081550D"/>
        </w:tc>
        <w:tc>
          <w:tcPr>
            <w:tcW w:w="2027" w:type="dxa"/>
          </w:tcPr>
          <w:p w14:paraId="06BEAFDE" w14:textId="77777777" w:rsidR="0081550D" w:rsidRDefault="0081550D" w:rsidP="0081550D"/>
        </w:tc>
      </w:tr>
      <w:tr w:rsidR="0081550D" w14:paraId="5E937283" w14:textId="77777777" w:rsidTr="00CF18E7">
        <w:tc>
          <w:tcPr>
            <w:tcW w:w="1927" w:type="dxa"/>
          </w:tcPr>
          <w:p w14:paraId="73E9207D" w14:textId="77777777" w:rsidR="0081550D" w:rsidRDefault="0081550D" w:rsidP="0081550D">
            <w:r>
              <w:t>Résultats attendus et critères</w:t>
            </w:r>
          </w:p>
        </w:tc>
        <w:tc>
          <w:tcPr>
            <w:tcW w:w="2603" w:type="dxa"/>
          </w:tcPr>
          <w:p w14:paraId="5190577E" w14:textId="77777777" w:rsidR="0081550D" w:rsidRDefault="0081550D" w:rsidP="0081550D">
            <w:r>
              <w:t>Liste des résultats du test</w:t>
            </w:r>
          </w:p>
        </w:tc>
        <w:tc>
          <w:tcPr>
            <w:tcW w:w="2505" w:type="dxa"/>
          </w:tcPr>
          <w:p w14:paraId="29794ED2" w14:textId="77777777" w:rsidR="0081550D" w:rsidRDefault="0081550D" w:rsidP="0081550D">
            <w:r>
              <w:t>Critère d’évaluation du résultat du test</w:t>
            </w:r>
          </w:p>
        </w:tc>
        <w:tc>
          <w:tcPr>
            <w:tcW w:w="2027" w:type="dxa"/>
          </w:tcPr>
          <w:p w14:paraId="2DD1A429" w14:textId="77777777" w:rsidR="0081550D" w:rsidRDefault="0081550D" w:rsidP="0081550D"/>
        </w:tc>
      </w:tr>
      <w:tr w:rsidR="0081550D" w14:paraId="30774215" w14:textId="77777777" w:rsidTr="000209DF">
        <w:tc>
          <w:tcPr>
            <w:tcW w:w="7035" w:type="dxa"/>
            <w:gridSpan w:val="3"/>
          </w:tcPr>
          <w:p w14:paraId="599CFF94" w14:textId="77777777" w:rsidR="0081550D" w:rsidRDefault="0081550D" w:rsidP="0081550D">
            <w:pPr>
              <w:jc w:val="center"/>
            </w:pPr>
            <w:r w:rsidRPr="00F9383A">
              <w:rPr>
                <w:b/>
              </w:rPr>
              <w:t>Procédure de test</w:t>
            </w:r>
          </w:p>
        </w:tc>
        <w:tc>
          <w:tcPr>
            <w:tcW w:w="2027" w:type="dxa"/>
          </w:tcPr>
          <w:p w14:paraId="7705B17F" w14:textId="77777777" w:rsidR="0081550D" w:rsidRDefault="0081550D" w:rsidP="0081550D"/>
        </w:tc>
      </w:tr>
      <w:tr w:rsidR="0081550D" w14:paraId="553C5E54" w14:textId="77777777" w:rsidTr="00CF18E7">
        <w:tc>
          <w:tcPr>
            <w:tcW w:w="1927" w:type="dxa"/>
          </w:tcPr>
          <w:p w14:paraId="6A2EFDA9" w14:textId="77777777" w:rsidR="0081550D" w:rsidRPr="00F9383A" w:rsidRDefault="0081550D" w:rsidP="0081550D">
            <w:pPr>
              <w:rPr>
                <w:b/>
              </w:rPr>
            </w:pPr>
            <w:r w:rsidRPr="00F9383A">
              <w:rPr>
                <w:b/>
              </w:rPr>
              <w:t>Numéro d’étape</w:t>
            </w:r>
          </w:p>
        </w:tc>
        <w:tc>
          <w:tcPr>
            <w:tcW w:w="2603" w:type="dxa"/>
          </w:tcPr>
          <w:p w14:paraId="27C63B06" w14:textId="77777777" w:rsidR="0081550D" w:rsidRPr="00F9383A" w:rsidRDefault="0081550D" w:rsidP="0081550D">
            <w:pPr>
              <w:rPr>
                <w:b/>
              </w:rPr>
            </w:pPr>
            <w:r w:rsidRPr="00F9383A">
              <w:rPr>
                <w:b/>
              </w:rPr>
              <w:t>Action de l’opérateur</w:t>
            </w:r>
          </w:p>
        </w:tc>
        <w:tc>
          <w:tcPr>
            <w:tcW w:w="2505" w:type="dxa"/>
          </w:tcPr>
          <w:p w14:paraId="7AD32DF7" w14:textId="77777777" w:rsidR="0081550D" w:rsidRPr="00F9383A" w:rsidRDefault="0081550D" w:rsidP="0081550D">
            <w:pPr>
              <w:rPr>
                <w:b/>
              </w:rPr>
            </w:pPr>
            <w:r w:rsidRPr="00F9383A">
              <w:rPr>
                <w:b/>
              </w:rPr>
              <w:t>Résultat attendu et critère d’évaluation</w:t>
            </w:r>
          </w:p>
        </w:tc>
        <w:tc>
          <w:tcPr>
            <w:tcW w:w="2027" w:type="dxa"/>
          </w:tcPr>
          <w:p w14:paraId="1297664D" w14:textId="77777777" w:rsidR="0081550D" w:rsidRPr="00F9383A" w:rsidRDefault="0081550D" w:rsidP="0081550D">
            <w:pPr>
              <w:rPr>
                <w:b/>
              </w:rPr>
            </w:pPr>
          </w:p>
        </w:tc>
      </w:tr>
      <w:tr w:rsidR="0081550D" w14:paraId="4D6A1EF8" w14:textId="77777777" w:rsidTr="00CF18E7">
        <w:tc>
          <w:tcPr>
            <w:tcW w:w="1927" w:type="dxa"/>
          </w:tcPr>
          <w:p w14:paraId="07FBABDD" w14:textId="77777777" w:rsidR="0081550D" w:rsidRDefault="0081550D" w:rsidP="0081550D">
            <w:r>
              <w:t>1</w:t>
            </w:r>
          </w:p>
        </w:tc>
        <w:tc>
          <w:tcPr>
            <w:tcW w:w="2603" w:type="dxa"/>
          </w:tcPr>
          <w:p w14:paraId="5CFCED9D" w14:textId="77777777" w:rsidR="0081550D" w:rsidRDefault="0081550D" w:rsidP="0081550D">
            <w:r>
              <w:t xml:space="preserve">Début de </w:t>
            </w:r>
            <w:proofErr w:type="spellStart"/>
            <w:r>
              <w:t>foo</w:t>
            </w:r>
            <w:proofErr w:type="spellEnd"/>
          </w:p>
        </w:tc>
        <w:tc>
          <w:tcPr>
            <w:tcW w:w="2505" w:type="dxa"/>
          </w:tcPr>
          <w:p w14:paraId="6E347FF1" w14:textId="77777777" w:rsidR="0081550D" w:rsidRDefault="0081550D" w:rsidP="0081550D">
            <w:r>
              <w:t>Foo a débuté</w:t>
            </w:r>
          </w:p>
        </w:tc>
        <w:tc>
          <w:tcPr>
            <w:tcW w:w="2027" w:type="dxa"/>
          </w:tcPr>
          <w:p w14:paraId="6F1D2D92" w14:textId="77777777" w:rsidR="0081550D" w:rsidRDefault="0081550D" w:rsidP="0081550D"/>
        </w:tc>
      </w:tr>
    </w:tbl>
    <w:p w14:paraId="7B32DD57" w14:textId="77777777" w:rsidR="00E01BE7" w:rsidRDefault="00E01BE7" w:rsidP="004D53D7"/>
    <w:p w14:paraId="69625D38" w14:textId="77777777" w:rsidR="00F9383A" w:rsidRDefault="00F9383A" w:rsidP="004D53D7"/>
    <w:p w14:paraId="7D9F2F0B" w14:textId="77777777" w:rsidR="00F9383A" w:rsidRDefault="00F9383A" w:rsidP="004D53D7"/>
    <w:p w14:paraId="5EDCA2F1" w14:textId="77777777" w:rsidR="00F9383A" w:rsidRDefault="00F9383A" w:rsidP="004D53D7"/>
    <w:p w14:paraId="5163F1C2" w14:textId="77777777" w:rsidR="00546639" w:rsidRDefault="00546639" w:rsidP="004D53D7"/>
    <w:p w14:paraId="023E8323" w14:textId="77777777" w:rsidR="00CF18E7" w:rsidRDefault="00CF18E7" w:rsidP="004D53D7"/>
    <w:p w14:paraId="33397928" w14:textId="77777777" w:rsidR="00CF18E7" w:rsidRDefault="00CF18E7" w:rsidP="004D53D7"/>
    <w:p w14:paraId="3EE9CA27" w14:textId="77777777" w:rsidR="00CF18E7" w:rsidRDefault="00CF18E7" w:rsidP="004D53D7"/>
    <w:p w14:paraId="29FD03C0" w14:textId="77777777" w:rsidR="00CF18E7" w:rsidRDefault="00CF18E7" w:rsidP="004D53D7"/>
    <w:p w14:paraId="6A859E76" w14:textId="77777777" w:rsidR="00546639" w:rsidRDefault="00546639" w:rsidP="004D53D7"/>
    <w:p w14:paraId="231CFA2C" w14:textId="77777777" w:rsidR="00546639" w:rsidRDefault="00546639" w:rsidP="004D53D7"/>
    <w:p w14:paraId="29B633A4" w14:textId="77777777" w:rsidR="00546639" w:rsidRDefault="00546639" w:rsidP="004D53D7"/>
    <w:p w14:paraId="4DE7E342" w14:textId="77777777" w:rsidR="00F9383A" w:rsidRDefault="00F9383A" w:rsidP="004D53D7"/>
    <w:p w14:paraId="54063C28" w14:textId="77777777" w:rsidR="00E9320A" w:rsidRDefault="00E9320A" w:rsidP="00E9320A"/>
    <w:p w14:paraId="0E3EBAED" w14:textId="77777777" w:rsidR="00E9320A" w:rsidRDefault="00CF18E7" w:rsidP="00E9320A">
      <w:pPr>
        <w:pStyle w:val="Titre1"/>
        <w:numPr>
          <w:ilvl w:val="0"/>
          <w:numId w:val="1"/>
        </w:numPr>
        <w:pBdr>
          <w:bottom w:val="single" w:sz="6" w:space="1" w:color="auto"/>
        </w:pBdr>
        <w:rPr>
          <w:color w:val="auto"/>
        </w:rPr>
      </w:pPr>
      <w:bookmarkStart w:id="6" w:name="_Toc532118291"/>
      <w:r>
        <w:rPr>
          <w:color w:val="auto"/>
        </w:rPr>
        <w:lastRenderedPageBreak/>
        <w:t>GENERALITES SUR LES RESULTATS DES TESTS</w:t>
      </w:r>
      <w:bookmarkEnd w:id="6"/>
    </w:p>
    <w:p w14:paraId="1795DB42" w14:textId="77777777" w:rsidR="00E9320A" w:rsidRDefault="00E9320A" w:rsidP="00E9320A"/>
    <w:p w14:paraId="6B093F8D" w14:textId="77777777" w:rsidR="00E9320A" w:rsidRDefault="00CF18E7" w:rsidP="00E9320A">
      <w:pPr>
        <w:pStyle w:val="Titre2"/>
        <w:numPr>
          <w:ilvl w:val="1"/>
          <w:numId w:val="1"/>
        </w:numPr>
        <w:rPr>
          <w:color w:val="auto"/>
        </w:rPr>
      </w:pPr>
      <w:bookmarkStart w:id="7" w:name="_Toc532118292"/>
      <w:r>
        <w:rPr>
          <w:color w:val="auto"/>
        </w:rPr>
        <w:t>JOURNAL DE TEST</w:t>
      </w:r>
      <w:bookmarkEnd w:id="7"/>
    </w:p>
    <w:p w14:paraId="5CD7F67D" w14:textId="77777777" w:rsidR="00CF18E7" w:rsidRDefault="00CF18E7" w:rsidP="00CF18E7"/>
    <w:p w14:paraId="6417F366" w14:textId="78ED4BA5" w:rsidR="00CF18E7" w:rsidRDefault="00CF18E7" w:rsidP="00CF18E7">
      <w:pPr>
        <w:ind w:left="360"/>
      </w:pPr>
      <w:r>
        <w:t xml:space="preserve">Le sous-système logiciel </w:t>
      </w:r>
      <w:ins w:id="8" w:author="Pierre Demolliens" w:date="2019-02-04T15:58:00Z">
        <w:r w:rsidR="00B304AA">
          <w:rPr>
            <w:b/>
          </w:rPr>
          <w:t>GP 1.0</w:t>
        </w:r>
        <w:r w:rsidR="00B304AA">
          <w:rPr>
            <w:b/>
          </w:rPr>
          <w:t xml:space="preserve"> </w:t>
        </w:r>
      </w:ins>
      <w:del w:id="9" w:author="Pierre Demolliens" w:date="2019-02-04T15:58:00Z">
        <w:r w:rsidR="00BB53FF" w:rsidRPr="00BB53FF" w:rsidDel="00B304AA">
          <w:rPr>
            <w:b/>
            <w:highlight w:val="yellow"/>
          </w:rPr>
          <w:delText>x.y.z 1.0</w:delText>
        </w:r>
        <w:r w:rsidR="00BB53FF" w:rsidDel="00B304AA">
          <w:rPr>
            <w:b/>
            <w:highlight w:val="yellow"/>
          </w:rPr>
          <w:delText xml:space="preserve"> </w:delText>
        </w:r>
      </w:del>
      <w:r>
        <w:t xml:space="preserve">a été testé dans les locaux de la </w:t>
      </w:r>
      <w:r w:rsidRPr="00B81847">
        <w:t xml:space="preserve">société </w:t>
      </w:r>
      <w:r w:rsidR="00A53588">
        <w:t>le</w:t>
      </w:r>
      <w:r w:rsidR="00FF4A40" w:rsidRPr="00446F2E">
        <w:t xml:space="preserve"> </w:t>
      </w:r>
      <w:ins w:id="10" w:author="Pierre Demolliens" w:date="2019-02-04T15:58:00Z">
        <w:r w:rsidR="00B304AA">
          <w:t>04/02/</w:t>
        </w:r>
      </w:ins>
      <w:ins w:id="11" w:author="Pierre Demolliens" w:date="2019-02-04T15:59:00Z">
        <w:r w:rsidR="00B304AA">
          <w:t>2019</w:t>
        </w:r>
      </w:ins>
      <w:del w:id="12" w:author="Pierre Demolliens" w:date="2019-02-04T15:58:00Z">
        <w:r w:rsidR="00446F2E" w:rsidRPr="00BB53FF" w:rsidDel="00B304AA">
          <w:rPr>
            <w:highlight w:val="yellow"/>
          </w:rPr>
          <w:delText>1</w:delText>
        </w:r>
        <w:r w:rsidR="00A53588" w:rsidRPr="00BB53FF" w:rsidDel="00B304AA">
          <w:rPr>
            <w:highlight w:val="yellow"/>
          </w:rPr>
          <w:delText>4</w:delText>
        </w:r>
        <w:r w:rsidR="00FF4A40" w:rsidRPr="00BB53FF" w:rsidDel="00B304AA">
          <w:rPr>
            <w:highlight w:val="yellow"/>
          </w:rPr>
          <w:delText>/</w:delText>
        </w:r>
        <w:r w:rsidR="00A53588" w:rsidRPr="00BB53FF" w:rsidDel="00B304AA">
          <w:rPr>
            <w:highlight w:val="yellow"/>
          </w:rPr>
          <w:delText>11</w:delText>
        </w:r>
        <w:r w:rsidR="00FF4A40" w:rsidRPr="00BB53FF" w:rsidDel="00B304AA">
          <w:rPr>
            <w:highlight w:val="yellow"/>
          </w:rPr>
          <w:delText>/</w:delText>
        </w:r>
        <w:r w:rsidR="00B81847" w:rsidRPr="00BB53FF" w:rsidDel="00B304AA">
          <w:rPr>
            <w:highlight w:val="yellow"/>
          </w:rPr>
          <w:delText>2018</w:delText>
        </w:r>
      </w:del>
      <w:r w:rsidR="00FF4A40" w:rsidRPr="00446F2E">
        <w:t xml:space="preserve"> </w:t>
      </w:r>
      <w:r w:rsidR="006E527F" w:rsidRPr="00446F2E">
        <w:t>avec</w:t>
      </w:r>
      <w:r>
        <w:t xml:space="preserve"> l’environnement de test suivant :</w:t>
      </w:r>
    </w:p>
    <w:p w14:paraId="6BCD0BB8" w14:textId="0959CBC0" w:rsidR="00652605" w:rsidRDefault="00652605" w:rsidP="00652605">
      <w:pPr>
        <w:ind w:left="360"/>
        <w:rPr>
          <w:ins w:id="13" w:author="Pierre Demolliens" w:date="2019-02-04T16:00:00Z"/>
        </w:rPr>
      </w:pPr>
      <w:r>
        <w:t>Le matériel de test est le suivant :</w:t>
      </w:r>
    </w:p>
    <w:p w14:paraId="54EA4350" w14:textId="7AB4780C" w:rsidR="008325E0" w:rsidRDefault="008325E0" w:rsidP="008325E0">
      <w:pPr>
        <w:pStyle w:val="Paragraphedeliste"/>
        <w:numPr>
          <w:ilvl w:val="0"/>
          <w:numId w:val="43"/>
        </w:numPr>
        <w:pPrChange w:id="14" w:author="Pierre Demolliens" w:date="2019-02-04T16:00:00Z">
          <w:pPr>
            <w:ind w:left="360"/>
          </w:pPr>
        </w:pPrChange>
      </w:pPr>
      <w:ins w:id="15" w:author="Pierre Demolliens" w:date="2019-02-04T16:00:00Z">
        <w:r>
          <w:t xml:space="preserve">Ordinateur Windows 8 ou Sup. </w:t>
        </w:r>
      </w:ins>
      <w:bookmarkStart w:id="16" w:name="_GoBack"/>
      <w:bookmarkEnd w:id="16"/>
    </w:p>
    <w:p w14:paraId="1E945399" w14:textId="586DA1CB" w:rsidR="00BB53FF" w:rsidDel="008325E0" w:rsidRDefault="00BB53FF" w:rsidP="00BB53FF">
      <w:pPr>
        <w:pStyle w:val="Paragraphedeliste"/>
        <w:numPr>
          <w:ilvl w:val="0"/>
          <w:numId w:val="42"/>
        </w:numPr>
        <w:rPr>
          <w:del w:id="17" w:author="Pierre Demolliens" w:date="2019-02-04T16:00:00Z"/>
        </w:rPr>
      </w:pPr>
    </w:p>
    <w:p w14:paraId="1A29C656" w14:textId="77777777" w:rsidR="00652605" w:rsidRDefault="00652605" w:rsidP="00652605">
      <w:pPr>
        <w:ind w:left="360"/>
      </w:pPr>
      <w:r>
        <w:t>Les logiciels de test sont les suivants :</w:t>
      </w:r>
    </w:p>
    <w:p w14:paraId="5FBBD9A9" w14:textId="7B51BA02" w:rsidR="00FF4A40" w:rsidRDefault="008325E0" w:rsidP="008325E0">
      <w:pPr>
        <w:pStyle w:val="Paragraphedeliste"/>
        <w:numPr>
          <w:ilvl w:val="0"/>
          <w:numId w:val="42"/>
        </w:numPr>
        <w:pPrChange w:id="18" w:author="Pierre Demolliens" w:date="2019-02-04T16:00:00Z">
          <w:pPr>
            <w:pStyle w:val="Paragraphedeliste"/>
            <w:numPr>
              <w:numId w:val="42"/>
            </w:numPr>
            <w:ind w:left="1080" w:hanging="360"/>
          </w:pPr>
        </w:pPrChange>
      </w:pPr>
      <w:ins w:id="19" w:author="Pierre Demolliens" w:date="2019-02-04T16:00:00Z">
        <w:r>
          <w:t xml:space="preserve">Serveur </w:t>
        </w:r>
        <w:proofErr w:type="spellStart"/>
        <w:r>
          <w:t>Easy</w:t>
        </w:r>
        <w:proofErr w:type="spellEnd"/>
        <w:r>
          <w:t xml:space="preserve"> </w:t>
        </w:r>
        <w:proofErr w:type="spellStart"/>
        <w:r>
          <w:t>Php</w:t>
        </w:r>
      </w:ins>
      <w:proofErr w:type="spellEnd"/>
    </w:p>
    <w:p w14:paraId="449A08D4" w14:textId="77777777" w:rsidR="00FF4A40" w:rsidRDefault="00FF4A40" w:rsidP="00FF4A40">
      <w:pPr>
        <w:ind w:firstLine="360"/>
      </w:pPr>
      <w:r w:rsidRPr="00D305BE">
        <w:t>Le</w:t>
      </w:r>
      <w:r w:rsidR="00D305BE">
        <w:t xml:space="preserve"> testeur était :</w:t>
      </w:r>
    </w:p>
    <w:p w14:paraId="255F005D" w14:textId="2F260369" w:rsidR="00FF4A40" w:rsidRDefault="00FF4A40" w:rsidP="00BB53FF">
      <w:pPr>
        <w:pStyle w:val="Paragraphedeliste"/>
        <w:numPr>
          <w:ilvl w:val="0"/>
          <w:numId w:val="42"/>
        </w:numPr>
      </w:pPr>
    </w:p>
    <w:p w14:paraId="489DB89E" w14:textId="77777777" w:rsidR="00CF18E7" w:rsidRPr="00CF18E7" w:rsidRDefault="00CF18E7" w:rsidP="00CF18E7">
      <w:pPr>
        <w:pStyle w:val="Titre2"/>
        <w:numPr>
          <w:ilvl w:val="1"/>
          <w:numId w:val="1"/>
        </w:numPr>
        <w:rPr>
          <w:color w:val="auto"/>
        </w:rPr>
      </w:pPr>
      <w:bookmarkStart w:id="20" w:name="_Toc532118293"/>
      <w:r>
        <w:rPr>
          <w:color w:val="auto"/>
        </w:rPr>
        <w:t>JUSTIFICATION DU RESULTAT</w:t>
      </w:r>
      <w:r w:rsidR="00FF4A40">
        <w:rPr>
          <w:color w:val="auto"/>
        </w:rPr>
        <w:t xml:space="preserve"> DU TEST</w:t>
      </w:r>
      <w:bookmarkEnd w:id="20"/>
    </w:p>
    <w:p w14:paraId="65C04E27" w14:textId="77777777" w:rsidR="00CF18E7" w:rsidRDefault="00CF18E7" w:rsidP="00CF18E7"/>
    <w:p w14:paraId="1D831652" w14:textId="77777777" w:rsidR="00CF18E7" w:rsidRDefault="00CF18E7" w:rsidP="00CF18E7">
      <w:pPr>
        <w:ind w:left="360"/>
      </w:pPr>
      <w:r>
        <w:t>Après l’exécution du test, la décision est définie selon les règles suivantes :</w:t>
      </w:r>
    </w:p>
    <w:p w14:paraId="48FC0DB2" w14:textId="77777777" w:rsidR="00CF18E7" w:rsidRDefault="00CF18E7" w:rsidP="00CF18E7">
      <w:pPr>
        <w:pStyle w:val="Paragraphedeliste"/>
        <w:numPr>
          <w:ilvl w:val="0"/>
          <w:numId w:val="15"/>
        </w:numPr>
      </w:pPr>
      <w:r w:rsidRPr="00FF6D60">
        <w:rPr>
          <w:b/>
        </w:rPr>
        <w:t>OK </w:t>
      </w:r>
      <w:r>
        <w:t>: La feuille de test est dans l’état « OK » quand toutes les étapes du test sont dans l’état « OK ». Le résultat réel correspond au résultat attendu.</w:t>
      </w:r>
    </w:p>
    <w:p w14:paraId="08A65191" w14:textId="77777777" w:rsidR="00CF18E7" w:rsidRDefault="00CF18E7" w:rsidP="00CF18E7">
      <w:pPr>
        <w:pStyle w:val="Paragraphedeliste"/>
        <w:numPr>
          <w:ilvl w:val="0"/>
          <w:numId w:val="15"/>
        </w:numPr>
      </w:pPr>
      <w:r w:rsidRPr="00FF6D60">
        <w:rPr>
          <w:b/>
        </w:rPr>
        <w:t>NOK</w:t>
      </w:r>
      <w:r>
        <w:t> : La feuille de test est dans l’état « NOK » quand toutes les étapes du test sont dans l’état « NOK » ou quand le résultat d’une étape diffère du résultat attendu.</w:t>
      </w:r>
    </w:p>
    <w:p w14:paraId="6F93CA5D" w14:textId="77777777" w:rsidR="00CF18E7" w:rsidRDefault="00CF18E7" w:rsidP="00CF18E7">
      <w:pPr>
        <w:pStyle w:val="Paragraphedeliste"/>
        <w:numPr>
          <w:ilvl w:val="0"/>
          <w:numId w:val="15"/>
        </w:numPr>
      </w:pPr>
      <w:r w:rsidRPr="00FF6D60">
        <w:rPr>
          <w:b/>
        </w:rPr>
        <w:t>NOT RUN</w:t>
      </w:r>
      <w:r>
        <w:t> : Etat par défaut de la feuille de test ou d’une étape qui n’a pas encore été exécutée.</w:t>
      </w:r>
    </w:p>
    <w:p w14:paraId="13C755D0" w14:textId="77777777" w:rsidR="00CF18E7" w:rsidRDefault="00CF18E7" w:rsidP="00CF18E7">
      <w:pPr>
        <w:pStyle w:val="Paragraphedeliste"/>
        <w:numPr>
          <w:ilvl w:val="0"/>
          <w:numId w:val="15"/>
        </w:numPr>
      </w:pPr>
      <w:r>
        <w:rPr>
          <w:b/>
        </w:rPr>
        <w:t>NOT COMPLETED </w:t>
      </w:r>
      <w:r w:rsidRPr="00FF6D60">
        <w:t>:</w:t>
      </w:r>
      <w:r>
        <w:t xml:space="preserve"> La feuille de test est dans l’état « NOT COMPLETED » quand il y a au moins une étape du test qui est dans l’état « NOT RUN »</w:t>
      </w:r>
    </w:p>
    <w:p w14:paraId="46CE9179" w14:textId="77777777" w:rsidR="00E9320A" w:rsidRDefault="00AB4C5A" w:rsidP="00E9320A">
      <w:pPr>
        <w:pStyle w:val="Titre2"/>
        <w:numPr>
          <w:ilvl w:val="1"/>
          <w:numId w:val="1"/>
        </w:numPr>
        <w:rPr>
          <w:color w:val="auto"/>
        </w:rPr>
      </w:pPr>
      <w:bookmarkStart w:id="21" w:name="_Toc532118294"/>
      <w:bookmarkStart w:id="22" w:name="_Hlk501466764"/>
      <w:r>
        <w:rPr>
          <w:color w:val="auto"/>
        </w:rPr>
        <w:t>BILAN GLOBAL DES TESTS</w:t>
      </w:r>
      <w:bookmarkEnd w:id="21"/>
    </w:p>
    <w:bookmarkEnd w:id="22"/>
    <w:p w14:paraId="7DAFAB31" w14:textId="17AB9EAA" w:rsidR="00816D6F" w:rsidRDefault="00816D6F" w:rsidP="00816D6F">
      <w:pPr>
        <w:ind w:left="360"/>
      </w:pPr>
    </w:p>
    <w:p w14:paraId="4E99CFDF" w14:textId="02BAEC85" w:rsidR="00115AF1" w:rsidRPr="00BC318D" w:rsidRDefault="00115AF1" w:rsidP="00BC318D">
      <w:pPr>
        <w:pStyle w:val="Titre2"/>
        <w:numPr>
          <w:ilvl w:val="2"/>
          <w:numId w:val="1"/>
        </w:numPr>
        <w:rPr>
          <w:color w:val="auto"/>
          <w:sz w:val="24"/>
        </w:rPr>
      </w:pPr>
      <w:bookmarkStart w:id="23" w:name="_Toc532118295"/>
      <w:r>
        <w:rPr>
          <w:color w:val="auto"/>
          <w:sz w:val="24"/>
        </w:rPr>
        <w:t>RESULTATS QUAL</w:t>
      </w:r>
      <w:r w:rsidR="00BC318D">
        <w:rPr>
          <w:color w:val="auto"/>
          <w:sz w:val="24"/>
        </w:rPr>
        <w:t>ITATIFS</w:t>
      </w:r>
      <w:bookmarkEnd w:id="23"/>
      <w:r w:rsidRPr="00BC318D">
        <w:rPr>
          <w:color w:val="auto"/>
          <w:sz w:val="24"/>
        </w:rPr>
        <w:t xml:space="preserve"> </w:t>
      </w:r>
    </w:p>
    <w:p w14:paraId="2DF2970E" w14:textId="58105EB1" w:rsidR="00115AF1" w:rsidRDefault="00115AF1" w:rsidP="00816D6F">
      <w:pPr>
        <w:ind w:left="360"/>
      </w:pPr>
    </w:p>
    <w:p w14:paraId="070D84DF" w14:textId="29B4A1A5" w:rsidR="00BC318D" w:rsidRPr="00BB53FF" w:rsidRDefault="00422BDF" w:rsidP="00816D6F">
      <w:pPr>
        <w:ind w:left="360"/>
        <w:rPr>
          <w:highlight w:val="yellow"/>
        </w:rPr>
      </w:pPr>
      <w:r w:rsidRPr="00BB53FF">
        <w:rPr>
          <w:highlight w:val="yellow"/>
        </w:rPr>
        <w:t>Tous</w:t>
      </w:r>
      <w:r w:rsidR="00BC318D" w:rsidRPr="00BB53FF">
        <w:rPr>
          <w:highlight w:val="yellow"/>
        </w:rPr>
        <w:t xml:space="preserve"> les tests </w:t>
      </w:r>
      <w:r w:rsidRPr="00BB53FF">
        <w:rPr>
          <w:highlight w:val="yellow"/>
        </w:rPr>
        <w:t xml:space="preserve">de la phase 1 </w:t>
      </w:r>
      <w:r w:rsidR="00BC318D" w:rsidRPr="00BB53FF">
        <w:rPr>
          <w:highlight w:val="yellow"/>
        </w:rPr>
        <w:t>ont été réalisés avec succès</w:t>
      </w:r>
      <w:r w:rsidRPr="00BB53FF">
        <w:rPr>
          <w:highlight w:val="yellow"/>
        </w:rPr>
        <w:t>.</w:t>
      </w:r>
    </w:p>
    <w:p w14:paraId="11A9FFDA" w14:textId="16D58D43" w:rsidR="00422BDF" w:rsidRDefault="00422BDF" w:rsidP="00816D6F">
      <w:pPr>
        <w:ind w:left="360"/>
      </w:pPr>
      <w:r w:rsidRPr="00BB53FF">
        <w:rPr>
          <w:highlight w:val="yellow"/>
        </w:rPr>
        <w:t>Tous les tests de la phase 2 ont été réalisés avec succès.</w:t>
      </w:r>
    </w:p>
    <w:p w14:paraId="38C27FB4" w14:textId="18A9E5C0" w:rsidR="00422BDF" w:rsidRDefault="00422BDF" w:rsidP="00816D6F">
      <w:pPr>
        <w:ind w:left="360"/>
      </w:pPr>
    </w:p>
    <w:p w14:paraId="7AE93624" w14:textId="1587766B" w:rsidR="00422BDF" w:rsidRPr="00BC318D" w:rsidRDefault="00422BDF" w:rsidP="00422BDF">
      <w:pPr>
        <w:pStyle w:val="Titre2"/>
        <w:numPr>
          <w:ilvl w:val="2"/>
          <w:numId w:val="1"/>
        </w:numPr>
        <w:rPr>
          <w:color w:val="auto"/>
          <w:sz w:val="24"/>
        </w:rPr>
      </w:pPr>
      <w:bookmarkStart w:id="24" w:name="_Toc532118296"/>
      <w:r>
        <w:rPr>
          <w:color w:val="auto"/>
          <w:sz w:val="24"/>
        </w:rPr>
        <w:t>RESULTATS QUANTITATIFS</w:t>
      </w:r>
      <w:bookmarkEnd w:id="24"/>
      <w:r w:rsidRPr="00BC318D">
        <w:rPr>
          <w:color w:val="auto"/>
          <w:sz w:val="24"/>
        </w:rPr>
        <w:t xml:space="preserve"> </w:t>
      </w:r>
    </w:p>
    <w:p w14:paraId="48DFA38F" w14:textId="0017B448" w:rsidR="00422BDF" w:rsidRDefault="00422BDF" w:rsidP="00816D6F">
      <w:pPr>
        <w:ind w:left="360"/>
      </w:pPr>
    </w:p>
    <w:p w14:paraId="071818C0" w14:textId="45280611" w:rsidR="008D5B57" w:rsidRPr="00BB53FF" w:rsidRDefault="003F345D" w:rsidP="008D5B57">
      <w:pPr>
        <w:ind w:left="360"/>
        <w:rPr>
          <w:highlight w:val="yellow"/>
        </w:rPr>
      </w:pPr>
      <w:r w:rsidRPr="00BB53FF">
        <w:rPr>
          <w:highlight w:val="yellow"/>
        </w:rPr>
        <w:t>100 % des tests sont O</w:t>
      </w:r>
      <w:r w:rsidR="008D5B57" w:rsidRPr="00BB53FF">
        <w:rPr>
          <w:highlight w:val="yellow"/>
        </w:rPr>
        <w:t>K.</w:t>
      </w:r>
    </w:p>
    <w:p w14:paraId="739E16AA" w14:textId="25375411" w:rsidR="0081550D" w:rsidRDefault="008D5B57" w:rsidP="0081550D">
      <w:pPr>
        <w:ind w:left="360"/>
      </w:pPr>
      <w:bookmarkStart w:id="25" w:name="_Hlk514063390"/>
      <w:r w:rsidRPr="00BB53FF">
        <w:rPr>
          <w:highlight w:val="yellow"/>
        </w:rPr>
        <w:t>Aucun bug n’est apparu durant les tests.</w:t>
      </w:r>
      <w:bookmarkEnd w:id="25"/>
    </w:p>
    <w:p w14:paraId="12D86621" w14:textId="77777777" w:rsidR="00414C07" w:rsidRDefault="00414C07" w:rsidP="00414C07">
      <w:pPr>
        <w:pStyle w:val="Titre1"/>
        <w:numPr>
          <w:ilvl w:val="0"/>
          <w:numId w:val="1"/>
        </w:numPr>
        <w:pBdr>
          <w:bottom w:val="single" w:sz="6" w:space="1" w:color="auto"/>
        </w:pBdr>
        <w:rPr>
          <w:color w:val="auto"/>
        </w:rPr>
      </w:pPr>
      <w:bookmarkStart w:id="26" w:name="_Toc532118297"/>
      <w:r>
        <w:rPr>
          <w:color w:val="auto"/>
        </w:rPr>
        <w:lastRenderedPageBreak/>
        <w:t>DETAILS DES RESULTATS DES TESTS</w:t>
      </w:r>
      <w:bookmarkEnd w:id="26"/>
    </w:p>
    <w:p w14:paraId="12D2C8E6" w14:textId="77777777" w:rsidR="00AB4C5A" w:rsidRDefault="00AB4C5A" w:rsidP="00F77E4B"/>
    <w:p w14:paraId="3B71C8EA" w14:textId="77777777" w:rsidR="00816D6F" w:rsidRDefault="00816D6F" w:rsidP="00816D6F">
      <w:pPr>
        <w:ind w:left="360"/>
      </w:pPr>
      <w:r>
        <w:t>Pour chaque test exécuté, ce document contient :</w:t>
      </w:r>
    </w:p>
    <w:p w14:paraId="17359D0A" w14:textId="77777777" w:rsidR="00816D6F" w:rsidRDefault="000209DF" w:rsidP="00816D6F">
      <w:pPr>
        <w:pStyle w:val="Paragraphedeliste"/>
        <w:numPr>
          <w:ilvl w:val="0"/>
          <w:numId w:val="28"/>
        </w:numPr>
      </w:pPr>
      <w:r>
        <w:t>Identifiant du résultat</w:t>
      </w:r>
    </w:p>
    <w:p w14:paraId="7ED64EE9" w14:textId="77777777" w:rsidR="00816D6F" w:rsidRDefault="00816D6F" w:rsidP="00816D6F">
      <w:pPr>
        <w:pStyle w:val="Paragraphedeliste"/>
        <w:numPr>
          <w:ilvl w:val="0"/>
          <w:numId w:val="28"/>
        </w:numPr>
      </w:pPr>
      <w:r>
        <w:t>Description du test</w:t>
      </w:r>
    </w:p>
    <w:p w14:paraId="7E9E4F61" w14:textId="77777777" w:rsidR="00816D6F" w:rsidRDefault="00816D6F" w:rsidP="00816D6F">
      <w:pPr>
        <w:pStyle w:val="Paragraphedeliste"/>
        <w:numPr>
          <w:ilvl w:val="0"/>
          <w:numId w:val="28"/>
        </w:numPr>
      </w:pPr>
      <w:r>
        <w:t>Résultat du test</w:t>
      </w:r>
    </w:p>
    <w:p w14:paraId="1A583D7E" w14:textId="77777777" w:rsidR="00816D6F" w:rsidRPr="00816D6F" w:rsidRDefault="00816D6F" w:rsidP="00816D6F">
      <w:pPr>
        <w:ind w:left="360"/>
        <w:rPr>
          <w:color w:val="FFFFFF" w:themeColor="background1"/>
        </w:rPr>
      </w:pPr>
      <w:r w:rsidRPr="00816D6F">
        <w:rPr>
          <w:color w:val="FFFFFF" w:themeColor="background1"/>
          <w:highlight w:val="red"/>
        </w:rPr>
        <w:t>Pour chaque problème conduisant à un bug, l’identifiant du bug est écrit dans l’étape où le problème a été rencontré.</w:t>
      </w:r>
    </w:p>
    <w:p w14:paraId="463BCAFD" w14:textId="77777777" w:rsidR="00816D6F" w:rsidRDefault="00816D6F" w:rsidP="00F77E4B"/>
    <w:p w14:paraId="7EE718EF" w14:textId="2632B404" w:rsidR="00962F2D" w:rsidRDefault="00962F2D" w:rsidP="00962F2D">
      <w:pPr>
        <w:pStyle w:val="Titre2"/>
        <w:numPr>
          <w:ilvl w:val="1"/>
          <w:numId w:val="1"/>
        </w:numPr>
        <w:rPr>
          <w:color w:val="auto"/>
        </w:rPr>
      </w:pPr>
      <w:bookmarkStart w:id="27" w:name="_Toc532118298"/>
      <w:r>
        <w:rPr>
          <w:color w:val="auto"/>
        </w:rPr>
        <w:t>PHASE 1</w:t>
      </w:r>
      <w:bookmarkEnd w:id="27"/>
    </w:p>
    <w:p w14:paraId="0230BD72" w14:textId="6A1E5840" w:rsidR="009A3523" w:rsidRDefault="009A3523" w:rsidP="009A352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46"/>
        <w:gridCol w:w="3069"/>
        <w:gridCol w:w="2551"/>
        <w:gridCol w:w="1696"/>
      </w:tblGrid>
      <w:tr w:rsidR="00652605" w:rsidRPr="005E37B8" w14:paraId="5FAD8B02" w14:textId="48F5588F" w:rsidTr="00652605">
        <w:tc>
          <w:tcPr>
            <w:tcW w:w="1746" w:type="dxa"/>
          </w:tcPr>
          <w:p w14:paraId="2EAE1ADD" w14:textId="77777777" w:rsidR="00652605" w:rsidRPr="005E37B8" w:rsidRDefault="00652605" w:rsidP="00B252DC">
            <w:pPr>
              <w:rPr>
                <w:b/>
              </w:rPr>
            </w:pPr>
            <w:r>
              <w:rPr>
                <w:b/>
              </w:rPr>
              <w:t>Identifiant du test</w:t>
            </w:r>
          </w:p>
        </w:tc>
        <w:tc>
          <w:tcPr>
            <w:tcW w:w="5620" w:type="dxa"/>
            <w:gridSpan w:val="2"/>
          </w:tcPr>
          <w:p w14:paraId="684950CC" w14:textId="542AA2FD" w:rsidR="00652605" w:rsidRPr="005E37B8" w:rsidRDefault="00376C6E" w:rsidP="00B252DC">
            <w:pPr>
              <w:rPr>
                <w:b/>
              </w:rPr>
            </w:pPr>
            <w:r>
              <w:rPr>
                <w:b/>
              </w:rPr>
              <w:t>R</w:t>
            </w:r>
            <w:r w:rsidR="00652605" w:rsidRPr="005E37B8">
              <w:rPr>
                <w:b/>
              </w:rPr>
              <w:t>-</w:t>
            </w:r>
            <w:r w:rsidR="00652605">
              <w:rPr>
                <w:b/>
              </w:rPr>
              <w:t>RSC-001</w:t>
            </w:r>
          </w:p>
        </w:tc>
        <w:tc>
          <w:tcPr>
            <w:tcW w:w="1696" w:type="dxa"/>
          </w:tcPr>
          <w:p w14:paraId="07533DE9" w14:textId="62CC2FF8" w:rsidR="00652605" w:rsidRDefault="00652605" w:rsidP="00B252DC">
            <w:pPr>
              <w:rPr>
                <w:b/>
              </w:rPr>
            </w:pPr>
            <w:r>
              <w:rPr>
                <w:b/>
              </w:rPr>
              <w:t>Résultat</w:t>
            </w:r>
          </w:p>
        </w:tc>
      </w:tr>
      <w:tr w:rsidR="00652605" w:rsidRPr="005E37B8" w14:paraId="619A781A" w14:textId="1F7AC147" w:rsidTr="00B252DC">
        <w:tc>
          <w:tcPr>
            <w:tcW w:w="1746" w:type="dxa"/>
          </w:tcPr>
          <w:p w14:paraId="1FBAB0F5" w14:textId="77777777" w:rsidR="00652605" w:rsidRDefault="00652605" w:rsidP="00B252DC">
            <w:r>
              <w:t>Description</w:t>
            </w:r>
          </w:p>
        </w:tc>
        <w:tc>
          <w:tcPr>
            <w:tcW w:w="5620" w:type="dxa"/>
            <w:gridSpan w:val="2"/>
          </w:tcPr>
          <w:p w14:paraId="582369B0" w14:textId="56A0D136" w:rsidR="00652605" w:rsidRPr="00EE6BED" w:rsidRDefault="00652605" w:rsidP="00B252DC">
            <w:pPr>
              <w:rPr>
                <w:b/>
                <w:i/>
              </w:rPr>
            </w:pPr>
          </w:p>
        </w:tc>
        <w:tc>
          <w:tcPr>
            <w:tcW w:w="1696" w:type="dxa"/>
            <w:shd w:val="clear" w:color="auto" w:fill="00B050"/>
            <w:vAlign w:val="center"/>
          </w:tcPr>
          <w:p w14:paraId="43558C05" w14:textId="5421A328" w:rsidR="00652605" w:rsidRDefault="00652605" w:rsidP="00B252DC">
            <w:pPr>
              <w:jc w:val="center"/>
            </w:pPr>
            <w:r w:rsidRPr="00B252DC">
              <w:rPr>
                <w:color w:val="FFFFFF" w:themeColor="background1"/>
              </w:rPr>
              <w:t>OK</w:t>
            </w:r>
          </w:p>
        </w:tc>
      </w:tr>
      <w:tr w:rsidR="00652605" w:rsidRPr="001E2DDE" w14:paraId="103CFAC2" w14:textId="43E983BE" w:rsidTr="00652605">
        <w:tc>
          <w:tcPr>
            <w:tcW w:w="1746" w:type="dxa"/>
          </w:tcPr>
          <w:p w14:paraId="7DFE5E40" w14:textId="77777777" w:rsidR="00652605" w:rsidRDefault="00652605" w:rsidP="00B252DC">
            <w:r>
              <w:t>Exigence vérifiée</w:t>
            </w:r>
          </w:p>
        </w:tc>
        <w:tc>
          <w:tcPr>
            <w:tcW w:w="3069" w:type="dxa"/>
          </w:tcPr>
          <w:p w14:paraId="2272B12B" w14:textId="77777777" w:rsidR="00652605" w:rsidRPr="001E2DDE" w:rsidRDefault="00652605" w:rsidP="00B252DC">
            <w:r>
              <w:t>SOFTREQ-RSC-001</w:t>
            </w:r>
          </w:p>
        </w:tc>
        <w:tc>
          <w:tcPr>
            <w:tcW w:w="2551" w:type="dxa"/>
          </w:tcPr>
          <w:p w14:paraId="25037219" w14:textId="77777777" w:rsidR="00652605" w:rsidRPr="00BB53FF" w:rsidRDefault="00652605" w:rsidP="00B252DC">
            <w:pPr>
              <w:rPr>
                <w:highlight w:val="yellow"/>
              </w:rPr>
            </w:pPr>
            <w:r w:rsidRPr="00BB53FF">
              <w:rPr>
                <w:highlight w:val="yellow"/>
              </w:rPr>
              <w:t>Inspection</w:t>
            </w:r>
          </w:p>
        </w:tc>
        <w:tc>
          <w:tcPr>
            <w:tcW w:w="1696" w:type="dxa"/>
          </w:tcPr>
          <w:p w14:paraId="706FE763" w14:textId="77777777" w:rsidR="00652605" w:rsidRDefault="00652605" w:rsidP="00B252DC"/>
        </w:tc>
      </w:tr>
      <w:tr w:rsidR="00652605" w14:paraId="0F54F23A" w14:textId="100CB93A" w:rsidTr="00652605">
        <w:tc>
          <w:tcPr>
            <w:tcW w:w="1746" w:type="dxa"/>
          </w:tcPr>
          <w:p w14:paraId="0E6C9782" w14:textId="77777777" w:rsidR="00652605" w:rsidRDefault="00652605" w:rsidP="00B252DC">
            <w:r>
              <w:t>Conditions initiales</w:t>
            </w:r>
          </w:p>
        </w:tc>
        <w:tc>
          <w:tcPr>
            <w:tcW w:w="3069" w:type="dxa"/>
          </w:tcPr>
          <w:p w14:paraId="76FCFE16" w14:textId="77777777" w:rsidR="00652605" w:rsidRDefault="00652605" w:rsidP="00B252DC">
            <w:r>
              <w:t xml:space="preserve">Le sous-système logiciel est dans </w:t>
            </w:r>
            <w:r w:rsidRPr="00BB53FF">
              <w:rPr>
                <w:highlight w:val="yellow"/>
              </w:rPr>
              <w:t>l’état ARRET</w:t>
            </w:r>
          </w:p>
        </w:tc>
        <w:tc>
          <w:tcPr>
            <w:tcW w:w="2551" w:type="dxa"/>
          </w:tcPr>
          <w:p w14:paraId="62AC841B" w14:textId="77777777" w:rsidR="00652605" w:rsidRDefault="00652605" w:rsidP="00B252DC"/>
        </w:tc>
        <w:tc>
          <w:tcPr>
            <w:tcW w:w="1696" w:type="dxa"/>
          </w:tcPr>
          <w:p w14:paraId="532AAE13" w14:textId="77777777" w:rsidR="00652605" w:rsidRDefault="00652605" w:rsidP="00B252DC"/>
        </w:tc>
      </w:tr>
      <w:tr w:rsidR="00652605" w14:paraId="5DFFBA40" w14:textId="2764FE19" w:rsidTr="00652605">
        <w:tc>
          <w:tcPr>
            <w:tcW w:w="1746" w:type="dxa"/>
          </w:tcPr>
          <w:p w14:paraId="48DD5C8F" w14:textId="77777777" w:rsidR="00652605" w:rsidRDefault="00652605" w:rsidP="00B252DC">
            <w:r>
              <w:t>Entrées</w:t>
            </w:r>
          </w:p>
        </w:tc>
        <w:tc>
          <w:tcPr>
            <w:tcW w:w="3069" w:type="dxa"/>
          </w:tcPr>
          <w:p w14:paraId="6F34AA58" w14:textId="77777777" w:rsidR="00652605" w:rsidRDefault="00652605" w:rsidP="00B252DC"/>
        </w:tc>
        <w:tc>
          <w:tcPr>
            <w:tcW w:w="2551" w:type="dxa"/>
          </w:tcPr>
          <w:p w14:paraId="5277EE59" w14:textId="77777777" w:rsidR="00652605" w:rsidRDefault="00652605" w:rsidP="00B252DC"/>
        </w:tc>
        <w:tc>
          <w:tcPr>
            <w:tcW w:w="1696" w:type="dxa"/>
          </w:tcPr>
          <w:p w14:paraId="6874CDD6" w14:textId="77777777" w:rsidR="00652605" w:rsidRDefault="00652605" w:rsidP="00B252DC"/>
        </w:tc>
      </w:tr>
      <w:tr w:rsidR="00652605" w14:paraId="25C82383" w14:textId="640972E4" w:rsidTr="00652605">
        <w:tc>
          <w:tcPr>
            <w:tcW w:w="1746" w:type="dxa"/>
          </w:tcPr>
          <w:p w14:paraId="369914FF" w14:textId="77777777" w:rsidR="00652605" w:rsidRDefault="00652605" w:rsidP="00B252DC">
            <w:r>
              <w:t>Actions sur les données collectées</w:t>
            </w:r>
          </w:p>
        </w:tc>
        <w:tc>
          <w:tcPr>
            <w:tcW w:w="3069" w:type="dxa"/>
          </w:tcPr>
          <w:p w14:paraId="29C75C1F" w14:textId="77777777" w:rsidR="00652605" w:rsidRPr="00BB53FF" w:rsidRDefault="00652605" w:rsidP="00B252DC">
            <w:pPr>
              <w:rPr>
                <w:highlight w:val="yellow"/>
              </w:rPr>
            </w:pPr>
            <w:r w:rsidRPr="00BB53FF">
              <w:rPr>
                <w:highlight w:val="yellow"/>
              </w:rPr>
              <w:t>N/A</w:t>
            </w:r>
          </w:p>
        </w:tc>
        <w:tc>
          <w:tcPr>
            <w:tcW w:w="2551" w:type="dxa"/>
          </w:tcPr>
          <w:p w14:paraId="6025D0CD" w14:textId="77777777" w:rsidR="00652605" w:rsidRDefault="00652605" w:rsidP="00B252DC"/>
        </w:tc>
        <w:tc>
          <w:tcPr>
            <w:tcW w:w="1696" w:type="dxa"/>
          </w:tcPr>
          <w:p w14:paraId="59898119" w14:textId="77777777" w:rsidR="00652605" w:rsidRDefault="00652605" w:rsidP="00B252DC"/>
        </w:tc>
      </w:tr>
      <w:tr w:rsidR="00652605" w14:paraId="5A93F7EA" w14:textId="0B2A87FB" w:rsidTr="00B252DC">
        <w:tc>
          <w:tcPr>
            <w:tcW w:w="1746" w:type="dxa"/>
          </w:tcPr>
          <w:p w14:paraId="0A0726AB" w14:textId="77777777" w:rsidR="00652605" w:rsidRDefault="00652605" w:rsidP="00B252DC">
            <w:r>
              <w:t>Sorties</w:t>
            </w:r>
          </w:p>
        </w:tc>
        <w:tc>
          <w:tcPr>
            <w:tcW w:w="3069" w:type="dxa"/>
          </w:tcPr>
          <w:p w14:paraId="4F632BF0" w14:textId="77777777" w:rsidR="00652605" w:rsidRPr="00BB53FF" w:rsidRDefault="00652605" w:rsidP="00B252DC">
            <w:pPr>
              <w:rPr>
                <w:highlight w:val="yellow"/>
              </w:rPr>
            </w:pPr>
            <w:r w:rsidRPr="00BB53FF">
              <w:rPr>
                <w:highlight w:val="yellow"/>
              </w:rPr>
              <w:t>Résultat du test</w:t>
            </w:r>
          </w:p>
        </w:tc>
        <w:tc>
          <w:tcPr>
            <w:tcW w:w="4247" w:type="dxa"/>
            <w:gridSpan w:val="2"/>
          </w:tcPr>
          <w:p w14:paraId="79AF713C" w14:textId="0E1E5CA2" w:rsidR="00652605" w:rsidRDefault="00652605" w:rsidP="00B252DC">
            <w:pPr>
              <w:rPr>
                <w:b/>
              </w:rPr>
            </w:pPr>
          </w:p>
        </w:tc>
      </w:tr>
      <w:tr w:rsidR="00652605" w14:paraId="317D1560" w14:textId="5A980ED2" w:rsidTr="00652605">
        <w:tc>
          <w:tcPr>
            <w:tcW w:w="1746" w:type="dxa"/>
          </w:tcPr>
          <w:p w14:paraId="799AA791" w14:textId="77777777" w:rsidR="00652605" w:rsidRDefault="00652605" w:rsidP="00B252DC">
            <w:r>
              <w:t>Hypothèses et contraintes</w:t>
            </w:r>
          </w:p>
        </w:tc>
        <w:tc>
          <w:tcPr>
            <w:tcW w:w="3069" w:type="dxa"/>
          </w:tcPr>
          <w:p w14:paraId="3D1B6488" w14:textId="77777777" w:rsidR="00652605" w:rsidRPr="00BB53FF" w:rsidRDefault="00652605" w:rsidP="00B252DC">
            <w:pPr>
              <w:rPr>
                <w:highlight w:val="yellow"/>
              </w:rPr>
            </w:pPr>
            <w:r w:rsidRPr="00BB53FF">
              <w:rPr>
                <w:highlight w:val="yellow"/>
              </w:rPr>
              <w:t>N/A</w:t>
            </w:r>
          </w:p>
        </w:tc>
        <w:tc>
          <w:tcPr>
            <w:tcW w:w="2551" w:type="dxa"/>
          </w:tcPr>
          <w:p w14:paraId="5EEC7CD0" w14:textId="77777777" w:rsidR="00652605" w:rsidRDefault="00652605" w:rsidP="00B252DC"/>
        </w:tc>
        <w:tc>
          <w:tcPr>
            <w:tcW w:w="1696" w:type="dxa"/>
          </w:tcPr>
          <w:p w14:paraId="167D6A3B" w14:textId="77777777" w:rsidR="00652605" w:rsidRDefault="00652605" w:rsidP="00B252DC"/>
        </w:tc>
      </w:tr>
      <w:tr w:rsidR="00652605" w14:paraId="411C8B58" w14:textId="64610809" w:rsidTr="00652605">
        <w:tc>
          <w:tcPr>
            <w:tcW w:w="1746" w:type="dxa"/>
          </w:tcPr>
          <w:p w14:paraId="26A9C73D" w14:textId="77777777" w:rsidR="00652605" w:rsidRDefault="00652605" w:rsidP="00B252DC">
            <w:r>
              <w:t>Résultats attendus et critères</w:t>
            </w:r>
          </w:p>
        </w:tc>
        <w:tc>
          <w:tcPr>
            <w:tcW w:w="3069" w:type="dxa"/>
          </w:tcPr>
          <w:p w14:paraId="5A4D2DF3" w14:textId="280719BC" w:rsidR="00652605" w:rsidRDefault="00652605" w:rsidP="00B252DC"/>
        </w:tc>
        <w:tc>
          <w:tcPr>
            <w:tcW w:w="2551" w:type="dxa"/>
          </w:tcPr>
          <w:p w14:paraId="5DE8A55B" w14:textId="77777777" w:rsidR="00652605" w:rsidRDefault="00652605" w:rsidP="00B252DC">
            <w:r>
              <w:t>Cf. ci-dessous</w:t>
            </w:r>
          </w:p>
        </w:tc>
        <w:tc>
          <w:tcPr>
            <w:tcW w:w="1696" w:type="dxa"/>
          </w:tcPr>
          <w:p w14:paraId="797E40B8" w14:textId="77777777" w:rsidR="00652605" w:rsidRDefault="00652605" w:rsidP="00B252DC"/>
        </w:tc>
      </w:tr>
      <w:tr w:rsidR="00652605" w14:paraId="38FC337E" w14:textId="7B85D1EB" w:rsidTr="00B252DC">
        <w:tc>
          <w:tcPr>
            <w:tcW w:w="9062" w:type="dxa"/>
            <w:gridSpan w:val="4"/>
          </w:tcPr>
          <w:p w14:paraId="57D326F8" w14:textId="62758353" w:rsidR="00652605" w:rsidRPr="00F9383A" w:rsidRDefault="00652605" w:rsidP="00B252DC">
            <w:pPr>
              <w:jc w:val="center"/>
              <w:rPr>
                <w:b/>
              </w:rPr>
            </w:pPr>
            <w:r w:rsidRPr="00F9383A">
              <w:rPr>
                <w:b/>
              </w:rPr>
              <w:t>Procédure de test</w:t>
            </w:r>
          </w:p>
        </w:tc>
      </w:tr>
      <w:tr w:rsidR="00652605" w:rsidRPr="00F9383A" w14:paraId="7AD640CF" w14:textId="5A8AE902" w:rsidTr="00652605">
        <w:tc>
          <w:tcPr>
            <w:tcW w:w="1746" w:type="dxa"/>
          </w:tcPr>
          <w:p w14:paraId="3E5030EE" w14:textId="77777777" w:rsidR="00652605" w:rsidRPr="00F9383A" w:rsidRDefault="00652605" w:rsidP="00B252DC">
            <w:pPr>
              <w:rPr>
                <w:b/>
              </w:rPr>
            </w:pPr>
            <w:r w:rsidRPr="00F9383A">
              <w:rPr>
                <w:b/>
              </w:rPr>
              <w:t>Numéro d’étape</w:t>
            </w:r>
          </w:p>
        </w:tc>
        <w:tc>
          <w:tcPr>
            <w:tcW w:w="3069" w:type="dxa"/>
          </w:tcPr>
          <w:p w14:paraId="2571F13B" w14:textId="77777777" w:rsidR="00652605" w:rsidRPr="00F9383A" w:rsidRDefault="00652605" w:rsidP="00B252DC">
            <w:pPr>
              <w:rPr>
                <w:b/>
              </w:rPr>
            </w:pPr>
            <w:r w:rsidRPr="00F9383A">
              <w:rPr>
                <w:b/>
              </w:rPr>
              <w:t>Action de l’opérateur</w:t>
            </w:r>
          </w:p>
        </w:tc>
        <w:tc>
          <w:tcPr>
            <w:tcW w:w="2551" w:type="dxa"/>
          </w:tcPr>
          <w:p w14:paraId="1F4024F3" w14:textId="77777777" w:rsidR="00652605" w:rsidRPr="00F9383A" w:rsidRDefault="00652605" w:rsidP="00B252DC">
            <w:pPr>
              <w:rPr>
                <w:b/>
              </w:rPr>
            </w:pPr>
            <w:r w:rsidRPr="00F9383A">
              <w:rPr>
                <w:b/>
              </w:rPr>
              <w:t>Résultat attendu et critère d’évaluation</w:t>
            </w:r>
          </w:p>
        </w:tc>
        <w:tc>
          <w:tcPr>
            <w:tcW w:w="1696" w:type="dxa"/>
          </w:tcPr>
          <w:p w14:paraId="1E19E7AB" w14:textId="77777777" w:rsidR="00652605" w:rsidRPr="00F9383A" w:rsidRDefault="00652605" w:rsidP="00B252DC">
            <w:pPr>
              <w:rPr>
                <w:b/>
              </w:rPr>
            </w:pPr>
          </w:p>
        </w:tc>
      </w:tr>
      <w:tr w:rsidR="00652605" w14:paraId="6A671752" w14:textId="62D93AD9" w:rsidTr="00B252DC">
        <w:tc>
          <w:tcPr>
            <w:tcW w:w="1746" w:type="dxa"/>
          </w:tcPr>
          <w:p w14:paraId="088150CB" w14:textId="77777777" w:rsidR="00652605" w:rsidRDefault="00652605" w:rsidP="00B252DC">
            <w:r>
              <w:t>1</w:t>
            </w:r>
          </w:p>
        </w:tc>
        <w:tc>
          <w:tcPr>
            <w:tcW w:w="3069" w:type="dxa"/>
          </w:tcPr>
          <w:p w14:paraId="64053E81" w14:textId="5E7DE692" w:rsidR="00652605" w:rsidRDefault="00652605" w:rsidP="00B252DC"/>
        </w:tc>
        <w:tc>
          <w:tcPr>
            <w:tcW w:w="2551" w:type="dxa"/>
          </w:tcPr>
          <w:p w14:paraId="383BD4FF" w14:textId="3373046F" w:rsidR="00652605" w:rsidRDefault="00652605" w:rsidP="00B252DC"/>
        </w:tc>
        <w:tc>
          <w:tcPr>
            <w:tcW w:w="1696" w:type="dxa"/>
            <w:vAlign w:val="center"/>
          </w:tcPr>
          <w:p w14:paraId="42B38BB8" w14:textId="4027D11A" w:rsidR="00652605" w:rsidRDefault="00652605" w:rsidP="00B252DC">
            <w:pPr>
              <w:jc w:val="center"/>
            </w:pPr>
            <w:r>
              <w:t>OK</w:t>
            </w:r>
          </w:p>
        </w:tc>
      </w:tr>
    </w:tbl>
    <w:p w14:paraId="1F035D7C" w14:textId="77777777" w:rsidR="00BB53FF" w:rsidRDefault="00BB53F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05"/>
        <w:gridCol w:w="3110"/>
        <w:gridCol w:w="2551"/>
        <w:gridCol w:w="1696"/>
      </w:tblGrid>
      <w:tr w:rsidR="005538DA" w:rsidRPr="005E37B8" w14:paraId="61C41C0F" w14:textId="0C41260D" w:rsidTr="005538DA">
        <w:tc>
          <w:tcPr>
            <w:tcW w:w="1705" w:type="dxa"/>
          </w:tcPr>
          <w:p w14:paraId="209ACB79" w14:textId="77777777" w:rsidR="005538DA" w:rsidRPr="005E37B8" w:rsidRDefault="005538DA" w:rsidP="005538DA">
            <w:pPr>
              <w:rPr>
                <w:b/>
              </w:rPr>
            </w:pPr>
            <w:r>
              <w:rPr>
                <w:b/>
              </w:rPr>
              <w:t>Identifiant du test</w:t>
            </w:r>
          </w:p>
        </w:tc>
        <w:tc>
          <w:tcPr>
            <w:tcW w:w="5661" w:type="dxa"/>
            <w:gridSpan w:val="2"/>
          </w:tcPr>
          <w:p w14:paraId="6D7CA49D" w14:textId="37161D86" w:rsidR="005538DA" w:rsidRPr="005E37B8" w:rsidRDefault="00376C6E" w:rsidP="005538DA">
            <w:pPr>
              <w:rPr>
                <w:b/>
              </w:rPr>
            </w:pPr>
            <w:r>
              <w:rPr>
                <w:b/>
              </w:rPr>
              <w:t>R-</w:t>
            </w:r>
            <w:r w:rsidR="005538DA">
              <w:rPr>
                <w:b/>
              </w:rPr>
              <w:t>MTN-001</w:t>
            </w:r>
          </w:p>
        </w:tc>
        <w:tc>
          <w:tcPr>
            <w:tcW w:w="1696" w:type="dxa"/>
          </w:tcPr>
          <w:p w14:paraId="3A5D70E7" w14:textId="40B66C36" w:rsidR="005538DA" w:rsidRDefault="005538DA" w:rsidP="005538DA">
            <w:pPr>
              <w:rPr>
                <w:b/>
              </w:rPr>
            </w:pPr>
            <w:r>
              <w:rPr>
                <w:b/>
              </w:rPr>
              <w:t>Résultat</w:t>
            </w:r>
          </w:p>
        </w:tc>
      </w:tr>
      <w:tr w:rsidR="005538DA" w:rsidRPr="005E37B8" w14:paraId="4464B1CE" w14:textId="2DC11FE4" w:rsidTr="00A53588">
        <w:tc>
          <w:tcPr>
            <w:tcW w:w="1705" w:type="dxa"/>
          </w:tcPr>
          <w:p w14:paraId="3B75638F" w14:textId="77777777" w:rsidR="005538DA" w:rsidRDefault="005538DA" w:rsidP="005538DA">
            <w:r>
              <w:t>Description</w:t>
            </w:r>
          </w:p>
        </w:tc>
        <w:tc>
          <w:tcPr>
            <w:tcW w:w="5661" w:type="dxa"/>
            <w:gridSpan w:val="2"/>
          </w:tcPr>
          <w:p w14:paraId="2179454F" w14:textId="5F262DD8" w:rsidR="005538DA" w:rsidRPr="00EE6BED" w:rsidRDefault="005538DA" w:rsidP="005538DA">
            <w:pPr>
              <w:rPr>
                <w:b/>
                <w:i/>
              </w:rPr>
            </w:pPr>
          </w:p>
        </w:tc>
        <w:tc>
          <w:tcPr>
            <w:tcW w:w="1696" w:type="dxa"/>
            <w:shd w:val="clear" w:color="auto" w:fill="FF0000"/>
            <w:vAlign w:val="center"/>
          </w:tcPr>
          <w:p w14:paraId="64F13CBA" w14:textId="504190FC" w:rsidR="005538DA" w:rsidRDefault="00A53588" w:rsidP="005538DA">
            <w:pPr>
              <w:jc w:val="center"/>
            </w:pPr>
            <w:r>
              <w:rPr>
                <w:color w:val="FFFFFF" w:themeColor="background1"/>
              </w:rPr>
              <w:t>N</w:t>
            </w:r>
            <w:r w:rsidR="005538DA" w:rsidRPr="005538DA">
              <w:rPr>
                <w:color w:val="FFFFFF" w:themeColor="background1"/>
              </w:rPr>
              <w:t>OK</w:t>
            </w:r>
          </w:p>
        </w:tc>
      </w:tr>
      <w:tr w:rsidR="005538DA" w:rsidRPr="001E2DDE" w14:paraId="76C42ADF" w14:textId="15B38FAD" w:rsidTr="005538DA">
        <w:tc>
          <w:tcPr>
            <w:tcW w:w="1705" w:type="dxa"/>
          </w:tcPr>
          <w:p w14:paraId="6605F7F6" w14:textId="77777777" w:rsidR="005538DA" w:rsidRDefault="005538DA" w:rsidP="005538DA">
            <w:r>
              <w:t>Exigence vérifiée</w:t>
            </w:r>
          </w:p>
        </w:tc>
        <w:tc>
          <w:tcPr>
            <w:tcW w:w="3110" w:type="dxa"/>
          </w:tcPr>
          <w:p w14:paraId="0E068731" w14:textId="77777777" w:rsidR="005538DA" w:rsidRPr="001E2DDE" w:rsidRDefault="005538DA" w:rsidP="005538DA">
            <w:r>
              <w:t>SOFTREQ-MTN-001</w:t>
            </w:r>
          </w:p>
        </w:tc>
        <w:tc>
          <w:tcPr>
            <w:tcW w:w="2551" w:type="dxa"/>
          </w:tcPr>
          <w:p w14:paraId="2B7D08B7" w14:textId="77777777" w:rsidR="005538DA" w:rsidRPr="001E2DDE" w:rsidRDefault="005538DA" w:rsidP="005538DA">
            <w:r w:rsidRPr="00BB53FF">
              <w:rPr>
                <w:highlight w:val="yellow"/>
              </w:rPr>
              <w:t>Inspection</w:t>
            </w:r>
          </w:p>
        </w:tc>
        <w:tc>
          <w:tcPr>
            <w:tcW w:w="1696" w:type="dxa"/>
            <w:vAlign w:val="center"/>
          </w:tcPr>
          <w:p w14:paraId="249BAD1A" w14:textId="77777777" w:rsidR="005538DA" w:rsidRDefault="005538DA" w:rsidP="005538DA">
            <w:pPr>
              <w:jc w:val="center"/>
            </w:pPr>
          </w:p>
        </w:tc>
      </w:tr>
      <w:tr w:rsidR="005538DA" w14:paraId="777A6AAB" w14:textId="034C7C57" w:rsidTr="005538DA">
        <w:tc>
          <w:tcPr>
            <w:tcW w:w="1705" w:type="dxa"/>
          </w:tcPr>
          <w:p w14:paraId="5EAD9769" w14:textId="77777777" w:rsidR="005538DA" w:rsidRDefault="005538DA" w:rsidP="005538DA">
            <w:r>
              <w:t>Conditions initiales</w:t>
            </w:r>
          </w:p>
        </w:tc>
        <w:tc>
          <w:tcPr>
            <w:tcW w:w="3110" w:type="dxa"/>
          </w:tcPr>
          <w:p w14:paraId="44966E49" w14:textId="77777777" w:rsidR="005538DA" w:rsidRPr="00BB53FF" w:rsidRDefault="005538DA" w:rsidP="005538DA">
            <w:pPr>
              <w:rPr>
                <w:highlight w:val="yellow"/>
              </w:rPr>
            </w:pPr>
            <w:r w:rsidRPr="00BB53FF">
              <w:rPr>
                <w:highlight w:val="yellow"/>
              </w:rPr>
              <w:t>Le sous-système logiciel est dans l’état REPOS</w:t>
            </w:r>
          </w:p>
        </w:tc>
        <w:tc>
          <w:tcPr>
            <w:tcW w:w="2551" w:type="dxa"/>
          </w:tcPr>
          <w:p w14:paraId="5A11C9E0" w14:textId="77777777" w:rsidR="005538DA" w:rsidRDefault="005538DA" w:rsidP="005538DA"/>
        </w:tc>
        <w:tc>
          <w:tcPr>
            <w:tcW w:w="1696" w:type="dxa"/>
            <w:vAlign w:val="center"/>
          </w:tcPr>
          <w:p w14:paraId="284ACA6F" w14:textId="77777777" w:rsidR="005538DA" w:rsidRDefault="005538DA" w:rsidP="005538DA">
            <w:pPr>
              <w:jc w:val="center"/>
            </w:pPr>
          </w:p>
        </w:tc>
      </w:tr>
      <w:tr w:rsidR="005538DA" w14:paraId="4E51CB72" w14:textId="5844B9F9" w:rsidTr="005538DA">
        <w:tc>
          <w:tcPr>
            <w:tcW w:w="1705" w:type="dxa"/>
          </w:tcPr>
          <w:p w14:paraId="2E5B0939" w14:textId="77777777" w:rsidR="005538DA" w:rsidRDefault="005538DA" w:rsidP="005538DA">
            <w:r>
              <w:t>Entrées</w:t>
            </w:r>
          </w:p>
        </w:tc>
        <w:tc>
          <w:tcPr>
            <w:tcW w:w="3110" w:type="dxa"/>
          </w:tcPr>
          <w:p w14:paraId="757DA725" w14:textId="77777777" w:rsidR="005538DA" w:rsidRPr="00BB53FF" w:rsidRDefault="005538DA" w:rsidP="005538DA">
            <w:pPr>
              <w:rPr>
                <w:highlight w:val="yellow"/>
              </w:rPr>
            </w:pPr>
            <w:r w:rsidRPr="00BB53FF">
              <w:rPr>
                <w:highlight w:val="yellow"/>
              </w:rPr>
              <w:t>N/A</w:t>
            </w:r>
          </w:p>
        </w:tc>
        <w:tc>
          <w:tcPr>
            <w:tcW w:w="2551" w:type="dxa"/>
          </w:tcPr>
          <w:p w14:paraId="708235AB" w14:textId="77777777" w:rsidR="005538DA" w:rsidRDefault="005538DA" w:rsidP="005538DA"/>
        </w:tc>
        <w:tc>
          <w:tcPr>
            <w:tcW w:w="1696" w:type="dxa"/>
            <w:vAlign w:val="center"/>
          </w:tcPr>
          <w:p w14:paraId="5F9F7865" w14:textId="77777777" w:rsidR="005538DA" w:rsidRDefault="005538DA" w:rsidP="005538DA">
            <w:pPr>
              <w:jc w:val="center"/>
            </w:pPr>
          </w:p>
        </w:tc>
      </w:tr>
      <w:tr w:rsidR="005538DA" w14:paraId="128C50EB" w14:textId="03DAACF6" w:rsidTr="005538DA">
        <w:tc>
          <w:tcPr>
            <w:tcW w:w="1705" w:type="dxa"/>
          </w:tcPr>
          <w:p w14:paraId="32F6A4AA" w14:textId="77777777" w:rsidR="005538DA" w:rsidRDefault="005538DA" w:rsidP="005538DA">
            <w:r>
              <w:t>Actions sur les données collectées</w:t>
            </w:r>
          </w:p>
        </w:tc>
        <w:tc>
          <w:tcPr>
            <w:tcW w:w="3110" w:type="dxa"/>
          </w:tcPr>
          <w:p w14:paraId="3B17D5D7" w14:textId="77777777" w:rsidR="005538DA" w:rsidRPr="00BB53FF" w:rsidRDefault="005538DA" w:rsidP="005538DA">
            <w:pPr>
              <w:rPr>
                <w:highlight w:val="yellow"/>
              </w:rPr>
            </w:pPr>
            <w:r w:rsidRPr="00BB53FF">
              <w:rPr>
                <w:highlight w:val="yellow"/>
              </w:rPr>
              <w:t>N/A</w:t>
            </w:r>
          </w:p>
        </w:tc>
        <w:tc>
          <w:tcPr>
            <w:tcW w:w="2551" w:type="dxa"/>
          </w:tcPr>
          <w:p w14:paraId="1C7368E8" w14:textId="77777777" w:rsidR="005538DA" w:rsidRDefault="005538DA" w:rsidP="005538DA"/>
        </w:tc>
        <w:tc>
          <w:tcPr>
            <w:tcW w:w="1696" w:type="dxa"/>
            <w:vAlign w:val="center"/>
          </w:tcPr>
          <w:p w14:paraId="772A0CEA" w14:textId="77777777" w:rsidR="005538DA" w:rsidRDefault="005538DA" w:rsidP="005538DA">
            <w:pPr>
              <w:jc w:val="center"/>
            </w:pPr>
          </w:p>
        </w:tc>
      </w:tr>
      <w:tr w:rsidR="005538DA" w14:paraId="299C11A8" w14:textId="233E6C03" w:rsidTr="005538DA">
        <w:tc>
          <w:tcPr>
            <w:tcW w:w="1705" w:type="dxa"/>
          </w:tcPr>
          <w:p w14:paraId="2C090989" w14:textId="77777777" w:rsidR="005538DA" w:rsidRDefault="005538DA" w:rsidP="005538DA">
            <w:r>
              <w:t>Sorties</w:t>
            </w:r>
          </w:p>
        </w:tc>
        <w:tc>
          <w:tcPr>
            <w:tcW w:w="3110" w:type="dxa"/>
          </w:tcPr>
          <w:p w14:paraId="71BF8F27" w14:textId="77777777" w:rsidR="005538DA" w:rsidRDefault="005538DA" w:rsidP="005538DA">
            <w:r>
              <w:t>Résultat du test</w:t>
            </w:r>
          </w:p>
        </w:tc>
        <w:tc>
          <w:tcPr>
            <w:tcW w:w="2551" w:type="dxa"/>
          </w:tcPr>
          <w:p w14:paraId="5CE3C8D2" w14:textId="10D9B16A" w:rsidR="005538DA" w:rsidRDefault="005538DA" w:rsidP="005538DA"/>
        </w:tc>
        <w:tc>
          <w:tcPr>
            <w:tcW w:w="1696" w:type="dxa"/>
            <w:vAlign w:val="center"/>
          </w:tcPr>
          <w:p w14:paraId="2CC2846F" w14:textId="77777777" w:rsidR="005538DA" w:rsidRDefault="005538DA" w:rsidP="005538DA">
            <w:pPr>
              <w:jc w:val="center"/>
              <w:rPr>
                <w:b/>
              </w:rPr>
            </w:pPr>
          </w:p>
        </w:tc>
      </w:tr>
      <w:tr w:rsidR="005538DA" w14:paraId="6836F480" w14:textId="3D5F6BE5" w:rsidTr="005538DA">
        <w:tc>
          <w:tcPr>
            <w:tcW w:w="1705" w:type="dxa"/>
          </w:tcPr>
          <w:p w14:paraId="635E2D0D" w14:textId="77777777" w:rsidR="005538DA" w:rsidRDefault="005538DA" w:rsidP="005538DA">
            <w:r>
              <w:lastRenderedPageBreak/>
              <w:t>Hypothèses et contraintes</w:t>
            </w:r>
          </w:p>
        </w:tc>
        <w:tc>
          <w:tcPr>
            <w:tcW w:w="3110" w:type="dxa"/>
          </w:tcPr>
          <w:p w14:paraId="2EF32F74" w14:textId="56B9A277" w:rsidR="005538DA" w:rsidRDefault="005538DA" w:rsidP="005538DA"/>
        </w:tc>
        <w:tc>
          <w:tcPr>
            <w:tcW w:w="2551" w:type="dxa"/>
          </w:tcPr>
          <w:p w14:paraId="427045EA" w14:textId="77777777" w:rsidR="005538DA" w:rsidRDefault="005538DA" w:rsidP="005538DA"/>
        </w:tc>
        <w:tc>
          <w:tcPr>
            <w:tcW w:w="1696" w:type="dxa"/>
            <w:vAlign w:val="center"/>
          </w:tcPr>
          <w:p w14:paraId="10BAF44E" w14:textId="77777777" w:rsidR="005538DA" w:rsidRDefault="005538DA" w:rsidP="005538DA">
            <w:pPr>
              <w:jc w:val="center"/>
            </w:pPr>
          </w:p>
        </w:tc>
      </w:tr>
      <w:tr w:rsidR="005538DA" w14:paraId="0A99C7B3" w14:textId="6F3B0C14" w:rsidTr="005538DA">
        <w:tc>
          <w:tcPr>
            <w:tcW w:w="1705" w:type="dxa"/>
          </w:tcPr>
          <w:p w14:paraId="1F4ED22E" w14:textId="77777777" w:rsidR="005538DA" w:rsidRDefault="005538DA" w:rsidP="005538DA">
            <w:r>
              <w:t>Résultats attendus et critères</w:t>
            </w:r>
          </w:p>
        </w:tc>
        <w:tc>
          <w:tcPr>
            <w:tcW w:w="3110" w:type="dxa"/>
          </w:tcPr>
          <w:p w14:paraId="2DE1F5F8" w14:textId="2A9A97C2" w:rsidR="005538DA" w:rsidRDefault="005538DA" w:rsidP="005538DA"/>
        </w:tc>
        <w:tc>
          <w:tcPr>
            <w:tcW w:w="2551" w:type="dxa"/>
          </w:tcPr>
          <w:p w14:paraId="50A5FAF7" w14:textId="77777777" w:rsidR="005538DA" w:rsidRDefault="005538DA" w:rsidP="005538DA">
            <w:r>
              <w:t>Cf. ci-dessous</w:t>
            </w:r>
          </w:p>
        </w:tc>
        <w:tc>
          <w:tcPr>
            <w:tcW w:w="1696" w:type="dxa"/>
            <w:vAlign w:val="center"/>
          </w:tcPr>
          <w:p w14:paraId="474B60DD" w14:textId="77777777" w:rsidR="005538DA" w:rsidRDefault="005538DA" w:rsidP="005538DA">
            <w:pPr>
              <w:jc w:val="center"/>
            </w:pPr>
          </w:p>
        </w:tc>
      </w:tr>
      <w:tr w:rsidR="005538DA" w14:paraId="2B9D614D" w14:textId="31CFD308" w:rsidTr="005538DA">
        <w:tc>
          <w:tcPr>
            <w:tcW w:w="7366" w:type="dxa"/>
            <w:gridSpan w:val="3"/>
          </w:tcPr>
          <w:p w14:paraId="488EDC11" w14:textId="77777777" w:rsidR="005538DA" w:rsidRDefault="005538DA" w:rsidP="005538DA">
            <w:pPr>
              <w:jc w:val="center"/>
            </w:pPr>
            <w:r w:rsidRPr="00F9383A">
              <w:rPr>
                <w:b/>
              </w:rPr>
              <w:t>Procédure de test</w:t>
            </w:r>
          </w:p>
        </w:tc>
        <w:tc>
          <w:tcPr>
            <w:tcW w:w="1696" w:type="dxa"/>
            <w:vAlign w:val="center"/>
          </w:tcPr>
          <w:p w14:paraId="0CDF9E18" w14:textId="77777777" w:rsidR="005538DA" w:rsidRPr="00F9383A" w:rsidRDefault="005538DA" w:rsidP="005538DA">
            <w:pPr>
              <w:jc w:val="center"/>
              <w:rPr>
                <w:b/>
              </w:rPr>
            </w:pPr>
          </w:p>
        </w:tc>
      </w:tr>
      <w:tr w:rsidR="005538DA" w:rsidRPr="00F9383A" w14:paraId="726F7F3C" w14:textId="79C0BD6E" w:rsidTr="005538DA">
        <w:tc>
          <w:tcPr>
            <w:tcW w:w="1705" w:type="dxa"/>
          </w:tcPr>
          <w:p w14:paraId="4FAA9ABE" w14:textId="77777777" w:rsidR="005538DA" w:rsidRPr="00F9383A" w:rsidRDefault="005538DA" w:rsidP="005538DA">
            <w:pPr>
              <w:rPr>
                <w:b/>
              </w:rPr>
            </w:pPr>
            <w:r w:rsidRPr="00F9383A">
              <w:rPr>
                <w:b/>
              </w:rPr>
              <w:t>Numéro d’étape</w:t>
            </w:r>
          </w:p>
        </w:tc>
        <w:tc>
          <w:tcPr>
            <w:tcW w:w="3110" w:type="dxa"/>
          </w:tcPr>
          <w:p w14:paraId="5EFF47B5" w14:textId="77777777" w:rsidR="005538DA" w:rsidRPr="00F9383A" w:rsidRDefault="005538DA" w:rsidP="005538DA">
            <w:pPr>
              <w:rPr>
                <w:b/>
              </w:rPr>
            </w:pPr>
            <w:r w:rsidRPr="00F9383A">
              <w:rPr>
                <w:b/>
              </w:rPr>
              <w:t>Action de l’opérateur</w:t>
            </w:r>
          </w:p>
        </w:tc>
        <w:tc>
          <w:tcPr>
            <w:tcW w:w="2551" w:type="dxa"/>
          </w:tcPr>
          <w:p w14:paraId="026EDF0C" w14:textId="77777777" w:rsidR="005538DA" w:rsidRPr="00F9383A" w:rsidRDefault="005538DA" w:rsidP="005538DA">
            <w:pPr>
              <w:rPr>
                <w:b/>
              </w:rPr>
            </w:pPr>
            <w:r w:rsidRPr="00F9383A">
              <w:rPr>
                <w:b/>
              </w:rPr>
              <w:t>Résultat attendu et critère d’évaluation</w:t>
            </w:r>
          </w:p>
        </w:tc>
        <w:tc>
          <w:tcPr>
            <w:tcW w:w="1696" w:type="dxa"/>
            <w:vAlign w:val="center"/>
          </w:tcPr>
          <w:p w14:paraId="7230266F" w14:textId="77777777" w:rsidR="005538DA" w:rsidRPr="00F9383A" w:rsidRDefault="005538DA" w:rsidP="005538DA">
            <w:pPr>
              <w:jc w:val="center"/>
              <w:rPr>
                <w:b/>
              </w:rPr>
            </w:pPr>
          </w:p>
        </w:tc>
      </w:tr>
      <w:tr w:rsidR="005538DA" w14:paraId="2F513E06" w14:textId="3C3F6BBB" w:rsidTr="005538DA">
        <w:tc>
          <w:tcPr>
            <w:tcW w:w="1705" w:type="dxa"/>
          </w:tcPr>
          <w:p w14:paraId="3A7123A0" w14:textId="77777777" w:rsidR="005538DA" w:rsidRDefault="005538DA" w:rsidP="005538DA">
            <w:r>
              <w:t>1</w:t>
            </w:r>
          </w:p>
        </w:tc>
        <w:tc>
          <w:tcPr>
            <w:tcW w:w="3110" w:type="dxa"/>
          </w:tcPr>
          <w:p w14:paraId="2170813A" w14:textId="6CB38893" w:rsidR="005538DA" w:rsidRDefault="005538DA" w:rsidP="005538DA"/>
        </w:tc>
        <w:tc>
          <w:tcPr>
            <w:tcW w:w="2551" w:type="dxa"/>
          </w:tcPr>
          <w:p w14:paraId="741A4836" w14:textId="07BCAFDE" w:rsidR="005538DA" w:rsidRDefault="005538DA" w:rsidP="005538DA"/>
        </w:tc>
        <w:tc>
          <w:tcPr>
            <w:tcW w:w="1696" w:type="dxa"/>
            <w:vAlign w:val="center"/>
          </w:tcPr>
          <w:p w14:paraId="6814C511" w14:textId="52CAE989" w:rsidR="005538DA" w:rsidRDefault="00BB53FF" w:rsidP="005538DA">
            <w:pPr>
              <w:jc w:val="center"/>
            </w:pPr>
            <w:r w:rsidRPr="00BB53FF">
              <w:rPr>
                <w:color w:val="FF0000"/>
              </w:rPr>
              <w:t>N</w:t>
            </w:r>
            <w:r w:rsidR="005538DA" w:rsidRPr="00BB53FF">
              <w:rPr>
                <w:color w:val="FF0000"/>
              </w:rPr>
              <w:t>OK</w:t>
            </w:r>
          </w:p>
        </w:tc>
      </w:tr>
    </w:tbl>
    <w:p w14:paraId="429D859E" w14:textId="77777777" w:rsidR="004C06B7" w:rsidRDefault="004C06B7" w:rsidP="00BB53FF"/>
    <w:sectPr w:rsidR="004C06B7" w:rsidSect="00511273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50C81" w14:textId="77777777" w:rsidR="001D375C" w:rsidRDefault="001D375C" w:rsidP="00511273">
      <w:pPr>
        <w:spacing w:after="0" w:line="240" w:lineRule="auto"/>
      </w:pPr>
      <w:r>
        <w:separator/>
      </w:r>
    </w:p>
  </w:endnote>
  <w:endnote w:type="continuationSeparator" w:id="0">
    <w:p w14:paraId="0284306E" w14:textId="77777777" w:rsidR="001D375C" w:rsidRDefault="001D375C" w:rsidP="00511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941C6" w14:textId="77777777" w:rsidR="00A53588" w:rsidRDefault="00A53588" w:rsidP="007F44DB">
    <w:pPr>
      <w:pStyle w:val="Pieddepage"/>
      <w:pBdr>
        <w:bottom w:val="single" w:sz="6" w:space="1" w:color="auto"/>
      </w:pBdr>
    </w:pPr>
  </w:p>
  <w:p w14:paraId="3A6D3534" w14:textId="77777777" w:rsidR="00A53588" w:rsidRDefault="00A53588" w:rsidP="007F44DB">
    <w:pPr>
      <w:pStyle w:val="Pieddepage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15</w:t>
    </w:r>
    <w:r>
      <w:fldChar w:fldCharType="end"/>
    </w:r>
  </w:p>
  <w:p w14:paraId="0A9ED16D" w14:textId="77777777" w:rsidR="00A53588" w:rsidRDefault="00A5358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CE354" w14:textId="77777777" w:rsidR="00A53588" w:rsidRDefault="00A53588">
    <w:pPr>
      <w:pStyle w:val="Pieddepage"/>
      <w:pBdr>
        <w:bottom w:val="single" w:sz="6" w:space="1" w:color="auto"/>
      </w:pBdr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6227"/>
    </w:tblGrid>
    <w:tr w:rsidR="00A53588" w14:paraId="5F05237B" w14:textId="77777777" w:rsidTr="007F44DB">
      <w:tc>
        <w:tcPr>
          <w:tcW w:w="2835" w:type="dxa"/>
        </w:tcPr>
        <w:p w14:paraId="4E19E94D" w14:textId="77777777" w:rsidR="00A53588" w:rsidRDefault="00A53588" w:rsidP="007F44DB">
          <w:pPr>
            <w:pStyle w:val="Pieddepage"/>
          </w:pPr>
          <w:r w:rsidRPr="00511273">
            <w:rPr>
              <w:b/>
            </w:rPr>
            <w:t xml:space="preserve">Responsable </w:t>
          </w:r>
          <w:r>
            <w:rPr>
              <w:b/>
            </w:rPr>
            <w:t xml:space="preserve">du </w:t>
          </w:r>
          <w:r w:rsidRPr="00511273">
            <w:rPr>
              <w:b/>
            </w:rPr>
            <w:t xml:space="preserve">projet : </w:t>
          </w:r>
          <w:r>
            <w:rPr>
              <w:b/>
            </w:rPr>
            <w:t xml:space="preserve">             </w:t>
          </w:r>
        </w:p>
      </w:tc>
      <w:tc>
        <w:tcPr>
          <w:tcW w:w="6227" w:type="dxa"/>
        </w:tcPr>
        <w:p w14:paraId="53181C5E" w14:textId="5E51BE05" w:rsidR="00A53588" w:rsidRDefault="003F774E" w:rsidP="007F44DB">
          <w:pPr>
            <w:pStyle w:val="Pieddepage"/>
          </w:pPr>
          <w:r>
            <w:t>Jordan Long</w:t>
          </w:r>
        </w:p>
      </w:tc>
    </w:tr>
    <w:tr w:rsidR="00A53588" w14:paraId="667AC3D1" w14:textId="77777777" w:rsidTr="007F44DB">
      <w:tc>
        <w:tcPr>
          <w:tcW w:w="2835" w:type="dxa"/>
        </w:tcPr>
        <w:p w14:paraId="632EFDA6" w14:textId="77777777" w:rsidR="00A53588" w:rsidRDefault="00A53588" w:rsidP="007F44DB">
          <w:pPr>
            <w:pStyle w:val="Pieddepage"/>
          </w:pPr>
          <w:r w:rsidRPr="00511273">
            <w:rPr>
              <w:b/>
            </w:rPr>
            <w:t>Responsable du document :</w:t>
          </w:r>
        </w:p>
      </w:tc>
      <w:tc>
        <w:tcPr>
          <w:tcW w:w="6227" w:type="dxa"/>
        </w:tcPr>
        <w:p w14:paraId="1CC5AC96" w14:textId="26441652" w:rsidR="00A53588" w:rsidRDefault="003F774E" w:rsidP="007F44DB">
          <w:pPr>
            <w:pStyle w:val="Pieddepage"/>
          </w:pPr>
          <w:r>
            <w:t>Pierre Demolliens</w:t>
          </w:r>
        </w:p>
      </w:tc>
    </w:tr>
  </w:tbl>
  <w:p w14:paraId="0EB71427" w14:textId="77777777" w:rsidR="00A53588" w:rsidRPr="007F44DB" w:rsidRDefault="00A53588" w:rsidP="007F44D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18CF7" w14:textId="77777777" w:rsidR="001D375C" w:rsidRDefault="001D375C" w:rsidP="00511273">
      <w:pPr>
        <w:spacing w:after="0" w:line="240" w:lineRule="auto"/>
      </w:pPr>
      <w:r>
        <w:separator/>
      </w:r>
    </w:p>
  </w:footnote>
  <w:footnote w:type="continuationSeparator" w:id="0">
    <w:p w14:paraId="020662E4" w14:textId="77777777" w:rsidR="001D375C" w:rsidRDefault="001D375C" w:rsidP="00511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1660"/>
      <w:gridCol w:w="1565"/>
      <w:gridCol w:w="3505"/>
      <w:gridCol w:w="2332"/>
    </w:tblGrid>
    <w:tr w:rsidR="00A53588" w14:paraId="4A66E98B" w14:textId="77777777" w:rsidTr="00DC5D11">
      <w:trPr>
        <w:trHeight w:val="246"/>
      </w:trPr>
      <w:tc>
        <w:tcPr>
          <w:tcW w:w="1326" w:type="dxa"/>
          <w:vMerge w:val="restart"/>
        </w:tcPr>
        <w:p w14:paraId="0067B494" w14:textId="37055BD5" w:rsidR="00A53588" w:rsidRDefault="00BB53FF" w:rsidP="007F44DB">
          <w:pPr>
            <w:pStyle w:val="En-tte"/>
            <w:jc w:val="center"/>
          </w:pPr>
          <w:r>
            <w:rPr>
              <w:noProof/>
            </w:rPr>
            <w:drawing>
              <wp:inline distT="0" distB="0" distL="0" distR="0" wp14:anchorId="63A0D1BE" wp14:editId="1E0E58C6">
                <wp:extent cx="916982" cy="324000"/>
                <wp:effectExtent l="0" t="0" r="0" b="0"/>
                <wp:docPr id="1" name="Image 1" descr="logo-Polytech Ly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-Polytech Ly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6982" cy="3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56" w:type="dxa"/>
          <w:vMerge w:val="restart"/>
          <w:vAlign w:val="center"/>
        </w:tcPr>
        <w:p w14:paraId="2587391B" w14:textId="09E1B88C" w:rsidR="00A53588" w:rsidRDefault="00A53588" w:rsidP="007F44DB">
          <w:pPr>
            <w:pStyle w:val="En-tte"/>
            <w:jc w:val="center"/>
          </w:pPr>
        </w:p>
      </w:tc>
      <w:tc>
        <w:tcPr>
          <w:tcW w:w="3676" w:type="dxa"/>
          <w:vMerge w:val="restart"/>
          <w:vAlign w:val="center"/>
        </w:tcPr>
        <w:p w14:paraId="4FA68226" w14:textId="77777777" w:rsidR="00A53588" w:rsidRDefault="00A53588" w:rsidP="007F44DB">
          <w:pPr>
            <w:pStyle w:val="En-tte"/>
            <w:jc w:val="center"/>
          </w:pPr>
          <w:r>
            <w:t>Réponse à la norme 62304</w:t>
          </w:r>
        </w:p>
        <w:p w14:paraId="41DBBCA7" w14:textId="6B7EC566" w:rsidR="00A53588" w:rsidRDefault="00A53588" w:rsidP="007F44DB">
          <w:pPr>
            <w:pStyle w:val="En-tte"/>
            <w:jc w:val="center"/>
          </w:pPr>
          <w:r>
            <w:t>Rapport de tests logiciels</w:t>
          </w:r>
        </w:p>
      </w:tc>
      <w:tc>
        <w:tcPr>
          <w:tcW w:w="2404" w:type="dxa"/>
        </w:tcPr>
        <w:p w14:paraId="25E12C22" w14:textId="1ED2A00E" w:rsidR="00A53588" w:rsidRDefault="00A53588" w:rsidP="007F44DB">
          <w:pPr>
            <w:pStyle w:val="En-tte"/>
            <w:jc w:val="center"/>
          </w:pPr>
          <w:r>
            <w:t>Version : 1.</w:t>
          </w:r>
          <w:r w:rsidR="00BB53FF">
            <w:t>0</w:t>
          </w:r>
        </w:p>
      </w:tc>
    </w:tr>
    <w:tr w:rsidR="00A53588" w14:paraId="231C402C" w14:textId="77777777" w:rsidTr="00DC5D11">
      <w:trPr>
        <w:trHeight w:val="246"/>
      </w:trPr>
      <w:tc>
        <w:tcPr>
          <w:tcW w:w="1326" w:type="dxa"/>
          <w:vMerge/>
        </w:tcPr>
        <w:p w14:paraId="691A677D" w14:textId="77777777" w:rsidR="00A53588" w:rsidRDefault="00A53588">
          <w:pPr>
            <w:pStyle w:val="En-tte"/>
            <w:rPr>
              <w:noProof/>
            </w:rPr>
          </w:pPr>
        </w:p>
      </w:tc>
      <w:tc>
        <w:tcPr>
          <w:tcW w:w="1656" w:type="dxa"/>
          <w:vMerge/>
        </w:tcPr>
        <w:p w14:paraId="35011920" w14:textId="77777777" w:rsidR="00A53588" w:rsidRDefault="00A53588">
          <w:pPr>
            <w:pStyle w:val="En-tte"/>
          </w:pPr>
        </w:p>
      </w:tc>
      <w:tc>
        <w:tcPr>
          <w:tcW w:w="3676" w:type="dxa"/>
          <w:vMerge/>
        </w:tcPr>
        <w:p w14:paraId="062DBDFD" w14:textId="77777777" w:rsidR="00A53588" w:rsidRDefault="00A53588">
          <w:pPr>
            <w:pStyle w:val="En-tte"/>
          </w:pPr>
        </w:p>
      </w:tc>
      <w:tc>
        <w:tcPr>
          <w:tcW w:w="2404" w:type="dxa"/>
        </w:tcPr>
        <w:p w14:paraId="23DE52D3" w14:textId="49983A41" w:rsidR="00A53588" w:rsidRDefault="00A53588" w:rsidP="007F44DB">
          <w:pPr>
            <w:pStyle w:val="En-tte"/>
            <w:jc w:val="center"/>
          </w:pPr>
          <w:r>
            <w:t xml:space="preserve">Création : </w:t>
          </w:r>
          <w:r w:rsidR="003F774E">
            <w:t>04</w:t>
          </w:r>
          <w:r w:rsidRPr="00446F2E">
            <w:t>/</w:t>
          </w:r>
          <w:r w:rsidR="003F774E">
            <w:t>02</w:t>
          </w:r>
          <w:r w:rsidRPr="00446F2E">
            <w:t>/</w:t>
          </w:r>
          <w:r w:rsidR="003F774E">
            <w:t>2019</w:t>
          </w:r>
        </w:p>
      </w:tc>
    </w:tr>
  </w:tbl>
  <w:p w14:paraId="0DD69175" w14:textId="77777777" w:rsidR="00A53588" w:rsidRDefault="00A5358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87E36"/>
    <w:multiLevelType w:val="multilevel"/>
    <w:tmpl w:val="FBCA2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59437EA"/>
    <w:multiLevelType w:val="hybridMultilevel"/>
    <w:tmpl w:val="A3D47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52A96"/>
    <w:multiLevelType w:val="hybridMultilevel"/>
    <w:tmpl w:val="FE56C2B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1874C2"/>
    <w:multiLevelType w:val="hybridMultilevel"/>
    <w:tmpl w:val="15164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45B22"/>
    <w:multiLevelType w:val="hybridMultilevel"/>
    <w:tmpl w:val="0220E2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27861"/>
    <w:multiLevelType w:val="hybridMultilevel"/>
    <w:tmpl w:val="6246799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EA145A"/>
    <w:multiLevelType w:val="hybridMultilevel"/>
    <w:tmpl w:val="0EA63AC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52203"/>
    <w:multiLevelType w:val="hybridMultilevel"/>
    <w:tmpl w:val="1192665A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652F40"/>
    <w:multiLevelType w:val="hybridMultilevel"/>
    <w:tmpl w:val="E126ECD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BBF303A"/>
    <w:multiLevelType w:val="hybridMultilevel"/>
    <w:tmpl w:val="CDDE448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3100AA"/>
    <w:multiLevelType w:val="hybridMultilevel"/>
    <w:tmpl w:val="68CE0AC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1930B9"/>
    <w:multiLevelType w:val="hybridMultilevel"/>
    <w:tmpl w:val="E72637C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B63244"/>
    <w:multiLevelType w:val="hybridMultilevel"/>
    <w:tmpl w:val="1C8CA16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30B2621"/>
    <w:multiLevelType w:val="multilevel"/>
    <w:tmpl w:val="FBCA2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23A64C3B"/>
    <w:multiLevelType w:val="hybridMultilevel"/>
    <w:tmpl w:val="7B70F08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AD72BB"/>
    <w:multiLevelType w:val="hybridMultilevel"/>
    <w:tmpl w:val="9BAC9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C4C5E"/>
    <w:multiLevelType w:val="hybridMultilevel"/>
    <w:tmpl w:val="FBAC7EE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F149D0"/>
    <w:multiLevelType w:val="hybridMultilevel"/>
    <w:tmpl w:val="014614F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75C7032"/>
    <w:multiLevelType w:val="hybridMultilevel"/>
    <w:tmpl w:val="EF006C68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D74FB4"/>
    <w:multiLevelType w:val="hybridMultilevel"/>
    <w:tmpl w:val="E23A7A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35583A"/>
    <w:multiLevelType w:val="hybridMultilevel"/>
    <w:tmpl w:val="FBC44A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244338"/>
    <w:multiLevelType w:val="hybridMultilevel"/>
    <w:tmpl w:val="E53232C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0128EB"/>
    <w:multiLevelType w:val="hybridMultilevel"/>
    <w:tmpl w:val="152ED74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AAF6B1A"/>
    <w:multiLevelType w:val="hybridMultilevel"/>
    <w:tmpl w:val="2D825F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D07DF0"/>
    <w:multiLevelType w:val="hybridMultilevel"/>
    <w:tmpl w:val="5F7C8AA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D882F76"/>
    <w:multiLevelType w:val="hybridMultilevel"/>
    <w:tmpl w:val="0FA4767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2A00A13"/>
    <w:multiLevelType w:val="hybridMultilevel"/>
    <w:tmpl w:val="3600FAD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637034"/>
    <w:multiLevelType w:val="hybridMultilevel"/>
    <w:tmpl w:val="7CF8CFB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B1D37A2"/>
    <w:multiLevelType w:val="hybridMultilevel"/>
    <w:tmpl w:val="F74818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F45A6A"/>
    <w:multiLevelType w:val="hybridMultilevel"/>
    <w:tmpl w:val="C7ACAD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1258BC"/>
    <w:multiLevelType w:val="hybridMultilevel"/>
    <w:tmpl w:val="F53CB81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D623DC4"/>
    <w:multiLevelType w:val="hybridMultilevel"/>
    <w:tmpl w:val="B436F03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395127C"/>
    <w:multiLevelType w:val="hybridMultilevel"/>
    <w:tmpl w:val="7F9CF2B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6162EE6"/>
    <w:multiLevelType w:val="hybridMultilevel"/>
    <w:tmpl w:val="5A469458"/>
    <w:lvl w:ilvl="0" w:tplc="040C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4" w15:restartNumberingAfterBreak="0">
    <w:nsid w:val="6E2544DF"/>
    <w:multiLevelType w:val="multilevel"/>
    <w:tmpl w:val="FBCA2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7118045D"/>
    <w:multiLevelType w:val="hybridMultilevel"/>
    <w:tmpl w:val="0F5446C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EE71F0"/>
    <w:multiLevelType w:val="hybridMultilevel"/>
    <w:tmpl w:val="1C3207B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7575648D"/>
    <w:multiLevelType w:val="hybridMultilevel"/>
    <w:tmpl w:val="79E01C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265E8C"/>
    <w:multiLevelType w:val="hybridMultilevel"/>
    <w:tmpl w:val="083AE4B4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77A50A3"/>
    <w:multiLevelType w:val="hybridMultilevel"/>
    <w:tmpl w:val="9A04F21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9B56C09"/>
    <w:multiLevelType w:val="hybridMultilevel"/>
    <w:tmpl w:val="B4F49B7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C1220C1"/>
    <w:multiLevelType w:val="hybridMultilevel"/>
    <w:tmpl w:val="751E73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AA08A3"/>
    <w:multiLevelType w:val="hybridMultilevel"/>
    <w:tmpl w:val="05F875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5"/>
  </w:num>
  <w:num w:numId="3">
    <w:abstractNumId w:val="6"/>
  </w:num>
  <w:num w:numId="4">
    <w:abstractNumId w:val="32"/>
  </w:num>
  <w:num w:numId="5">
    <w:abstractNumId w:val="37"/>
  </w:num>
  <w:num w:numId="6">
    <w:abstractNumId w:val="33"/>
  </w:num>
  <w:num w:numId="7">
    <w:abstractNumId w:val="12"/>
  </w:num>
  <w:num w:numId="8">
    <w:abstractNumId w:val="8"/>
  </w:num>
  <w:num w:numId="9">
    <w:abstractNumId w:val="42"/>
  </w:num>
  <w:num w:numId="10">
    <w:abstractNumId w:val="25"/>
  </w:num>
  <w:num w:numId="11">
    <w:abstractNumId w:val="24"/>
  </w:num>
  <w:num w:numId="12">
    <w:abstractNumId w:val="17"/>
  </w:num>
  <w:num w:numId="13">
    <w:abstractNumId w:val="38"/>
  </w:num>
  <w:num w:numId="14">
    <w:abstractNumId w:val="16"/>
  </w:num>
  <w:num w:numId="15">
    <w:abstractNumId w:val="9"/>
  </w:num>
  <w:num w:numId="16">
    <w:abstractNumId w:val="36"/>
  </w:num>
  <w:num w:numId="17">
    <w:abstractNumId w:val="39"/>
  </w:num>
  <w:num w:numId="18">
    <w:abstractNumId w:val="2"/>
  </w:num>
  <w:num w:numId="19">
    <w:abstractNumId w:val="14"/>
  </w:num>
  <w:num w:numId="20">
    <w:abstractNumId w:val="10"/>
  </w:num>
  <w:num w:numId="21">
    <w:abstractNumId w:val="40"/>
  </w:num>
  <w:num w:numId="22">
    <w:abstractNumId w:val="26"/>
  </w:num>
  <w:num w:numId="23">
    <w:abstractNumId w:val="30"/>
  </w:num>
  <w:num w:numId="24">
    <w:abstractNumId w:val="3"/>
  </w:num>
  <w:num w:numId="25">
    <w:abstractNumId w:val="29"/>
  </w:num>
  <w:num w:numId="26">
    <w:abstractNumId w:val="19"/>
  </w:num>
  <w:num w:numId="27">
    <w:abstractNumId w:val="0"/>
  </w:num>
  <w:num w:numId="28">
    <w:abstractNumId w:val="31"/>
  </w:num>
  <w:num w:numId="29">
    <w:abstractNumId w:val="18"/>
  </w:num>
  <w:num w:numId="30">
    <w:abstractNumId w:val="7"/>
  </w:num>
  <w:num w:numId="31">
    <w:abstractNumId w:val="35"/>
  </w:num>
  <w:num w:numId="32">
    <w:abstractNumId w:val="22"/>
  </w:num>
  <w:num w:numId="33">
    <w:abstractNumId w:val="13"/>
  </w:num>
  <w:num w:numId="34">
    <w:abstractNumId w:val="41"/>
  </w:num>
  <w:num w:numId="35">
    <w:abstractNumId w:val="27"/>
  </w:num>
  <w:num w:numId="36">
    <w:abstractNumId w:val="1"/>
  </w:num>
  <w:num w:numId="37">
    <w:abstractNumId w:val="4"/>
  </w:num>
  <w:num w:numId="38">
    <w:abstractNumId w:val="15"/>
  </w:num>
  <w:num w:numId="39">
    <w:abstractNumId w:val="23"/>
  </w:num>
  <w:num w:numId="40">
    <w:abstractNumId w:val="28"/>
  </w:num>
  <w:num w:numId="41">
    <w:abstractNumId w:val="20"/>
  </w:num>
  <w:num w:numId="42">
    <w:abstractNumId w:val="11"/>
  </w:num>
  <w:num w:numId="43">
    <w:abstractNumId w:val="21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ierre Demolliens">
    <w15:presenceInfo w15:providerId="Windows Live" w15:userId="a8daeb89b95868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273"/>
    <w:rsid w:val="0000042A"/>
    <w:rsid w:val="00005347"/>
    <w:rsid w:val="00005B10"/>
    <w:rsid w:val="00007A5E"/>
    <w:rsid w:val="00007ADB"/>
    <w:rsid w:val="000102A0"/>
    <w:rsid w:val="0001075E"/>
    <w:rsid w:val="00011197"/>
    <w:rsid w:val="000148FE"/>
    <w:rsid w:val="00016D29"/>
    <w:rsid w:val="000209DF"/>
    <w:rsid w:val="000233A9"/>
    <w:rsid w:val="000257D1"/>
    <w:rsid w:val="00027050"/>
    <w:rsid w:val="00036B75"/>
    <w:rsid w:val="00037E7B"/>
    <w:rsid w:val="00043FD2"/>
    <w:rsid w:val="00044147"/>
    <w:rsid w:val="000442FA"/>
    <w:rsid w:val="00045C0E"/>
    <w:rsid w:val="00045D61"/>
    <w:rsid w:val="0005007C"/>
    <w:rsid w:val="00050C81"/>
    <w:rsid w:val="00051231"/>
    <w:rsid w:val="00051874"/>
    <w:rsid w:val="00052AD4"/>
    <w:rsid w:val="0005312D"/>
    <w:rsid w:val="00063672"/>
    <w:rsid w:val="00070019"/>
    <w:rsid w:val="000736DA"/>
    <w:rsid w:val="00074F4F"/>
    <w:rsid w:val="00075A05"/>
    <w:rsid w:val="00075ABC"/>
    <w:rsid w:val="00076290"/>
    <w:rsid w:val="00081BF4"/>
    <w:rsid w:val="0008412C"/>
    <w:rsid w:val="00087118"/>
    <w:rsid w:val="00090CF7"/>
    <w:rsid w:val="00094244"/>
    <w:rsid w:val="00095408"/>
    <w:rsid w:val="000954F3"/>
    <w:rsid w:val="000963BB"/>
    <w:rsid w:val="00096C6E"/>
    <w:rsid w:val="00097167"/>
    <w:rsid w:val="000A0F75"/>
    <w:rsid w:val="000A12C6"/>
    <w:rsid w:val="000A2B87"/>
    <w:rsid w:val="000A4A64"/>
    <w:rsid w:val="000A6BA5"/>
    <w:rsid w:val="000A7742"/>
    <w:rsid w:val="000B14A3"/>
    <w:rsid w:val="000B3083"/>
    <w:rsid w:val="000B45BC"/>
    <w:rsid w:val="000B4DF1"/>
    <w:rsid w:val="000B7B0C"/>
    <w:rsid w:val="000C245F"/>
    <w:rsid w:val="000C2E29"/>
    <w:rsid w:val="000C312C"/>
    <w:rsid w:val="000C3F2A"/>
    <w:rsid w:val="000C4405"/>
    <w:rsid w:val="000C7DFB"/>
    <w:rsid w:val="000D6A1E"/>
    <w:rsid w:val="000D6FF2"/>
    <w:rsid w:val="000E0CD7"/>
    <w:rsid w:val="000E68F4"/>
    <w:rsid w:val="000E6F55"/>
    <w:rsid w:val="00102C58"/>
    <w:rsid w:val="00106154"/>
    <w:rsid w:val="00106179"/>
    <w:rsid w:val="00106886"/>
    <w:rsid w:val="00107608"/>
    <w:rsid w:val="0010765B"/>
    <w:rsid w:val="001107F7"/>
    <w:rsid w:val="00111AAA"/>
    <w:rsid w:val="00114783"/>
    <w:rsid w:val="00115AF1"/>
    <w:rsid w:val="00117210"/>
    <w:rsid w:val="0012509D"/>
    <w:rsid w:val="001302B1"/>
    <w:rsid w:val="00130EE6"/>
    <w:rsid w:val="00131215"/>
    <w:rsid w:val="00131351"/>
    <w:rsid w:val="00131A41"/>
    <w:rsid w:val="00136659"/>
    <w:rsid w:val="001371DC"/>
    <w:rsid w:val="00140BA0"/>
    <w:rsid w:val="0014166E"/>
    <w:rsid w:val="00146ED8"/>
    <w:rsid w:val="0015193A"/>
    <w:rsid w:val="00156537"/>
    <w:rsid w:val="001568E7"/>
    <w:rsid w:val="001569FB"/>
    <w:rsid w:val="001621FC"/>
    <w:rsid w:val="0016264B"/>
    <w:rsid w:val="00162E23"/>
    <w:rsid w:val="001676A9"/>
    <w:rsid w:val="0016799A"/>
    <w:rsid w:val="00176ACD"/>
    <w:rsid w:val="00180DAC"/>
    <w:rsid w:val="0018191C"/>
    <w:rsid w:val="001828D8"/>
    <w:rsid w:val="001838B7"/>
    <w:rsid w:val="00183CD1"/>
    <w:rsid w:val="001849FE"/>
    <w:rsid w:val="00186A8C"/>
    <w:rsid w:val="00186E74"/>
    <w:rsid w:val="0019461A"/>
    <w:rsid w:val="00197A53"/>
    <w:rsid w:val="00197B73"/>
    <w:rsid w:val="001A6896"/>
    <w:rsid w:val="001B27FC"/>
    <w:rsid w:val="001B3B96"/>
    <w:rsid w:val="001B5953"/>
    <w:rsid w:val="001B771E"/>
    <w:rsid w:val="001B7CAE"/>
    <w:rsid w:val="001C307B"/>
    <w:rsid w:val="001C36EE"/>
    <w:rsid w:val="001C3893"/>
    <w:rsid w:val="001C3A0C"/>
    <w:rsid w:val="001C3BAE"/>
    <w:rsid w:val="001D08D7"/>
    <w:rsid w:val="001D375C"/>
    <w:rsid w:val="001D4467"/>
    <w:rsid w:val="001D59F3"/>
    <w:rsid w:val="001E0B7C"/>
    <w:rsid w:val="001E2185"/>
    <w:rsid w:val="001E2DDE"/>
    <w:rsid w:val="001E2FE1"/>
    <w:rsid w:val="001E69C9"/>
    <w:rsid w:val="001F26C4"/>
    <w:rsid w:val="001F2FE4"/>
    <w:rsid w:val="001F74A7"/>
    <w:rsid w:val="001F7723"/>
    <w:rsid w:val="00200235"/>
    <w:rsid w:val="0020036B"/>
    <w:rsid w:val="002041A1"/>
    <w:rsid w:val="00205A1E"/>
    <w:rsid w:val="00206F6D"/>
    <w:rsid w:val="002071CE"/>
    <w:rsid w:val="00212D49"/>
    <w:rsid w:val="00222450"/>
    <w:rsid w:val="00222FBC"/>
    <w:rsid w:val="00227B6A"/>
    <w:rsid w:val="00234716"/>
    <w:rsid w:val="0023509F"/>
    <w:rsid w:val="00235184"/>
    <w:rsid w:val="002364CB"/>
    <w:rsid w:val="0024121E"/>
    <w:rsid w:val="002452E5"/>
    <w:rsid w:val="00251557"/>
    <w:rsid w:val="002613B2"/>
    <w:rsid w:val="002624C0"/>
    <w:rsid w:val="00270399"/>
    <w:rsid w:val="00273AE6"/>
    <w:rsid w:val="002752AD"/>
    <w:rsid w:val="002835C6"/>
    <w:rsid w:val="00283B90"/>
    <w:rsid w:val="00285246"/>
    <w:rsid w:val="00292468"/>
    <w:rsid w:val="00293F40"/>
    <w:rsid w:val="002948FD"/>
    <w:rsid w:val="002A1018"/>
    <w:rsid w:val="002A486F"/>
    <w:rsid w:val="002A5AA9"/>
    <w:rsid w:val="002A7735"/>
    <w:rsid w:val="002B14FD"/>
    <w:rsid w:val="002B1DFD"/>
    <w:rsid w:val="002B2D81"/>
    <w:rsid w:val="002B4E01"/>
    <w:rsid w:val="002B5FCF"/>
    <w:rsid w:val="002B765A"/>
    <w:rsid w:val="002C090A"/>
    <w:rsid w:val="002C0E21"/>
    <w:rsid w:val="002C1A07"/>
    <w:rsid w:val="002C1A9D"/>
    <w:rsid w:val="002C6DE7"/>
    <w:rsid w:val="002D0733"/>
    <w:rsid w:val="002D1D6F"/>
    <w:rsid w:val="002D2C63"/>
    <w:rsid w:val="002D3069"/>
    <w:rsid w:val="002D3EB6"/>
    <w:rsid w:val="002E310D"/>
    <w:rsid w:val="002E4706"/>
    <w:rsid w:val="002E4CDF"/>
    <w:rsid w:val="002E55A8"/>
    <w:rsid w:val="002E7441"/>
    <w:rsid w:val="002F3E42"/>
    <w:rsid w:val="002F62B3"/>
    <w:rsid w:val="002F7FBC"/>
    <w:rsid w:val="0030154E"/>
    <w:rsid w:val="00303A82"/>
    <w:rsid w:val="003044E1"/>
    <w:rsid w:val="0030682C"/>
    <w:rsid w:val="00306FD2"/>
    <w:rsid w:val="00307202"/>
    <w:rsid w:val="003134FB"/>
    <w:rsid w:val="00317060"/>
    <w:rsid w:val="00317BE8"/>
    <w:rsid w:val="00320CF0"/>
    <w:rsid w:val="0032710C"/>
    <w:rsid w:val="00331005"/>
    <w:rsid w:val="00333EBD"/>
    <w:rsid w:val="00334E9A"/>
    <w:rsid w:val="00341997"/>
    <w:rsid w:val="00343067"/>
    <w:rsid w:val="0034462E"/>
    <w:rsid w:val="0035379F"/>
    <w:rsid w:val="00354995"/>
    <w:rsid w:val="00363D70"/>
    <w:rsid w:val="003677CC"/>
    <w:rsid w:val="003714A1"/>
    <w:rsid w:val="0037398F"/>
    <w:rsid w:val="003739E6"/>
    <w:rsid w:val="00373E02"/>
    <w:rsid w:val="003747AE"/>
    <w:rsid w:val="00376C6E"/>
    <w:rsid w:val="00377AA1"/>
    <w:rsid w:val="003814BE"/>
    <w:rsid w:val="003857D9"/>
    <w:rsid w:val="00386800"/>
    <w:rsid w:val="0039273F"/>
    <w:rsid w:val="00395B2F"/>
    <w:rsid w:val="003A18C8"/>
    <w:rsid w:val="003A5D09"/>
    <w:rsid w:val="003A7F51"/>
    <w:rsid w:val="003B047D"/>
    <w:rsid w:val="003B17D3"/>
    <w:rsid w:val="003B3CB7"/>
    <w:rsid w:val="003B41C5"/>
    <w:rsid w:val="003B4CB9"/>
    <w:rsid w:val="003B4F26"/>
    <w:rsid w:val="003B5821"/>
    <w:rsid w:val="003B7DB8"/>
    <w:rsid w:val="003C000C"/>
    <w:rsid w:val="003D48F6"/>
    <w:rsid w:val="003E0986"/>
    <w:rsid w:val="003E1522"/>
    <w:rsid w:val="003E2AD5"/>
    <w:rsid w:val="003E30D8"/>
    <w:rsid w:val="003E4485"/>
    <w:rsid w:val="003E585D"/>
    <w:rsid w:val="003E5AF7"/>
    <w:rsid w:val="003E766C"/>
    <w:rsid w:val="003F0ADE"/>
    <w:rsid w:val="003F2E1C"/>
    <w:rsid w:val="003F345D"/>
    <w:rsid w:val="003F393F"/>
    <w:rsid w:val="003F60B8"/>
    <w:rsid w:val="003F774E"/>
    <w:rsid w:val="00400916"/>
    <w:rsid w:val="00400C20"/>
    <w:rsid w:val="00400DCE"/>
    <w:rsid w:val="004132E6"/>
    <w:rsid w:val="00413BAA"/>
    <w:rsid w:val="00414919"/>
    <w:rsid w:val="00414C07"/>
    <w:rsid w:val="0042226B"/>
    <w:rsid w:val="00422BDF"/>
    <w:rsid w:val="004247D1"/>
    <w:rsid w:val="004259FA"/>
    <w:rsid w:val="00427CB3"/>
    <w:rsid w:val="00430303"/>
    <w:rsid w:val="00430C14"/>
    <w:rsid w:val="0043328C"/>
    <w:rsid w:val="00433660"/>
    <w:rsid w:val="004361B7"/>
    <w:rsid w:val="004379D7"/>
    <w:rsid w:val="004420EA"/>
    <w:rsid w:val="00443C96"/>
    <w:rsid w:val="00446F2E"/>
    <w:rsid w:val="0045037B"/>
    <w:rsid w:val="00451405"/>
    <w:rsid w:val="00451ACD"/>
    <w:rsid w:val="004531DE"/>
    <w:rsid w:val="00454FA9"/>
    <w:rsid w:val="00455B93"/>
    <w:rsid w:val="00455BAA"/>
    <w:rsid w:val="00456100"/>
    <w:rsid w:val="0045657F"/>
    <w:rsid w:val="00457DB3"/>
    <w:rsid w:val="00457E3A"/>
    <w:rsid w:val="00460B7E"/>
    <w:rsid w:val="00461E23"/>
    <w:rsid w:val="00462294"/>
    <w:rsid w:val="00463208"/>
    <w:rsid w:val="00463E5C"/>
    <w:rsid w:val="004642B2"/>
    <w:rsid w:val="004670D9"/>
    <w:rsid w:val="00467521"/>
    <w:rsid w:val="0046778A"/>
    <w:rsid w:val="00473DD9"/>
    <w:rsid w:val="004748B3"/>
    <w:rsid w:val="004765AB"/>
    <w:rsid w:val="00481C79"/>
    <w:rsid w:val="00481CD7"/>
    <w:rsid w:val="00482BC5"/>
    <w:rsid w:val="00483005"/>
    <w:rsid w:val="00483B7E"/>
    <w:rsid w:val="004847F2"/>
    <w:rsid w:val="00492DC7"/>
    <w:rsid w:val="00493492"/>
    <w:rsid w:val="00494302"/>
    <w:rsid w:val="004950F8"/>
    <w:rsid w:val="0049646D"/>
    <w:rsid w:val="004A0621"/>
    <w:rsid w:val="004A24C4"/>
    <w:rsid w:val="004A3944"/>
    <w:rsid w:val="004A46F7"/>
    <w:rsid w:val="004C06B7"/>
    <w:rsid w:val="004C7159"/>
    <w:rsid w:val="004C7FD5"/>
    <w:rsid w:val="004D25C1"/>
    <w:rsid w:val="004D53D7"/>
    <w:rsid w:val="004D668A"/>
    <w:rsid w:val="004E74AA"/>
    <w:rsid w:val="004F2F45"/>
    <w:rsid w:val="004F482C"/>
    <w:rsid w:val="004F5EA3"/>
    <w:rsid w:val="004F7270"/>
    <w:rsid w:val="0050157A"/>
    <w:rsid w:val="00501B0F"/>
    <w:rsid w:val="00506522"/>
    <w:rsid w:val="005065C0"/>
    <w:rsid w:val="00506EDB"/>
    <w:rsid w:val="00511273"/>
    <w:rsid w:val="00512650"/>
    <w:rsid w:val="005149DB"/>
    <w:rsid w:val="00516548"/>
    <w:rsid w:val="0051682F"/>
    <w:rsid w:val="00516AF1"/>
    <w:rsid w:val="00521CF2"/>
    <w:rsid w:val="0052232C"/>
    <w:rsid w:val="00524A25"/>
    <w:rsid w:val="00526F8B"/>
    <w:rsid w:val="00527CD1"/>
    <w:rsid w:val="00530425"/>
    <w:rsid w:val="0053108D"/>
    <w:rsid w:val="00531097"/>
    <w:rsid w:val="0053451E"/>
    <w:rsid w:val="00535624"/>
    <w:rsid w:val="00546639"/>
    <w:rsid w:val="00550AC6"/>
    <w:rsid w:val="00553198"/>
    <w:rsid w:val="005538DA"/>
    <w:rsid w:val="00553E41"/>
    <w:rsid w:val="00554E0B"/>
    <w:rsid w:val="00556CBC"/>
    <w:rsid w:val="00557490"/>
    <w:rsid w:val="005768DC"/>
    <w:rsid w:val="005811A5"/>
    <w:rsid w:val="0058257A"/>
    <w:rsid w:val="00585A28"/>
    <w:rsid w:val="00585D7C"/>
    <w:rsid w:val="005918F2"/>
    <w:rsid w:val="00593455"/>
    <w:rsid w:val="00597E95"/>
    <w:rsid w:val="005A0090"/>
    <w:rsid w:val="005A1560"/>
    <w:rsid w:val="005A5753"/>
    <w:rsid w:val="005A680E"/>
    <w:rsid w:val="005B0970"/>
    <w:rsid w:val="005B4000"/>
    <w:rsid w:val="005C2066"/>
    <w:rsid w:val="005C2D9F"/>
    <w:rsid w:val="005C3E25"/>
    <w:rsid w:val="005D0ED1"/>
    <w:rsid w:val="005D31AB"/>
    <w:rsid w:val="005E3B74"/>
    <w:rsid w:val="005E5B54"/>
    <w:rsid w:val="005E737A"/>
    <w:rsid w:val="005F1090"/>
    <w:rsid w:val="005F4281"/>
    <w:rsid w:val="005F5567"/>
    <w:rsid w:val="005F66B7"/>
    <w:rsid w:val="005F7A0E"/>
    <w:rsid w:val="006004B1"/>
    <w:rsid w:val="00601565"/>
    <w:rsid w:val="0060401E"/>
    <w:rsid w:val="00604B34"/>
    <w:rsid w:val="006056C4"/>
    <w:rsid w:val="00605917"/>
    <w:rsid w:val="0060651F"/>
    <w:rsid w:val="00613BED"/>
    <w:rsid w:val="006150B1"/>
    <w:rsid w:val="00615A42"/>
    <w:rsid w:val="006214EF"/>
    <w:rsid w:val="00621B2C"/>
    <w:rsid w:val="0062245D"/>
    <w:rsid w:val="00623ABB"/>
    <w:rsid w:val="00623FCF"/>
    <w:rsid w:val="0062437B"/>
    <w:rsid w:val="00624AC2"/>
    <w:rsid w:val="0062586C"/>
    <w:rsid w:val="006300E9"/>
    <w:rsid w:val="00630262"/>
    <w:rsid w:val="00630C69"/>
    <w:rsid w:val="0063464F"/>
    <w:rsid w:val="00637C8D"/>
    <w:rsid w:val="006429A0"/>
    <w:rsid w:val="00642A57"/>
    <w:rsid w:val="006434A0"/>
    <w:rsid w:val="00645CA2"/>
    <w:rsid w:val="00647AE8"/>
    <w:rsid w:val="00651B73"/>
    <w:rsid w:val="00652605"/>
    <w:rsid w:val="006538A1"/>
    <w:rsid w:val="00653B28"/>
    <w:rsid w:val="006540E6"/>
    <w:rsid w:val="006561E0"/>
    <w:rsid w:val="00660B46"/>
    <w:rsid w:val="00667192"/>
    <w:rsid w:val="00670166"/>
    <w:rsid w:val="00672CCC"/>
    <w:rsid w:val="006734D6"/>
    <w:rsid w:val="00673F69"/>
    <w:rsid w:val="00674881"/>
    <w:rsid w:val="0067651D"/>
    <w:rsid w:val="00676A48"/>
    <w:rsid w:val="00683BA6"/>
    <w:rsid w:val="006855DC"/>
    <w:rsid w:val="006858FE"/>
    <w:rsid w:val="006936F9"/>
    <w:rsid w:val="00693D3A"/>
    <w:rsid w:val="0069411F"/>
    <w:rsid w:val="00694F85"/>
    <w:rsid w:val="006975A2"/>
    <w:rsid w:val="006A077C"/>
    <w:rsid w:val="006A2049"/>
    <w:rsid w:val="006A2151"/>
    <w:rsid w:val="006A3E38"/>
    <w:rsid w:val="006A7266"/>
    <w:rsid w:val="006B088A"/>
    <w:rsid w:val="006B0A86"/>
    <w:rsid w:val="006B262B"/>
    <w:rsid w:val="006C1A33"/>
    <w:rsid w:val="006C3F64"/>
    <w:rsid w:val="006C519B"/>
    <w:rsid w:val="006C6DE0"/>
    <w:rsid w:val="006C78F6"/>
    <w:rsid w:val="006D0968"/>
    <w:rsid w:val="006D2DE5"/>
    <w:rsid w:val="006D5597"/>
    <w:rsid w:val="006D7170"/>
    <w:rsid w:val="006E1417"/>
    <w:rsid w:val="006E34E0"/>
    <w:rsid w:val="006E51C0"/>
    <w:rsid w:val="006E527F"/>
    <w:rsid w:val="006E6018"/>
    <w:rsid w:val="006E6306"/>
    <w:rsid w:val="006E7A96"/>
    <w:rsid w:val="006F5705"/>
    <w:rsid w:val="00704E2E"/>
    <w:rsid w:val="00704EF0"/>
    <w:rsid w:val="00705D67"/>
    <w:rsid w:val="00705E95"/>
    <w:rsid w:val="007060FF"/>
    <w:rsid w:val="00706AE3"/>
    <w:rsid w:val="00707B9E"/>
    <w:rsid w:val="007111B3"/>
    <w:rsid w:val="0071220B"/>
    <w:rsid w:val="00712F38"/>
    <w:rsid w:val="007134C5"/>
    <w:rsid w:val="007145CE"/>
    <w:rsid w:val="00714B8F"/>
    <w:rsid w:val="00715A88"/>
    <w:rsid w:val="00721091"/>
    <w:rsid w:val="00723BCC"/>
    <w:rsid w:val="00724355"/>
    <w:rsid w:val="0072788D"/>
    <w:rsid w:val="00741715"/>
    <w:rsid w:val="00741717"/>
    <w:rsid w:val="007444A1"/>
    <w:rsid w:val="0074494E"/>
    <w:rsid w:val="00750F91"/>
    <w:rsid w:val="00751C22"/>
    <w:rsid w:val="00751FA3"/>
    <w:rsid w:val="00752D0D"/>
    <w:rsid w:val="00755A2D"/>
    <w:rsid w:val="00764E51"/>
    <w:rsid w:val="007660D9"/>
    <w:rsid w:val="007669E6"/>
    <w:rsid w:val="007670FF"/>
    <w:rsid w:val="00770D63"/>
    <w:rsid w:val="00772238"/>
    <w:rsid w:val="007729CD"/>
    <w:rsid w:val="007739CC"/>
    <w:rsid w:val="00775519"/>
    <w:rsid w:val="007828DB"/>
    <w:rsid w:val="00783230"/>
    <w:rsid w:val="00784DFF"/>
    <w:rsid w:val="00792202"/>
    <w:rsid w:val="007922F5"/>
    <w:rsid w:val="00794861"/>
    <w:rsid w:val="007953F2"/>
    <w:rsid w:val="0079557E"/>
    <w:rsid w:val="007A0785"/>
    <w:rsid w:val="007A0B9E"/>
    <w:rsid w:val="007B2551"/>
    <w:rsid w:val="007C25DC"/>
    <w:rsid w:val="007C2DB5"/>
    <w:rsid w:val="007C6B64"/>
    <w:rsid w:val="007D0D59"/>
    <w:rsid w:val="007D4575"/>
    <w:rsid w:val="007D4AF7"/>
    <w:rsid w:val="007D5AFB"/>
    <w:rsid w:val="007D6B66"/>
    <w:rsid w:val="007D73AE"/>
    <w:rsid w:val="007E227A"/>
    <w:rsid w:val="007E2BB8"/>
    <w:rsid w:val="007E40C7"/>
    <w:rsid w:val="007E4B2E"/>
    <w:rsid w:val="007E4FDA"/>
    <w:rsid w:val="007E6D69"/>
    <w:rsid w:val="007E6E37"/>
    <w:rsid w:val="007F31A5"/>
    <w:rsid w:val="007F41FA"/>
    <w:rsid w:val="007F44DB"/>
    <w:rsid w:val="007F4F34"/>
    <w:rsid w:val="007F55E0"/>
    <w:rsid w:val="00802111"/>
    <w:rsid w:val="00802288"/>
    <w:rsid w:val="00804196"/>
    <w:rsid w:val="00805B4F"/>
    <w:rsid w:val="00805DBB"/>
    <w:rsid w:val="008069BA"/>
    <w:rsid w:val="0081052F"/>
    <w:rsid w:val="00810962"/>
    <w:rsid w:val="0081220B"/>
    <w:rsid w:val="00812934"/>
    <w:rsid w:val="0081550D"/>
    <w:rsid w:val="00815A51"/>
    <w:rsid w:val="00815E62"/>
    <w:rsid w:val="00816996"/>
    <w:rsid w:val="00816D6F"/>
    <w:rsid w:val="0081736A"/>
    <w:rsid w:val="00817564"/>
    <w:rsid w:val="008176CA"/>
    <w:rsid w:val="00821831"/>
    <w:rsid w:val="00824C3E"/>
    <w:rsid w:val="00824DC6"/>
    <w:rsid w:val="008275B3"/>
    <w:rsid w:val="0083037E"/>
    <w:rsid w:val="008305C7"/>
    <w:rsid w:val="008325E0"/>
    <w:rsid w:val="008343EA"/>
    <w:rsid w:val="00835BE1"/>
    <w:rsid w:val="00836B93"/>
    <w:rsid w:val="00844369"/>
    <w:rsid w:val="00844AAE"/>
    <w:rsid w:val="0084593C"/>
    <w:rsid w:val="00846E4C"/>
    <w:rsid w:val="00850FF1"/>
    <w:rsid w:val="008544DB"/>
    <w:rsid w:val="00857BC9"/>
    <w:rsid w:val="008626E3"/>
    <w:rsid w:val="00862A3C"/>
    <w:rsid w:val="00866CDB"/>
    <w:rsid w:val="00866E6F"/>
    <w:rsid w:val="008716B7"/>
    <w:rsid w:val="0087356E"/>
    <w:rsid w:val="00875B13"/>
    <w:rsid w:val="008803BF"/>
    <w:rsid w:val="00881F25"/>
    <w:rsid w:val="008836A5"/>
    <w:rsid w:val="00883A52"/>
    <w:rsid w:val="00884137"/>
    <w:rsid w:val="00893F8B"/>
    <w:rsid w:val="00897860"/>
    <w:rsid w:val="00897EDA"/>
    <w:rsid w:val="008A0553"/>
    <w:rsid w:val="008A071B"/>
    <w:rsid w:val="008A0F70"/>
    <w:rsid w:val="008A463E"/>
    <w:rsid w:val="008A4705"/>
    <w:rsid w:val="008A6BD8"/>
    <w:rsid w:val="008A72F8"/>
    <w:rsid w:val="008B011E"/>
    <w:rsid w:val="008B419B"/>
    <w:rsid w:val="008B41CF"/>
    <w:rsid w:val="008B5DA6"/>
    <w:rsid w:val="008B7388"/>
    <w:rsid w:val="008B7E3F"/>
    <w:rsid w:val="008C4B4D"/>
    <w:rsid w:val="008C5F52"/>
    <w:rsid w:val="008C70F8"/>
    <w:rsid w:val="008D0360"/>
    <w:rsid w:val="008D44A5"/>
    <w:rsid w:val="008D4B33"/>
    <w:rsid w:val="008D569D"/>
    <w:rsid w:val="008D5B57"/>
    <w:rsid w:val="008D63B1"/>
    <w:rsid w:val="008D678C"/>
    <w:rsid w:val="008E3097"/>
    <w:rsid w:val="008E3A41"/>
    <w:rsid w:val="008E5929"/>
    <w:rsid w:val="008E5EAA"/>
    <w:rsid w:val="008E7F45"/>
    <w:rsid w:val="008F2694"/>
    <w:rsid w:val="008F6905"/>
    <w:rsid w:val="00901EDF"/>
    <w:rsid w:val="00912CC6"/>
    <w:rsid w:val="0092333B"/>
    <w:rsid w:val="00931E15"/>
    <w:rsid w:val="00933089"/>
    <w:rsid w:val="00933D07"/>
    <w:rsid w:val="00935437"/>
    <w:rsid w:val="00936121"/>
    <w:rsid w:val="00936144"/>
    <w:rsid w:val="009405F2"/>
    <w:rsid w:val="00943CAF"/>
    <w:rsid w:val="009446E7"/>
    <w:rsid w:val="00954FFA"/>
    <w:rsid w:val="00956328"/>
    <w:rsid w:val="009623E9"/>
    <w:rsid w:val="00962F2D"/>
    <w:rsid w:val="00964158"/>
    <w:rsid w:val="00964796"/>
    <w:rsid w:val="009657C4"/>
    <w:rsid w:val="00971A6C"/>
    <w:rsid w:val="00971ECE"/>
    <w:rsid w:val="00972332"/>
    <w:rsid w:val="00972480"/>
    <w:rsid w:val="0097388C"/>
    <w:rsid w:val="00974AE2"/>
    <w:rsid w:val="00975F77"/>
    <w:rsid w:val="009768B3"/>
    <w:rsid w:val="00976AD9"/>
    <w:rsid w:val="00976CDC"/>
    <w:rsid w:val="009827ED"/>
    <w:rsid w:val="00985083"/>
    <w:rsid w:val="00993E07"/>
    <w:rsid w:val="00995187"/>
    <w:rsid w:val="009971B8"/>
    <w:rsid w:val="009978D4"/>
    <w:rsid w:val="009A3523"/>
    <w:rsid w:val="009A4A97"/>
    <w:rsid w:val="009A66D6"/>
    <w:rsid w:val="009A7918"/>
    <w:rsid w:val="009B0320"/>
    <w:rsid w:val="009B0373"/>
    <w:rsid w:val="009B07ED"/>
    <w:rsid w:val="009B2748"/>
    <w:rsid w:val="009B3663"/>
    <w:rsid w:val="009B6D90"/>
    <w:rsid w:val="009C09A1"/>
    <w:rsid w:val="009C572B"/>
    <w:rsid w:val="009C7DEA"/>
    <w:rsid w:val="009D3288"/>
    <w:rsid w:val="009D3857"/>
    <w:rsid w:val="009D5743"/>
    <w:rsid w:val="009D6750"/>
    <w:rsid w:val="009D7B6E"/>
    <w:rsid w:val="009E0265"/>
    <w:rsid w:val="009E0E04"/>
    <w:rsid w:val="009E3D6D"/>
    <w:rsid w:val="009E453B"/>
    <w:rsid w:val="009E4A98"/>
    <w:rsid w:val="009E539E"/>
    <w:rsid w:val="009E6B15"/>
    <w:rsid w:val="009F15A3"/>
    <w:rsid w:val="009F2E7C"/>
    <w:rsid w:val="00A007E0"/>
    <w:rsid w:val="00A03500"/>
    <w:rsid w:val="00A1271F"/>
    <w:rsid w:val="00A127E8"/>
    <w:rsid w:val="00A13ABC"/>
    <w:rsid w:val="00A246F2"/>
    <w:rsid w:val="00A275DE"/>
    <w:rsid w:val="00A329BC"/>
    <w:rsid w:val="00A32EE0"/>
    <w:rsid w:val="00A33D56"/>
    <w:rsid w:val="00A37E1E"/>
    <w:rsid w:val="00A45211"/>
    <w:rsid w:val="00A45260"/>
    <w:rsid w:val="00A45393"/>
    <w:rsid w:val="00A51332"/>
    <w:rsid w:val="00A5319B"/>
    <w:rsid w:val="00A53588"/>
    <w:rsid w:val="00A55D5C"/>
    <w:rsid w:val="00A574C3"/>
    <w:rsid w:val="00A66AC6"/>
    <w:rsid w:val="00A73D21"/>
    <w:rsid w:val="00A77869"/>
    <w:rsid w:val="00A80369"/>
    <w:rsid w:val="00A80FBF"/>
    <w:rsid w:val="00A81B8E"/>
    <w:rsid w:val="00A82363"/>
    <w:rsid w:val="00A82364"/>
    <w:rsid w:val="00A83BE4"/>
    <w:rsid w:val="00A84DA9"/>
    <w:rsid w:val="00A90071"/>
    <w:rsid w:val="00A97805"/>
    <w:rsid w:val="00A978A1"/>
    <w:rsid w:val="00AA0371"/>
    <w:rsid w:val="00AA08BF"/>
    <w:rsid w:val="00AA45FC"/>
    <w:rsid w:val="00AA5D0F"/>
    <w:rsid w:val="00AA67B2"/>
    <w:rsid w:val="00AA6E4C"/>
    <w:rsid w:val="00AB09F3"/>
    <w:rsid w:val="00AB0EFD"/>
    <w:rsid w:val="00AB4B4A"/>
    <w:rsid w:val="00AB4C5A"/>
    <w:rsid w:val="00AB58EE"/>
    <w:rsid w:val="00AB5D9F"/>
    <w:rsid w:val="00AB63FB"/>
    <w:rsid w:val="00AC0131"/>
    <w:rsid w:val="00AC3642"/>
    <w:rsid w:val="00AC4064"/>
    <w:rsid w:val="00AC779C"/>
    <w:rsid w:val="00AD34A0"/>
    <w:rsid w:val="00AD4C39"/>
    <w:rsid w:val="00AE081B"/>
    <w:rsid w:val="00AE5B04"/>
    <w:rsid w:val="00AF275B"/>
    <w:rsid w:val="00B0404F"/>
    <w:rsid w:val="00B07271"/>
    <w:rsid w:val="00B0780C"/>
    <w:rsid w:val="00B07E2B"/>
    <w:rsid w:val="00B07E68"/>
    <w:rsid w:val="00B11B0A"/>
    <w:rsid w:val="00B12DCE"/>
    <w:rsid w:val="00B15F81"/>
    <w:rsid w:val="00B20575"/>
    <w:rsid w:val="00B23FE5"/>
    <w:rsid w:val="00B252DC"/>
    <w:rsid w:val="00B304AA"/>
    <w:rsid w:val="00B32EDA"/>
    <w:rsid w:val="00B32F5B"/>
    <w:rsid w:val="00B3527B"/>
    <w:rsid w:val="00B36E56"/>
    <w:rsid w:val="00B36F9D"/>
    <w:rsid w:val="00B41972"/>
    <w:rsid w:val="00B46D70"/>
    <w:rsid w:val="00B472A4"/>
    <w:rsid w:val="00B474EF"/>
    <w:rsid w:val="00B52B4D"/>
    <w:rsid w:val="00B533DD"/>
    <w:rsid w:val="00B56DAD"/>
    <w:rsid w:val="00B61C16"/>
    <w:rsid w:val="00B66566"/>
    <w:rsid w:val="00B66AAF"/>
    <w:rsid w:val="00B67351"/>
    <w:rsid w:val="00B70ECF"/>
    <w:rsid w:val="00B72963"/>
    <w:rsid w:val="00B73F16"/>
    <w:rsid w:val="00B7720B"/>
    <w:rsid w:val="00B80E5A"/>
    <w:rsid w:val="00B81847"/>
    <w:rsid w:val="00B824A0"/>
    <w:rsid w:val="00B830D3"/>
    <w:rsid w:val="00B926D4"/>
    <w:rsid w:val="00B94D31"/>
    <w:rsid w:val="00BA00A1"/>
    <w:rsid w:val="00BA61C9"/>
    <w:rsid w:val="00BA65CA"/>
    <w:rsid w:val="00BA67C9"/>
    <w:rsid w:val="00BB2142"/>
    <w:rsid w:val="00BB3CC5"/>
    <w:rsid w:val="00BB53FF"/>
    <w:rsid w:val="00BB7EB5"/>
    <w:rsid w:val="00BC0FFB"/>
    <w:rsid w:val="00BC1A6D"/>
    <w:rsid w:val="00BC318D"/>
    <w:rsid w:val="00BC616E"/>
    <w:rsid w:val="00BD0E25"/>
    <w:rsid w:val="00BD22B6"/>
    <w:rsid w:val="00BD31B1"/>
    <w:rsid w:val="00BD381B"/>
    <w:rsid w:val="00BD4C84"/>
    <w:rsid w:val="00BD560C"/>
    <w:rsid w:val="00BD59AD"/>
    <w:rsid w:val="00BD6CDB"/>
    <w:rsid w:val="00BD7308"/>
    <w:rsid w:val="00BE1139"/>
    <w:rsid w:val="00BE4115"/>
    <w:rsid w:val="00BE49CB"/>
    <w:rsid w:val="00BE5A6C"/>
    <w:rsid w:val="00BF0B2F"/>
    <w:rsid w:val="00BF40C2"/>
    <w:rsid w:val="00BF7C42"/>
    <w:rsid w:val="00C029DD"/>
    <w:rsid w:val="00C04112"/>
    <w:rsid w:val="00C04F73"/>
    <w:rsid w:val="00C12EDB"/>
    <w:rsid w:val="00C2052E"/>
    <w:rsid w:val="00C23ED5"/>
    <w:rsid w:val="00C26CC4"/>
    <w:rsid w:val="00C353F4"/>
    <w:rsid w:val="00C37C61"/>
    <w:rsid w:val="00C4250F"/>
    <w:rsid w:val="00C42636"/>
    <w:rsid w:val="00C4670B"/>
    <w:rsid w:val="00C46D48"/>
    <w:rsid w:val="00C47AD0"/>
    <w:rsid w:val="00C54087"/>
    <w:rsid w:val="00C56BE7"/>
    <w:rsid w:val="00C57BAF"/>
    <w:rsid w:val="00C623EC"/>
    <w:rsid w:val="00C642CE"/>
    <w:rsid w:val="00C7060A"/>
    <w:rsid w:val="00C70736"/>
    <w:rsid w:val="00C7180F"/>
    <w:rsid w:val="00C73F96"/>
    <w:rsid w:val="00C74101"/>
    <w:rsid w:val="00C77584"/>
    <w:rsid w:val="00C823A0"/>
    <w:rsid w:val="00C84221"/>
    <w:rsid w:val="00C87735"/>
    <w:rsid w:val="00C97234"/>
    <w:rsid w:val="00C97434"/>
    <w:rsid w:val="00CA596E"/>
    <w:rsid w:val="00CA7A82"/>
    <w:rsid w:val="00CB0FA1"/>
    <w:rsid w:val="00CB1A82"/>
    <w:rsid w:val="00CB2689"/>
    <w:rsid w:val="00CC096B"/>
    <w:rsid w:val="00CC0ECA"/>
    <w:rsid w:val="00CC3F48"/>
    <w:rsid w:val="00CD36D7"/>
    <w:rsid w:val="00CD4703"/>
    <w:rsid w:val="00CD50DB"/>
    <w:rsid w:val="00CE0AEA"/>
    <w:rsid w:val="00CE1812"/>
    <w:rsid w:val="00CE2D3A"/>
    <w:rsid w:val="00CE53DD"/>
    <w:rsid w:val="00CE75E3"/>
    <w:rsid w:val="00CE79D9"/>
    <w:rsid w:val="00CF0429"/>
    <w:rsid w:val="00CF18E7"/>
    <w:rsid w:val="00CF622A"/>
    <w:rsid w:val="00CF6CFB"/>
    <w:rsid w:val="00CF6E47"/>
    <w:rsid w:val="00D002D6"/>
    <w:rsid w:val="00D01003"/>
    <w:rsid w:val="00D029F0"/>
    <w:rsid w:val="00D03215"/>
    <w:rsid w:val="00D07705"/>
    <w:rsid w:val="00D100C8"/>
    <w:rsid w:val="00D13B3B"/>
    <w:rsid w:val="00D14D41"/>
    <w:rsid w:val="00D16E8A"/>
    <w:rsid w:val="00D20B0A"/>
    <w:rsid w:val="00D2195D"/>
    <w:rsid w:val="00D233B0"/>
    <w:rsid w:val="00D243D9"/>
    <w:rsid w:val="00D24B6C"/>
    <w:rsid w:val="00D24E82"/>
    <w:rsid w:val="00D257F4"/>
    <w:rsid w:val="00D3047A"/>
    <w:rsid w:val="00D305BE"/>
    <w:rsid w:val="00D312E9"/>
    <w:rsid w:val="00D3648E"/>
    <w:rsid w:val="00D42CB4"/>
    <w:rsid w:val="00D45AC3"/>
    <w:rsid w:val="00D4624D"/>
    <w:rsid w:val="00D466D6"/>
    <w:rsid w:val="00D46C22"/>
    <w:rsid w:val="00D50B91"/>
    <w:rsid w:val="00D51F94"/>
    <w:rsid w:val="00D55F3F"/>
    <w:rsid w:val="00D56FAE"/>
    <w:rsid w:val="00D634EB"/>
    <w:rsid w:val="00D63571"/>
    <w:rsid w:val="00D64512"/>
    <w:rsid w:val="00D71414"/>
    <w:rsid w:val="00D718A6"/>
    <w:rsid w:val="00D73F21"/>
    <w:rsid w:val="00D76150"/>
    <w:rsid w:val="00D80245"/>
    <w:rsid w:val="00D807BC"/>
    <w:rsid w:val="00D82834"/>
    <w:rsid w:val="00D82D9E"/>
    <w:rsid w:val="00D82DE4"/>
    <w:rsid w:val="00D83F84"/>
    <w:rsid w:val="00D84D71"/>
    <w:rsid w:val="00D85751"/>
    <w:rsid w:val="00D91C48"/>
    <w:rsid w:val="00D92D76"/>
    <w:rsid w:val="00D934B7"/>
    <w:rsid w:val="00D952D2"/>
    <w:rsid w:val="00DA0EDF"/>
    <w:rsid w:val="00DA1539"/>
    <w:rsid w:val="00DA3524"/>
    <w:rsid w:val="00DA3893"/>
    <w:rsid w:val="00DA448D"/>
    <w:rsid w:val="00DA5465"/>
    <w:rsid w:val="00DA65B4"/>
    <w:rsid w:val="00DB111B"/>
    <w:rsid w:val="00DB1261"/>
    <w:rsid w:val="00DB2905"/>
    <w:rsid w:val="00DB52EE"/>
    <w:rsid w:val="00DB6D8C"/>
    <w:rsid w:val="00DB72FB"/>
    <w:rsid w:val="00DC150B"/>
    <w:rsid w:val="00DC1568"/>
    <w:rsid w:val="00DC1D70"/>
    <w:rsid w:val="00DC2138"/>
    <w:rsid w:val="00DC532A"/>
    <w:rsid w:val="00DC5D11"/>
    <w:rsid w:val="00DC70D4"/>
    <w:rsid w:val="00DC7B96"/>
    <w:rsid w:val="00DD141E"/>
    <w:rsid w:val="00DD1A1A"/>
    <w:rsid w:val="00DD6047"/>
    <w:rsid w:val="00DD7E63"/>
    <w:rsid w:val="00DE00E7"/>
    <w:rsid w:val="00DE7585"/>
    <w:rsid w:val="00DE7C22"/>
    <w:rsid w:val="00DF3B2F"/>
    <w:rsid w:val="00DF3B41"/>
    <w:rsid w:val="00DF7260"/>
    <w:rsid w:val="00DF77FB"/>
    <w:rsid w:val="00E01BE7"/>
    <w:rsid w:val="00E04775"/>
    <w:rsid w:val="00E133A9"/>
    <w:rsid w:val="00E1411B"/>
    <w:rsid w:val="00E166E7"/>
    <w:rsid w:val="00E16F0B"/>
    <w:rsid w:val="00E20B54"/>
    <w:rsid w:val="00E21103"/>
    <w:rsid w:val="00E21ADD"/>
    <w:rsid w:val="00E25233"/>
    <w:rsid w:val="00E273FE"/>
    <w:rsid w:val="00E3653A"/>
    <w:rsid w:val="00E42797"/>
    <w:rsid w:val="00E43A27"/>
    <w:rsid w:val="00E44BC7"/>
    <w:rsid w:val="00E556B0"/>
    <w:rsid w:val="00E61DF8"/>
    <w:rsid w:val="00E632D8"/>
    <w:rsid w:val="00E650CB"/>
    <w:rsid w:val="00E70378"/>
    <w:rsid w:val="00E71734"/>
    <w:rsid w:val="00E71EC8"/>
    <w:rsid w:val="00E737DF"/>
    <w:rsid w:val="00E810C2"/>
    <w:rsid w:val="00E819F5"/>
    <w:rsid w:val="00E9130F"/>
    <w:rsid w:val="00E924EB"/>
    <w:rsid w:val="00E9320A"/>
    <w:rsid w:val="00E944BF"/>
    <w:rsid w:val="00E97E3E"/>
    <w:rsid w:val="00EA26B2"/>
    <w:rsid w:val="00EA345C"/>
    <w:rsid w:val="00EA3BB9"/>
    <w:rsid w:val="00EA4890"/>
    <w:rsid w:val="00EA5211"/>
    <w:rsid w:val="00EA5F68"/>
    <w:rsid w:val="00EA79E4"/>
    <w:rsid w:val="00EB0D84"/>
    <w:rsid w:val="00EB34D6"/>
    <w:rsid w:val="00EB4670"/>
    <w:rsid w:val="00EB7087"/>
    <w:rsid w:val="00EB773D"/>
    <w:rsid w:val="00EC14B1"/>
    <w:rsid w:val="00EC2907"/>
    <w:rsid w:val="00EC2F0A"/>
    <w:rsid w:val="00EC3037"/>
    <w:rsid w:val="00EC4F66"/>
    <w:rsid w:val="00EC588C"/>
    <w:rsid w:val="00EC5D65"/>
    <w:rsid w:val="00EC61AD"/>
    <w:rsid w:val="00EC673E"/>
    <w:rsid w:val="00ED5C5E"/>
    <w:rsid w:val="00ED7E18"/>
    <w:rsid w:val="00EE0258"/>
    <w:rsid w:val="00EE2888"/>
    <w:rsid w:val="00EE41A9"/>
    <w:rsid w:val="00EE6246"/>
    <w:rsid w:val="00EE6BED"/>
    <w:rsid w:val="00EF4A91"/>
    <w:rsid w:val="00EF695A"/>
    <w:rsid w:val="00EF7CC0"/>
    <w:rsid w:val="00F00D44"/>
    <w:rsid w:val="00F01781"/>
    <w:rsid w:val="00F066AE"/>
    <w:rsid w:val="00F23321"/>
    <w:rsid w:val="00F23897"/>
    <w:rsid w:val="00F25D34"/>
    <w:rsid w:val="00F260C2"/>
    <w:rsid w:val="00F31A96"/>
    <w:rsid w:val="00F32C2B"/>
    <w:rsid w:val="00F335EC"/>
    <w:rsid w:val="00F33C10"/>
    <w:rsid w:val="00F340D0"/>
    <w:rsid w:val="00F42D16"/>
    <w:rsid w:val="00F435B5"/>
    <w:rsid w:val="00F4447E"/>
    <w:rsid w:val="00F53D15"/>
    <w:rsid w:val="00F54FC2"/>
    <w:rsid w:val="00F5520F"/>
    <w:rsid w:val="00F5720A"/>
    <w:rsid w:val="00F57694"/>
    <w:rsid w:val="00F60C95"/>
    <w:rsid w:val="00F628AE"/>
    <w:rsid w:val="00F62CA0"/>
    <w:rsid w:val="00F65B51"/>
    <w:rsid w:val="00F70835"/>
    <w:rsid w:val="00F7446A"/>
    <w:rsid w:val="00F76CC6"/>
    <w:rsid w:val="00F76ECC"/>
    <w:rsid w:val="00F77E4B"/>
    <w:rsid w:val="00F81695"/>
    <w:rsid w:val="00F84E08"/>
    <w:rsid w:val="00F911D2"/>
    <w:rsid w:val="00F92600"/>
    <w:rsid w:val="00F9297A"/>
    <w:rsid w:val="00F9383A"/>
    <w:rsid w:val="00F9388F"/>
    <w:rsid w:val="00F93B55"/>
    <w:rsid w:val="00F965BB"/>
    <w:rsid w:val="00F96B0F"/>
    <w:rsid w:val="00FA09CF"/>
    <w:rsid w:val="00FA186A"/>
    <w:rsid w:val="00FA40BF"/>
    <w:rsid w:val="00FB06C2"/>
    <w:rsid w:val="00FB1E4E"/>
    <w:rsid w:val="00FB300A"/>
    <w:rsid w:val="00FB4603"/>
    <w:rsid w:val="00FB51C8"/>
    <w:rsid w:val="00FB5776"/>
    <w:rsid w:val="00FC3137"/>
    <w:rsid w:val="00FD0804"/>
    <w:rsid w:val="00FD1010"/>
    <w:rsid w:val="00FD1109"/>
    <w:rsid w:val="00FD33B4"/>
    <w:rsid w:val="00FD56EA"/>
    <w:rsid w:val="00FD5C7D"/>
    <w:rsid w:val="00FD7813"/>
    <w:rsid w:val="00FD7CB2"/>
    <w:rsid w:val="00FE027F"/>
    <w:rsid w:val="00FE0D9E"/>
    <w:rsid w:val="00FE7030"/>
    <w:rsid w:val="00FE758B"/>
    <w:rsid w:val="00FF1238"/>
    <w:rsid w:val="00FF126B"/>
    <w:rsid w:val="00FF2E70"/>
    <w:rsid w:val="00FF4A40"/>
    <w:rsid w:val="00FF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CD22C9"/>
  <w15:chartTrackingRefBased/>
  <w15:docId w15:val="{7D36C8B4-9832-47EA-8EBA-D9CB27BB7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38DA"/>
  </w:style>
  <w:style w:type="paragraph" w:styleId="Titre1">
    <w:name w:val="heading 1"/>
    <w:basedOn w:val="Normal"/>
    <w:next w:val="Normal"/>
    <w:link w:val="Titre1Car"/>
    <w:uiPriority w:val="9"/>
    <w:qFormat/>
    <w:rsid w:val="00511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5F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55F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112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1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12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11273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511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1273"/>
  </w:style>
  <w:style w:type="paragraph" w:styleId="Pieddepage">
    <w:name w:val="footer"/>
    <w:basedOn w:val="Normal"/>
    <w:link w:val="PieddepageCar"/>
    <w:uiPriority w:val="99"/>
    <w:unhideWhenUsed/>
    <w:rsid w:val="00511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1273"/>
  </w:style>
  <w:style w:type="character" w:customStyle="1" w:styleId="Titre1Car">
    <w:name w:val="Titre 1 Car"/>
    <w:basedOn w:val="Policepardfaut"/>
    <w:link w:val="Titre1"/>
    <w:uiPriority w:val="9"/>
    <w:rsid w:val="00511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511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D55F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55F3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55F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55F3F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D55F3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55F3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55F3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D55F3F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5F5567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C24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245F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C9723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9723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9723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9723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97234"/>
    <w:rPr>
      <w:b/>
      <w:bCs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8B5DA6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B252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7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52F2A-3842-4AF3-9E65-C93B58852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869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Febvay</dc:creator>
  <cp:keywords/>
  <dc:description/>
  <cp:lastModifiedBy>Pierre Demolliens</cp:lastModifiedBy>
  <cp:revision>7</cp:revision>
  <cp:lastPrinted>2018-06-20T07:36:00Z</cp:lastPrinted>
  <dcterms:created xsi:type="dcterms:W3CDTF">2019-02-04T13:30:00Z</dcterms:created>
  <dcterms:modified xsi:type="dcterms:W3CDTF">2019-02-04T15:00:00Z</dcterms:modified>
</cp:coreProperties>
</file>