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19A1" w14:textId="77777777" w:rsidR="00511273" w:rsidRDefault="00590C90">
      <w:r>
        <w:rPr>
          <w:noProof/>
        </w:rPr>
        <w:drawing>
          <wp:inline distT="0" distB="0" distL="0" distR="0" wp14:anchorId="171AA65B" wp14:editId="746CB983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93A" w14:textId="77777777" w:rsidR="00511273" w:rsidRDefault="00511273"/>
    <w:p w14:paraId="3E8BE157" w14:textId="77777777" w:rsidR="0030154E" w:rsidRDefault="0030154E"/>
    <w:p w14:paraId="17509416" w14:textId="77777777" w:rsidR="00511273" w:rsidRDefault="002D5679" w:rsidP="00511273">
      <w:pPr>
        <w:pStyle w:val="Titre"/>
        <w:jc w:val="right"/>
      </w:pPr>
      <w:r>
        <w:t>Exigences logicielles</w:t>
      </w:r>
    </w:p>
    <w:p w14:paraId="094DBC6E" w14:textId="77777777" w:rsidR="00511273" w:rsidRPr="00511273" w:rsidRDefault="00F81F06" w:rsidP="00511273">
      <w:pPr>
        <w:pStyle w:val="Sous-titre"/>
        <w:jc w:val="right"/>
      </w:pPr>
      <w:r w:rsidRPr="005524E1">
        <w:t>Version 1.</w:t>
      </w:r>
      <w:r w:rsidR="00590C90">
        <w:t>0</w:t>
      </w:r>
    </w:p>
    <w:p w14:paraId="0642706D" w14:textId="77777777" w:rsidR="00511273" w:rsidRDefault="00511273"/>
    <w:p w14:paraId="3DDFBC5F" w14:textId="77777777" w:rsidR="00511273" w:rsidRDefault="00511273"/>
    <w:p w14:paraId="4B4A59E2" w14:textId="77777777" w:rsidR="00511273" w:rsidRDefault="00511273"/>
    <w:p w14:paraId="7E6716FA" w14:textId="77777777" w:rsidR="00511273" w:rsidRDefault="00511273"/>
    <w:p w14:paraId="53E979E4" w14:textId="77777777" w:rsidR="0052162C" w:rsidRDefault="0052162C"/>
    <w:p w14:paraId="3EF61072" w14:textId="77777777" w:rsidR="004561B6" w:rsidRDefault="004561B6" w:rsidP="00430303">
      <w:pPr>
        <w:jc w:val="center"/>
        <w:rPr>
          <w:noProof/>
        </w:rPr>
      </w:pPr>
    </w:p>
    <w:p w14:paraId="00E1BF7B" w14:textId="77777777" w:rsidR="008C4B4D" w:rsidRDefault="008C4B4D" w:rsidP="00430303">
      <w:pPr>
        <w:jc w:val="center"/>
      </w:pPr>
    </w:p>
    <w:p w14:paraId="6F7B91E5" w14:textId="77777777" w:rsidR="004561B6" w:rsidRDefault="004561B6" w:rsidP="00430303">
      <w:pPr>
        <w:jc w:val="center"/>
      </w:pPr>
    </w:p>
    <w:p w14:paraId="7298F194" w14:textId="77777777" w:rsidR="00511273" w:rsidRDefault="00511273"/>
    <w:p w14:paraId="7078BC04" w14:textId="77777777" w:rsidR="00D55F3F" w:rsidRPr="00015E32" w:rsidRDefault="00511273" w:rsidP="00015E32">
      <w:r>
        <w:br w:type="page"/>
      </w:r>
    </w:p>
    <w:p w14:paraId="62D1CC07" w14:textId="77777777" w:rsidR="003B1554" w:rsidRPr="00D55F3F" w:rsidRDefault="00D55F3F" w:rsidP="003B1554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3B1554" w14:paraId="07B76C6D" w14:textId="77777777" w:rsidTr="00590C90">
        <w:trPr>
          <w:jc w:val="center"/>
        </w:trPr>
        <w:tc>
          <w:tcPr>
            <w:tcW w:w="1034" w:type="dxa"/>
            <w:shd w:val="clear" w:color="auto" w:fill="F2F2F2" w:themeFill="background1" w:themeFillShade="F2"/>
          </w:tcPr>
          <w:p w14:paraId="258D1C02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14:paraId="31784F0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6F7D3C6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3283FCDD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14:paraId="0C88670E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180" w:type="dxa"/>
            <w:shd w:val="clear" w:color="auto" w:fill="F2F2F2" w:themeFill="background1" w:themeFillShade="F2"/>
          </w:tcPr>
          <w:p w14:paraId="67E64379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3B1554" w14:paraId="55BE59BB" w14:textId="77777777" w:rsidTr="00590C90">
        <w:trPr>
          <w:jc w:val="center"/>
        </w:trPr>
        <w:tc>
          <w:tcPr>
            <w:tcW w:w="1034" w:type="dxa"/>
            <w:vAlign w:val="center"/>
          </w:tcPr>
          <w:p w14:paraId="22C7418E" w14:textId="77777777" w:rsidR="003B1554" w:rsidRDefault="003B1554" w:rsidP="00B77CA6">
            <w:pPr>
              <w:jc w:val="center"/>
            </w:pPr>
            <w:r>
              <w:t>1.0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12AA1A7" w14:textId="77777777" w:rsidR="003B1554" w:rsidRDefault="00467C23" w:rsidP="00B77CA6">
            <w:pPr>
              <w:jc w:val="center"/>
            </w:pPr>
            <w:r>
              <w:t>04</w:t>
            </w:r>
            <w:r w:rsidR="00342A12">
              <w:t>/</w:t>
            </w:r>
            <w:r>
              <w:t>02</w:t>
            </w:r>
            <w:r w:rsidR="00342A12">
              <w:t>/</w:t>
            </w:r>
            <w:r>
              <w:t>2019</w:t>
            </w:r>
          </w:p>
        </w:tc>
        <w:tc>
          <w:tcPr>
            <w:tcW w:w="1444" w:type="dxa"/>
            <w:vAlign w:val="center"/>
          </w:tcPr>
          <w:p w14:paraId="6B885EEE" w14:textId="77777777" w:rsidR="003B1554" w:rsidRDefault="003B1554" w:rsidP="00B77CA6">
            <w:pPr>
              <w:jc w:val="center"/>
            </w:pPr>
            <w:r>
              <w:t>Création du document</w:t>
            </w:r>
          </w:p>
        </w:tc>
        <w:tc>
          <w:tcPr>
            <w:tcW w:w="2686" w:type="dxa"/>
            <w:vAlign w:val="center"/>
          </w:tcPr>
          <w:p w14:paraId="69AEB370" w14:textId="77777777" w:rsidR="003B1554" w:rsidRDefault="00467C23" w:rsidP="00B77CA6">
            <w:pPr>
              <w:jc w:val="center"/>
            </w:pPr>
            <w:r>
              <w:t>Pierre Demolliens</w:t>
            </w:r>
          </w:p>
        </w:tc>
        <w:tc>
          <w:tcPr>
            <w:tcW w:w="1834" w:type="dxa"/>
            <w:vAlign w:val="center"/>
          </w:tcPr>
          <w:p w14:paraId="6E26CDF0" w14:textId="77777777" w:rsidR="003B1554" w:rsidRDefault="003B1554" w:rsidP="00B77CA6">
            <w:pPr>
              <w:jc w:val="center"/>
            </w:pPr>
          </w:p>
        </w:tc>
        <w:tc>
          <w:tcPr>
            <w:tcW w:w="2180" w:type="dxa"/>
          </w:tcPr>
          <w:p w14:paraId="61B772DC" w14:textId="77777777" w:rsidR="003B1554" w:rsidRDefault="003B1554" w:rsidP="00B77CA6">
            <w:pPr>
              <w:jc w:val="center"/>
            </w:pPr>
          </w:p>
        </w:tc>
      </w:tr>
      <w:tr w:rsidR="00B77CA6" w14:paraId="37217F68" w14:textId="77777777" w:rsidTr="00590C90">
        <w:trPr>
          <w:trHeight w:val="788"/>
          <w:jc w:val="center"/>
        </w:trPr>
        <w:tc>
          <w:tcPr>
            <w:tcW w:w="3756" w:type="dxa"/>
            <w:gridSpan w:val="3"/>
            <w:vAlign w:val="center"/>
          </w:tcPr>
          <w:p w14:paraId="028545C9" w14:textId="77777777" w:rsidR="00B77CA6" w:rsidRDefault="00B77CA6" w:rsidP="00B77CA6">
            <w:pPr>
              <w:jc w:val="center"/>
            </w:pPr>
            <w:r>
              <w:t>Signature</w:t>
            </w:r>
          </w:p>
        </w:tc>
        <w:tc>
          <w:tcPr>
            <w:tcW w:w="2686" w:type="dxa"/>
          </w:tcPr>
          <w:p w14:paraId="4DD2E43E" w14:textId="77777777" w:rsidR="00B77CA6" w:rsidRDefault="00B77CA6" w:rsidP="00B77CA6">
            <w:pPr>
              <w:jc w:val="center"/>
            </w:pPr>
          </w:p>
        </w:tc>
        <w:tc>
          <w:tcPr>
            <w:tcW w:w="1834" w:type="dxa"/>
          </w:tcPr>
          <w:p w14:paraId="2E8B0F85" w14:textId="77777777" w:rsidR="00B77CA6" w:rsidRDefault="00B77CA6" w:rsidP="00B77CA6">
            <w:pPr>
              <w:jc w:val="center"/>
            </w:pPr>
          </w:p>
        </w:tc>
        <w:tc>
          <w:tcPr>
            <w:tcW w:w="2180" w:type="dxa"/>
          </w:tcPr>
          <w:p w14:paraId="27DF2880" w14:textId="77777777" w:rsidR="00B77CA6" w:rsidRDefault="00B77CA6" w:rsidP="00B77CA6">
            <w:pPr>
              <w:jc w:val="center"/>
            </w:pPr>
          </w:p>
        </w:tc>
      </w:tr>
    </w:tbl>
    <w:p w14:paraId="1B218882" w14:textId="77777777" w:rsidR="007F44DB" w:rsidRDefault="007F44DB" w:rsidP="003B1554">
      <w:pPr>
        <w:jc w:val="center"/>
      </w:pPr>
      <w:r>
        <w:br w:type="page"/>
      </w:r>
    </w:p>
    <w:p w14:paraId="707EA0E4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F3779" w14:textId="77777777" w:rsidR="00D55F3F" w:rsidRPr="00D55F3F" w:rsidRDefault="00D55F3F" w:rsidP="00D55F3F"/>
        <w:p w14:paraId="2830057C" w14:textId="77777777" w:rsidR="00590C90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17362" w:history="1">
            <w:r w:rsidR="00590C90" w:rsidRPr="00AF3DCC">
              <w:rPr>
                <w:rStyle w:val="Lienhypertexte"/>
                <w:noProof/>
              </w:rPr>
              <w:t>1.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INTRODUCTION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54F286F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3" w:history="1">
            <w:r w:rsidR="00590C90" w:rsidRPr="00AF3DCC">
              <w:rPr>
                <w:rStyle w:val="Lienhypertexte"/>
                <w:noProof/>
              </w:rPr>
              <w:t>1.1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OBJECTIF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8CF019D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4" w:history="1">
            <w:r w:rsidR="00590C90" w:rsidRPr="00AF3DCC">
              <w:rPr>
                <w:rStyle w:val="Lienhypertexte"/>
                <w:noProof/>
              </w:rPr>
              <w:t>1.2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PORTEE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87DD554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5" w:history="1">
            <w:r w:rsidR="00590C90" w:rsidRPr="00AF3DCC">
              <w:rPr>
                <w:rStyle w:val="Lienhypertexte"/>
                <w:noProof/>
              </w:rPr>
              <w:t>1.3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REFERENCES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4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E6DC392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6" w:history="1">
            <w:r w:rsidR="00590C90" w:rsidRPr="00AF3DCC">
              <w:rPr>
                <w:rStyle w:val="Lienhypertexte"/>
                <w:noProof/>
              </w:rPr>
              <w:t>1.4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CONVENTIONS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5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3F47987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7" w:history="1">
            <w:r w:rsidR="00590C90" w:rsidRPr="00AF3DCC">
              <w:rPr>
                <w:rStyle w:val="Lienhypertexte"/>
                <w:noProof/>
              </w:rPr>
              <w:t>1.4.1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EXIGENCE LOGICIELLE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5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4E70072" w14:textId="77777777" w:rsidR="00590C90" w:rsidRDefault="00CB47B6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8" w:history="1">
            <w:r w:rsidR="00590C90" w:rsidRPr="00AF3DCC">
              <w:rPr>
                <w:rStyle w:val="Lienhypertexte"/>
                <w:noProof/>
              </w:rPr>
              <w:t>2.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SPECIFICATIONS LOGICIELLES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_Toc532117368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7D08C511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69" w:history="1">
            <w:r w:rsidR="00590C90" w:rsidRPr="00AF3DCC">
              <w:rPr>
                <w:rStyle w:val="Lienhypertexte"/>
                <w:noProof/>
              </w:rPr>
              <w:t>2.1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ETATS DU SYSTEME LOGICIEL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_Toc532117369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47D0B18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0" w:history="1">
            <w:r w:rsidR="00590C90" w:rsidRPr="00AF3DCC">
              <w:rPr>
                <w:rStyle w:val="Lienhypertexte"/>
                <w:noProof/>
              </w:rPr>
              <w:t>2.1.1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DEMARRAGE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_Toc532117370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C1F838A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1" w:history="1">
            <w:r w:rsidR="00590C90" w:rsidRPr="00AF3DCC">
              <w:rPr>
                <w:rStyle w:val="Lienhypertexte"/>
                <w:noProof/>
              </w:rPr>
              <w:t>2.1.2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AU REPOS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_Toc532117371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0062D95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2" w:history="1">
            <w:r w:rsidR="00590C90" w:rsidRPr="00AF3DCC">
              <w:rPr>
                <w:rStyle w:val="Lienhypertexte"/>
                <w:noProof/>
              </w:rPr>
              <w:t>2.1.3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EN TRAITEMENT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80F8EE9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3" w:history="1">
            <w:r w:rsidR="00590C90" w:rsidRPr="00AF3DCC">
              <w:rPr>
                <w:rStyle w:val="Lienhypertexte"/>
                <w:noProof/>
              </w:rPr>
              <w:t>2.1.4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ARRET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6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7EA5C0F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4" w:history="1">
            <w:r w:rsidR="00590C90" w:rsidRPr="00AF3DCC">
              <w:rPr>
                <w:rStyle w:val="Lienhypertexte"/>
                <w:noProof/>
              </w:rPr>
              <w:t>2.2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FONCTIONNALITES ET PERFORMANCE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4DA7601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5" w:history="1">
            <w:r w:rsidR="00590C90" w:rsidRPr="00AF3DCC">
              <w:rPr>
                <w:rStyle w:val="Lienhypertexte"/>
                <w:noProof/>
              </w:rPr>
              <w:t>2.2.1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FONCTIONS PRINCIPALES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1BEDD3F1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6" w:history="1">
            <w:r w:rsidR="00590C90" w:rsidRPr="00AF3DCC">
              <w:rPr>
                <w:rStyle w:val="Lienhypertexte"/>
                <w:noProof/>
              </w:rPr>
              <w:t>2.2.2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MODULE COMMUNICATION MATERIEL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0DE87449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7" w:history="1">
            <w:r w:rsidR="00590C90" w:rsidRPr="00AF3DCC">
              <w:rPr>
                <w:rStyle w:val="Lienhypertexte"/>
                <w:noProof/>
              </w:rPr>
              <w:t>2.3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SECURITE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9C1BCAF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8" w:history="1">
            <w:r w:rsidR="00590C90" w:rsidRPr="00AF3DCC">
              <w:rPr>
                <w:rStyle w:val="Lienhypertexte"/>
                <w:noProof/>
              </w:rPr>
              <w:t>2.4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MAINTENANCE UTILISATEUR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_Toc532117378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7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087046D7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79" w:history="1">
            <w:r w:rsidR="00590C90" w:rsidRPr="00AF3DCC">
              <w:rPr>
                <w:rStyle w:val="Lienhypertexte"/>
                <w:noProof/>
              </w:rPr>
              <w:t>2.5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ERGONOMIE ET APTITUDE A L’UTILISATION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_Toc532117379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65A6199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0" w:history="1">
            <w:r w:rsidR="00590C90" w:rsidRPr="00AF3DCC">
              <w:rPr>
                <w:rStyle w:val="Lienhypertexte"/>
                <w:noProof/>
              </w:rPr>
              <w:t>2.5.1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INTERFACE HOMME-MACHINE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_Toc532117380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645F0CF6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1" w:history="1">
            <w:r w:rsidR="00590C90" w:rsidRPr="00AF3DCC">
              <w:rPr>
                <w:rStyle w:val="Lienhypertexte"/>
                <w:noProof/>
              </w:rPr>
              <w:t>2.5.2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AIDE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_Toc532117381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D81262A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2" w:history="1">
            <w:r w:rsidR="00590C90" w:rsidRPr="00AF3DCC">
              <w:rPr>
                <w:rStyle w:val="Lienhypertexte"/>
                <w:noProof/>
              </w:rPr>
              <w:t>2.6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SPECIFICATIONS REGLEMENTAIRES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_Toc532117382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4EA1E935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3" w:history="1">
            <w:r w:rsidR="00590C90" w:rsidRPr="00AF3DCC">
              <w:rPr>
                <w:rStyle w:val="Lienhypertexte"/>
                <w:noProof/>
              </w:rPr>
              <w:t>2.7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_Toc532117383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347C68D3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4" w:history="1">
            <w:r w:rsidR="00590C90" w:rsidRPr="00AF3DCC">
              <w:rPr>
                <w:rStyle w:val="Lienhypertexte"/>
                <w:noProof/>
              </w:rPr>
              <w:t>2.7.1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 MATERIELLES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_Toc532117384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8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23CE46F0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5" w:history="1">
            <w:r w:rsidR="00590C90" w:rsidRPr="00AF3DCC">
              <w:rPr>
                <w:rStyle w:val="Lienhypertexte"/>
                <w:noProof/>
              </w:rPr>
              <w:t>2.7.2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RESSOURCES LOGICIELLES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_Toc532117385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3B842853" w14:textId="77777777" w:rsidR="00590C90" w:rsidRDefault="00CB47B6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6" w:history="1">
            <w:r w:rsidR="00590C90" w:rsidRPr="00AF3DCC">
              <w:rPr>
                <w:rStyle w:val="Lienhypertexte"/>
                <w:noProof/>
              </w:rPr>
              <w:t>2.8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DONNEES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_Toc532117386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80BC866" w14:textId="77777777" w:rsidR="00590C90" w:rsidRDefault="00CB47B6">
          <w:pPr>
            <w:pStyle w:val="TM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</w:rPr>
          </w:pPr>
          <w:hyperlink w:anchor="_Toc532117387" w:history="1">
            <w:r w:rsidR="00590C90" w:rsidRPr="00AF3DCC">
              <w:rPr>
                <w:rStyle w:val="Lienhypertexte"/>
                <w:noProof/>
              </w:rPr>
              <w:t>2.8.1</w:t>
            </w:r>
            <w:r w:rsidR="00590C90">
              <w:rPr>
                <w:rFonts w:eastAsiaTheme="minorEastAsia"/>
                <w:noProof/>
              </w:rPr>
              <w:tab/>
            </w:r>
            <w:r w:rsidR="00590C90" w:rsidRPr="00AF3DCC">
              <w:rPr>
                <w:rStyle w:val="Lienhypertexte"/>
                <w:noProof/>
              </w:rPr>
              <w:t>DONNEES D’UTILISATION</w:t>
            </w:r>
            <w:r w:rsidR="00590C90">
              <w:rPr>
                <w:noProof/>
                <w:webHidden/>
              </w:rPr>
              <w:tab/>
            </w:r>
            <w:r w:rsidR="00590C90">
              <w:rPr>
                <w:noProof/>
                <w:webHidden/>
              </w:rPr>
              <w:fldChar w:fldCharType="begin"/>
            </w:r>
            <w:r w:rsidR="00590C90">
              <w:rPr>
                <w:noProof/>
                <w:webHidden/>
              </w:rPr>
              <w:instrText xml:space="preserve"> PAGEREF _Toc532117387 \h </w:instrText>
            </w:r>
            <w:r w:rsidR="00590C90">
              <w:rPr>
                <w:noProof/>
                <w:webHidden/>
              </w:rPr>
            </w:r>
            <w:r w:rsidR="00590C90">
              <w:rPr>
                <w:noProof/>
                <w:webHidden/>
              </w:rPr>
              <w:fldChar w:fldCharType="separate"/>
            </w:r>
            <w:r w:rsidR="00590C90">
              <w:rPr>
                <w:noProof/>
                <w:webHidden/>
              </w:rPr>
              <w:t>9</w:t>
            </w:r>
            <w:r w:rsidR="00590C90">
              <w:rPr>
                <w:noProof/>
                <w:webHidden/>
              </w:rPr>
              <w:fldChar w:fldCharType="end"/>
            </w:r>
          </w:hyperlink>
        </w:p>
        <w:p w14:paraId="5713DF7F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72014D" w14:textId="77777777" w:rsidR="00E01BE7" w:rsidRDefault="00E01BE7" w:rsidP="00D55F3F">
      <w:pPr>
        <w:rPr>
          <w:b/>
          <w:bCs/>
        </w:rPr>
      </w:pPr>
    </w:p>
    <w:p w14:paraId="20A8AB9C" w14:textId="77777777" w:rsidR="001D3023" w:rsidRDefault="001D3023" w:rsidP="00D55F3F">
      <w:pPr>
        <w:rPr>
          <w:b/>
          <w:bCs/>
        </w:rPr>
      </w:pPr>
    </w:p>
    <w:p w14:paraId="01CC41D6" w14:textId="77777777" w:rsidR="001D3023" w:rsidRDefault="001D3023" w:rsidP="00D55F3F">
      <w:pPr>
        <w:rPr>
          <w:b/>
          <w:bCs/>
        </w:rPr>
      </w:pPr>
    </w:p>
    <w:p w14:paraId="14067122" w14:textId="77777777" w:rsidR="001D3023" w:rsidRDefault="001D3023" w:rsidP="00D55F3F">
      <w:pPr>
        <w:rPr>
          <w:b/>
          <w:bCs/>
        </w:rPr>
      </w:pPr>
    </w:p>
    <w:p w14:paraId="562ED648" w14:textId="77777777" w:rsidR="001D3023" w:rsidRDefault="001D3023" w:rsidP="00D55F3F">
      <w:pPr>
        <w:rPr>
          <w:b/>
          <w:bCs/>
        </w:rPr>
      </w:pPr>
    </w:p>
    <w:p w14:paraId="5DDF6A16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0" w:name="_Toc532117362"/>
      <w:r w:rsidRPr="008B41CF">
        <w:rPr>
          <w:color w:val="auto"/>
        </w:rPr>
        <w:lastRenderedPageBreak/>
        <w:t>INTRODUCTION</w:t>
      </w:r>
      <w:bookmarkEnd w:id="0"/>
    </w:p>
    <w:p w14:paraId="5EF5B757" w14:textId="77777777" w:rsidR="00320CF0" w:rsidRPr="008B41CF" w:rsidRDefault="00320CF0" w:rsidP="008B41CF"/>
    <w:p w14:paraId="13876D4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" w:name="_Toc532117363"/>
      <w:r w:rsidRPr="008B41CF">
        <w:rPr>
          <w:color w:val="auto"/>
        </w:rPr>
        <w:t>OBJECTIF</w:t>
      </w:r>
      <w:bookmarkEnd w:id="1"/>
    </w:p>
    <w:p w14:paraId="4D78337B" w14:textId="77777777" w:rsidR="008B41CF" w:rsidRPr="008B41CF" w:rsidRDefault="008B41CF" w:rsidP="008B41CF"/>
    <w:p w14:paraId="175BC4BC" w14:textId="77777777" w:rsidR="007922F5" w:rsidRPr="002244D9" w:rsidRDefault="008B41CF" w:rsidP="002244D9">
      <w:pPr>
        <w:ind w:firstLine="360"/>
      </w:pPr>
      <w:r>
        <w:t xml:space="preserve">Ce document a pour but de </w:t>
      </w:r>
      <w:r w:rsidR="002D42F4">
        <w:t>définir</w:t>
      </w:r>
      <w:r>
        <w:t xml:space="preserve"> l’ensemble </w:t>
      </w:r>
      <w:r w:rsidR="002D42F4">
        <w:t>des exigences logicielles</w:t>
      </w:r>
      <w:r w:rsidR="00D71414">
        <w:t xml:space="preserve"> du </w:t>
      </w:r>
      <w:r w:rsidR="007922F5">
        <w:t>sous-</w:t>
      </w:r>
      <w:r w:rsidR="00D71414">
        <w:t>système logiciel</w:t>
      </w:r>
      <w:r>
        <w:t xml:space="preserve"> </w:t>
      </w:r>
      <w:r w:rsidR="002244D9">
        <w:rPr>
          <w:b/>
        </w:rPr>
        <w:t>GP 1.0.</w:t>
      </w:r>
    </w:p>
    <w:p w14:paraId="36972BFA" w14:textId="77777777" w:rsidR="008B41CF" w:rsidRPr="008B41CF" w:rsidRDefault="008B41CF" w:rsidP="008B41CF">
      <w:pPr>
        <w:ind w:firstLine="360"/>
        <w:jc w:val="both"/>
      </w:pPr>
    </w:p>
    <w:p w14:paraId="607EDAD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532117364"/>
      <w:r w:rsidRPr="008B41CF">
        <w:rPr>
          <w:color w:val="auto"/>
        </w:rPr>
        <w:t>PORTEE</w:t>
      </w:r>
      <w:bookmarkEnd w:id="2"/>
    </w:p>
    <w:p w14:paraId="7D9DDC04" w14:textId="77777777" w:rsidR="008B41CF" w:rsidRDefault="008B41CF" w:rsidP="008B41CF"/>
    <w:p w14:paraId="2C0E7FF6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434FD99B" w14:textId="77777777" w:rsidR="008B41CF" w:rsidRPr="008B41CF" w:rsidRDefault="008B41CF" w:rsidP="008B41CF"/>
    <w:p w14:paraId="695BF5F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532117365"/>
      <w:r w:rsidRPr="008B41CF">
        <w:rPr>
          <w:color w:val="auto"/>
        </w:rPr>
        <w:t>REFERENCES</w:t>
      </w:r>
      <w:bookmarkEnd w:id="3"/>
    </w:p>
    <w:p w14:paraId="07F7B25E" w14:textId="77777777" w:rsidR="00971ECE" w:rsidRPr="00971ECE" w:rsidRDefault="00971ECE" w:rsidP="00971ECE"/>
    <w:p w14:paraId="44826503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0CD662F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596A0C04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545BCCD2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2BD3F4C1" w14:textId="77777777" w:rsidTr="00C01120">
        <w:trPr>
          <w:jc w:val="center"/>
        </w:trPr>
        <w:tc>
          <w:tcPr>
            <w:tcW w:w="3539" w:type="dxa"/>
          </w:tcPr>
          <w:p w14:paraId="42D6075E" w14:textId="77777777" w:rsidR="001828D8" w:rsidRDefault="007D73AE" w:rsidP="008B41CF">
            <w:r>
              <w:t>IEC</w:t>
            </w:r>
            <w:r w:rsidR="00BB3CC5">
              <w:t xml:space="preserve"> </w:t>
            </w:r>
            <w:r>
              <w:t>62304:2006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27E58960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15EB0919" w14:textId="77777777" w:rsidTr="00C01120">
        <w:trPr>
          <w:jc w:val="center"/>
        </w:trPr>
        <w:tc>
          <w:tcPr>
            <w:tcW w:w="3539" w:type="dxa"/>
          </w:tcPr>
          <w:p w14:paraId="7D615186" w14:textId="77777777" w:rsidR="000233A9" w:rsidRDefault="000233A9" w:rsidP="008B41CF">
            <w:r>
              <w:t>ISO 13485</w:t>
            </w:r>
            <w:r w:rsidR="00C97434">
              <w:t>:2016</w:t>
            </w:r>
          </w:p>
        </w:tc>
        <w:tc>
          <w:tcPr>
            <w:tcW w:w="5528" w:type="dxa"/>
          </w:tcPr>
          <w:p w14:paraId="1981717A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FF90879" w14:textId="77777777" w:rsidTr="00C01120">
        <w:trPr>
          <w:jc w:val="center"/>
        </w:trPr>
        <w:tc>
          <w:tcPr>
            <w:tcW w:w="3539" w:type="dxa"/>
          </w:tcPr>
          <w:p w14:paraId="74C8CB43" w14:textId="77777777" w:rsidR="00320CF0" w:rsidRDefault="00320CF0" w:rsidP="008B41CF">
            <w:r>
              <w:t>ISO 149</w:t>
            </w:r>
            <w:r w:rsidR="001B771E">
              <w:t>7</w:t>
            </w:r>
            <w:r>
              <w:t>1</w:t>
            </w:r>
            <w:r w:rsidR="00CB0FA1">
              <w:t>:200</w:t>
            </w:r>
            <w:r w:rsidR="003739E6">
              <w:t>7</w:t>
            </w:r>
          </w:p>
        </w:tc>
        <w:tc>
          <w:tcPr>
            <w:tcW w:w="5528" w:type="dxa"/>
          </w:tcPr>
          <w:p w14:paraId="562AB89B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5887F4FD" w14:textId="77777777" w:rsidTr="00C01120">
        <w:trPr>
          <w:jc w:val="center"/>
        </w:trPr>
        <w:tc>
          <w:tcPr>
            <w:tcW w:w="3539" w:type="dxa"/>
          </w:tcPr>
          <w:p w14:paraId="4FC6CE97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-1:2015</w:t>
            </w:r>
          </w:p>
        </w:tc>
        <w:tc>
          <w:tcPr>
            <w:tcW w:w="5528" w:type="dxa"/>
          </w:tcPr>
          <w:p w14:paraId="18F05F62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72CE6533" w14:textId="77777777" w:rsidR="001828D8" w:rsidRDefault="001828D8" w:rsidP="008B41CF">
      <w:pPr>
        <w:rPr>
          <w:color w:val="FF0000"/>
        </w:rPr>
      </w:pPr>
    </w:p>
    <w:p w14:paraId="730D46D1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5D3B87C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F62B25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8609B8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256ED024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FD488D3" w14:textId="77777777" w:rsidR="00CE75E3" w:rsidRPr="00193C33" w:rsidRDefault="00D11B1A" w:rsidP="00CE75E3">
            <w:r w:rsidRPr="00D11B1A">
              <w:t>Plan de développement du logiciel-1.</w:t>
            </w:r>
            <w:r w:rsidR="00590C90">
              <w:t>0</w:t>
            </w:r>
            <w:r w:rsidR="00E16DB9">
              <w:t xml:space="preserve"> -Mialon, Long, Demolliens</w:t>
            </w:r>
          </w:p>
        </w:tc>
        <w:tc>
          <w:tcPr>
            <w:tcW w:w="4394" w:type="dxa"/>
            <w:shd w:val="clear" w:color="auto" w:fill="auto"/>
          </w:tcPr>
          <w:p w14:paraId="2791F4F3" w14:textId="77777777" w:rsidR="00CE75E3" w:rsidRDefault="002D5679" w:rsidP="00CE75E3">
            <w:r>
              <w:t>Plan de développement logiciel</w:t>
            </w:r>
          </w:p>
        </w:tc>
      </w:tr>
    </w:tbl>
    <w:p w14:paraId="2733C1F5" w14:textId="77777777" w:rsidR="001D3023" w:rsidRDefault="001D3023" w:rsidP="001F74A7">
      <w:pPr>
        <w:jc w:val="both"/>
      </w:pPr>
    </w:p>
    <w:p w14:paraId="07A4956C" w14:textId="77777777" w:rsidR="002D42F4" w:rsidRDefault="002D42F4" w:rsidP="001F74A7">
      <w:pPr>
        <w:jc w:val="both"/>
      </w:pPr>
    </w:p>
    <w:p w14:paraId="5004F34D" w14:textId="77777777" w:rsidR="002D42F4" w:rsidRDefault="002D42F4" w:rsidP="001F74A7">
      <w:pPr>
        <w:jc w:val="both"/>
      </w:pPr>
    </w:p>
    <w:p w14:paraId="68F6AB1C" w14:textId="77777777" w:rsidR="002D42F4" w:rsidRDefault="002D42F4" w:rsidP="001F74A7">
      <w:pPr>
        <w:jc w:val="both"/>
      </w:pPr>
    </w:p>
    <w:p w14:paraId="5A0F3EB7" w14:textId="77777777" w:rsidR="002732A5" w:rsidRDefault="002732A5" w:rsidP="001F74A7">
      <w:pPr>
        <w:jc w:val="both"/>
      </w:pPr>
    </w:p>
    <w:p w14:paraId="15E5E1C0" w14:textId="77777777" w:rsidR="002732A5" w:rsidRDefault="002732A5" w:rsidP="001F74A7">
      <w:pPr>
        <w:jc w:val="both"/>
      </w:pPr>
    </w:p>
    <w:p w14:paraId="2F12527A" w14:textId="77777777" w:rsidR="002732A5" w:rsidRDefault="002732A5" w:rsidP="001F74A7">
      <w:pPr>
        <w:jc w:val="both"/>
      </w:pPr>
    </w:p>
    <w:p w14:paraId="6CF2CFFC" w14:textId="77777777" w:rsidR="002732A5" w:rsidRDefault="002732A5" w:rsidP="001F74A7">
      <w:pPr>
        <w:jc w:val="both"/>
      </w:pPr>
    </w:p>
    <w:p w14:paraId="3A21E332" w14:textId="77777777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" w:name="_Toc532117366"/>
      <w:r>
        <w:rPr>
          <w:color w:val="auto"/>
        </w:rPr>
        <w:lastRenderedPageBreak/>
        <w:t>CONVENTIONS</w:t>
      </w:r>
      <w:bookmarkEnd w:id="4"/>
    </w:p>
    <w:p w14:paraId="4115B753" w14:textId="77777777" w:rsidR="00011197" w:rsidRDefault="00011197" w:rsidP="004D53D7"/>
    <w:p w14:paraId="7926D3E6" w14:textId="77777777" w:rsidR="00011197" w:rsidRDefault="0001119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5" w:name="_Toc532117367"/>
      <w:r>
        <w:rPr>
          <w:color w:val="auto"/>
        </w:rPr>
        <w:t>EXIGENCE LOGICIELLE</w:t>
      </w:r>
      <w:bookmarkEnd w:id="5"/>
    </w:p>
    <w:p w14:paraId="619C1C35" w14:textId="77777777" w:rsidR="00011197" w:rsidRDefault="00011197" w:rsidP="004D53D7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320CF0" w14:paraId="264B2863" w14:textId="77777777" w:rsidTr="008F5DE7">
        <w:trPr>
          <w:jc w:val="center"/>
        </w:trPr>
        <w:tc>
          <w:tcPr>
            <w:tcW w:w="2547" w:type="dxa"/>
          </w:tcPr>
          <w:p w14:paraId="3CF30E9F" w14:textId="77777777" w:rsidR="00320CF0" w:rsidRPr="005E37B8" w:rsidRDefault="00320CF0" w:rsidP="00320CF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5384BCC8" w14:textId="77777777" w:rsidR="00320CF0" w:rsidRPr="005E37B8" w:rsidRDefault="00320CF0" w:rsidP="00320CF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-XXX-000</w:t>
            </w:r>
            <w:r w:rsidR="00796D6A">
              <w:rPr>
                <w:b/>
              </w:rPr>
              <w:t>(-0)</w:t>
            </w:r>
          </w:p>
        </w:tc>
      </w:tr>
      <w:tr w:rsidR="00320CF0" w14:paraId="0F7E66D9" w14:textId="77777777" w:rsidTr="008F5DE7">
        <w:trPr>
          <w:jc w:val="center"/>
        </w:trPr>
        <w:tc>
          <w:tcPr>
            <w:tcW w:w="2547" w:type="dxa"/>
          </w:tcPr>
          <w:p w14:paraId="2C592EBD" w14:textId="77777777" w:rsidR="00320CF0" w:rsidRDefault="00320CF0" w:rsidP="00320CF0">
            <w:r>
              <w:t>Titre</w:t>
            </w:r>
          </w:p>
        </w:tc>
        <w:tc>
          <w:tcPr>
            <w:tcW w:w="6515" w:type="dxa"/>
          </w:tcPr>
          <w:p w14:paraId="7462DB27" w14:textId="77777777" w:rsidR="00320CF0" w:rsidRPr="005E37B8" w:rsidRDefault="00320CF0" w:rsidP="00320CF0">
            <w:pPr>
              <w:rPr>
                <w:i/>
              </w:rPr>
            </w:pPr>
            <w:r w:rsidRPr="005E37B8">
              <w:rPr>
                <w:i/>
              </w:rPr>
              <w:t>Titre de l’exigence S</w:t>
            </w:r>
            <w:r w:rsidR="001E2DDE">
              <w:rPr>
                <w:i/>
              </w:rPr>
              <w:t>OFTREQ</w:t>
            </w:r>
            <w:r w:rsidRPr="005E37B8">
              <w:rPr>
                <w:i/>
              </w:rPr>
              <w:t>-XXX-000</w:t>
            </w:r>
          </w:p>
        </w:tc>
      </w:tr>
      <w:tr w:rsidR="00320CF0" w14:paraId="749E472F" w14:textId="77777777" w:rsidTr="008F5DE7">
        <w:trPr>
          <w:jc w:val="center"/>
        </w:trPr>
        <w:tc>
          <w:tcPr>
            <w:tcW w:w="2547" w:type="dxa"/>
          </w:tcPr>
          <w:p w14:paraId="7F3C5A16" w14:textId="77777777" w:rsidR="00320CF0" w:rsidRDefault="00320CF0" w:rsidP="00320CF0">
            <w:r>
              <w:t>Description</w:t>
            </w:r>
          </w:p>
        </w:tc>
        <w:tc>
          <w:tcPr>
            <w:tcW w:w="6515" w:type="dxa"/>
          </w:tcPr>
          <w:p w14:paraId="4958F43B" w14:textId="77777777" w:rsidR="00320CF0" w:rsidRDefault="00320CF0" w:rsidP="00320CF0">
            <w:r>
              <w:t>Description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4906FA9" w14:textId="77777777" w:rsidTr="008F5DE7">
        <w:trPr>
          <w:jc w:val="center"/>
        </w:trPr>
        <w:tc>
          <w:tcPr>
            <w:tcW w:w="2547" w:type="dxa"/>
          </w:tcPr>
          <w:p w14:paraId="771DC869" w14:textId="77777777" w:rsidR="00320CF0" w:rsidRDefault="00320CF0" w:rsidP="00320CF0">
            <w:r>
              <w:t>Version</w:t>
            </w:r>
          </w:p>
        </w:tc>
        <w:tc>
          <w:tcPr>
            <w:tcW w:w="6515" w:type="dxa"/>
          </w:tcPr>
          <w:p w14:paraId="4C9E6B8A" w14:textId="77777777" w:rsidR="00320CF0" w:rsidRDefault="00320CF0" w:rsidP="00320CF0">
            <w:r>
              <w:t>Version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746DDB9" w14:textId="77777777" w:rsidTr="008F5DE7">
        <w:trPr>
          <w:jc w:val="center"/>
        </w:trPr>
        <w:tc>
          <w:tcPr>
            <w:tcW w:w="2547" w:type="dxa"/>
          </w:tcPr>
          <w:p w14:paraId="6418A120" w14:textId="77777777" w:rsidR="00320CF0" w:rsidRDefault="00320CF0" w:rsidP="00320CF0">
            <w:r>
              <w:t>Liens</w:t>
            </w:r>
          </w:p>
        </w:tc>
        <w:tc>
          <w:tcPr>
            <w:tcW w:w="6515" w:type="dxa"/>
          </w:tcPr>
          <w:p w14:paraId="1FEA36D9" w14:textId="77777777" w:rsidR="00320CF0" w:rsidRDefault="00320CF0" w:rsidP="00320CF0">
            <w:r>
              <w:t>Lien avec d’autres exigences</w:t>
            </w:r>
          </w:p>
        </w:tc>
      </w:tr>
      <w:tr w:rsidR="006B046A" w14:paraId="1FA0072A" w14:textId="77777777" w:rsidTr="008F5DE7">
        <w:trPr>
          <w:jc w:val="center"/>
        </w:trPr>
        <w:tc>
          <w:tcPr>
            <w:tcW w:w="2547" w:type="dxa"/>
          </w:tcPr>
          <w:p w14:paraId="74B4F991" w14:textId="77777777" w:rsidR="006B046A" w:rsidRDefault="006B046A" w:rsidP="00320CF0">
            <w:r>
              <w:t>Réf. exigence SYSTEME</w:t>
            </w:r>
          </w:p>
        </w:tc>
        <w:tc>
          <w:tcPr>
            <w:tcW w:w="6515" w:type="dxa"/>
          </w:tcPr>
          <w:p w14:paraId="5DD71726" w14:textId="77777777" w:rsidR="006B046A" w:rsidRDefault="0058198E" w:rsidP="00320CF0">
            <w:r>
              <w:t>Lien avec l’exigence système</w:t>
            </w:r>
          </w:p>
        </w:tc>
      </w:tr>
    </w:tbl>
    <w:p w14:paraId="593FA17C" w14:textId="77777777" w:rsidR="006B7025" w:rsidRDefault="006B7025" w:rsidP="006B7025"/>
    <w:p w14:paraId="7922F9F8" w14:textId="77777777" w:rsidR="002732A5" w:rsidRDefault="002732A5" w:rsidP="006B7025"/>
    <w:p w14:paraId="4DDC9CD3" w14:textId="77777777" w:rsidR="002732A5" w:rsidRDefault="002732A5" w:rsidP="006B7025"/>
    <w:p w14:paraId="23791CB3" w14:textId="77777777" w:rsidR="002732A5" w:rsidRDefault="002732A5" w:rsidP="006B7025"/>
    <w:p w14:paraId="784ED4E4" w14:textId="77777777" w:rsidR="002732A5" w:rsidRDefault="002732A5" w:rsidP="006B7025"/>
    <w:p w14:paraId="034A352E" w14:textId="77777777" w:rsidR="002732A5" w:rsidRDefault="002732A5" w:rsidP="006B7025"/>
    <w:p w14:paraId="50E6CD0C" w14:textId="77777777" w:rsidR="002732A5" w:rsidRDefault="002732A5" w:rsidP="006B7025"/>
    <w:p w14:paraId="41552D10" w14:textId="77777777" w:rsidR="002732A5" w:rsidRDefault="002732A5" w:rsidP="006B7025"/>
    <w:p w14:paraId="7BAE9846" w14:textId="77777777" w:rsidR="002732A5" w:rsidRDefault="002732A5" w:rsidP="006B7025"/>
    <w:p w14:paraId="7414B0FC" w14:textId="77777777" w:rsidR="002732A5" w:rsidRDefault="002732A5" w:rsidP="006B7025"/>
    <w:p w14:paraId="58D6A19E" w14:textId="77777777" w:rsidR="002732A5" w:rsidRDefault="002732A5" w:rsidP="006B7025"/>
    <w:p w14:paraId="3D02FDCB" w14:textId="77777777" w:rsidR="002732A5" w:rsidRDefault="002732A5" w:rsidP="006B7025"/>
    <w:p w14:paraId="36CF34F4" w14:textId="77777777" w:rsidR="002732A5" w:rsidRDefault="002732A5" w:rsidP="006B7025"/>
    <w:p w14:paraId="462F572C" w14:textId="77777777" w:rsidR="002732A5" w:rsidRDefault="002732A5" w:rsidP="006B7025"/>
    <w:p w14:paraId="2130075B" w14:textId="77777777" w:rsidR="002732A5" w:rsidRDefault="002732A5" w:rsidP="006B7025"/>
    <w:p w14:paraId="4A96F5C4" w14:textId="77777777" w:rsidR="002732A5" w:rsidRDefault="002732A5" w:rsidP="006B7025"/>
    <w:p w14:paraId="1C5F3387" w14:textId="77777777" w:rsidR="002732A5" w:rsidRDefault="002732A5" w:rsidP="006B7025"/>
    <w:p w14:paraId="0B4874EC" w14:textId="77777777" w:rsidR="002732A5" w:rsidRDefault="002732A5" w:rsidP="006B7025"/>
    <w:p w14:paraId="75BA4205" w14:textId="77777777" w:rsidR="002732A5" w:rsidRDefault="002732A5" w:rsidP="006B7025"/>
    <w:p w14:paraId="0583B42E" w14:textId="77777777" w:rsidR="002732A5" w:rsidRDefault="002732A5" w:rsidP="006B7025"/>
    <w:p w14:paraId="28A3EDA7" w14:textId="77777777" w:rsidR="002732A5" w:rsidRDefault="002732A5" w:rsidP="006B7025"/>
    <w:p w14:paraId="33E0E833" w14:textId="77777777" w:rsidR="002732A5" w:rsidRDefault="002732A5" w:rsidP="006B7025"/>
    <w:p w14:paraId="5638BFC6" w14:textId="77777777" w:rsidR="002732A5" w:rsidRPr="006B7025" w:rsidRDefault="002732A5" w:rsidP="006B7025"/>
    <w:p w14:paraId="5A21E133" w14:textId="77777777" w:rsidR="00E3235F" w:rsidRDefault="00E3235F" w:rsidP="00E3235F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6" w:name="_Toc532117368"/>
      <w:r>
        <w:rPr>
          <w:color w:val="auto"/>
        </w:rPr>
        <w:lastRenderedPageBreak/>
        <w:t>SPECIFICATIONS LOGICIELLES</w:t>
      </w:r>
      <w:bookmarkEnd w:id="6"/>
    </w:p>
    <w:p w14:paraId="60C94C4C" w14:textId="77777777" w:rsidR="002D5679" w:rsidRDefault="002D5679" w:rsidP="002D5679"/>
    <w:p w14:paraId="2580F998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7" w:name="_Toc513210810"/>
      <w:bookmarkStart w:id="8" w:name="_Toc500159694"/>
      <w:bookmarkStart w:id="9" w:name="_Toc532117369"/>
      <w:r>
        <w:rPr>
          <w:color w:val="auto"/>
        </w:rPr>
        <w:t>ETATS DU SYSTEME LOGICIEL</w:t>
      </w:r>
      <w:bookmarkEnd w:id="7"/>
      <w:bookmarkEnd w:id="8"/>
      <w:bookmarkEnd w:id="9"/>
    </w:p>
    <w:p w14:paraId="5FF40AF7" w14:textId="77777777" w:rsidR="002D5679" w:rsidRDefault="002D5679" w:rsidP="002D5679"/>
    <w:p w14:paraId="3055A243" w14:textId="77777777" w:rsidR="002D5679" w:rsidRDefault="002D5679" w:rsidP="002D5679">
      <w:pPr>
        <w:ind w:left="360"/>
      </w:pPr>
      <w:r>
        <w:t xml:space="preserve">Le SOUS-SYSTEME LOGICIEL </w:t>
      </w:r>
      <w:ins w:id="10" w:author="Pierre Demolliens" w:date="2019-02-04T14:58:00Z">
        <w:r w:rsidR="00E16DB9">
          <w:rPr>
            <w:b/>
          </w:rPr>
          <w:t xml:space="preserve">GP 1.0 </w:t>
        </w:r>
      </w:ins>
      <w:r>
        <w:t>fonctionne dans quatre états.</w:t>
      </w:r>
    </w:p>
    <w:p w14:paraId="603EB9D5" w14:textId="77777777" w:rsidR="002D5679" w:rsidRDefault="002D5679" w:rsidP="002D5679">
      <w:pPr>
        <w:ind w:left="360"/>
      </w:pPr>
    </w:p>
    <w:p w14:paraId="616C03E2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1" w:name="_Toc513210811"/>
      <w:bookmarkStart w:id="12" w:name="_Toc532117370"/>
      <w:r>
        <w:rPr>
          <w:color w:val="auto"/>
          <w:sz w:val="24"/>
        </w:rPr>
        <w:t>DEMARRAGE</w:t>
      </w:r>
      <w:bookmarkEnd w:id="11"/>
      <w:bookmarkEnd w:id="12"/>
    </w:p>
    <w:p w14:paraId="07DDD756" w14:textId="77777777" w:rsidR="002D5679" w:rsidRDefault="002D5679" w:rsidP="002D5679"/>
    <w:p w14:paraId="649AB6BC" w14:textId="77777777" w:rsidR="002D5679" w:rsidRDefault="002D5679" w:rsidP="002D5679">
      <w:pPr>
        <w:ind w:left="360"/>
      </w:pPr>
      <w:r>
        <w:t xml:space="preserve">Le SOUS-SYSTEME LOGICIEL charge </w:t>
      </w:r>
      <w:ins w:id="13" w:author="Pierre Demolliens" w:date="2019-02-04T14:59:00Z">
        <w:r w:rsidR="00EF10CE">
          <w:t>la page d’accueil</w:t>
        </w:r>
      </w:ins>
      <w:del w:id="14" w:author="Pierre Demolliens" w:date="2019-02-04T14:59:00Z">
        <w:r w:rsidDel="00EF10CE">
          <w:delText>ses composants</w:delText>
        </w:r>
      </w:del>
      <w:r>
        <w:t>. L’utilisateur ne peut pas l’utiliser.</w:t>
      </w:r>
    </w:p>
    <w:p w14:paraId="1E6148DA" w14:textId="77777777" w:rsidR="002D5679" w:rsidRDefault="002D5679" w:rsidP="002D5679">
      <w:pPr>
        <w:ind w:left="360"/>
      </w:pPr>
    </w:p>
    <w:p w14:paraId="1534A505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5" w:name="_Toc513210812"/>
      <w:bookmarkStart w:id="16" w:name="_Toc532117371"/>
      <w:r>
        <w:rPr>
          <w:color w:val="auto"/>
          <w:sz w:val="24"/>
        </w:rPr>
        <w:t>AU REPOS</w:t>
      </w:r>
      <w:bookmarkEnd w:id="15"/>
      <w:bookmarkEnd w:id="16"/>
    </w:p>
    <w:p w14:paraId="1FAB71C8" w14:textId="77777777" w:rsidR="002D5679" w:rsidRDefault="002D5679" w:rsidP="002D5679">
      <w:pPr>
        <w:ind w:left="360"/>
      </w:pPr>
    </w:p>
    <w:p w14:paraId="0F38CBA5" w14:textId="77777777" w:rsidR="002D5679" w:rsidRDefault="00EF10CE" w:rsidP="00475CD3">
      <w:pPr>
        <w:ind w:left="360"/>
      </w:pPr>
      <w:ins w:id="17" w:author="Pierre Demolliens" w:date="2019-02-04T14:59:00Z">
        <w:r>
          <w:t>Si l’utilisateur est connecté, alors toutes les</w:t>
        </w:r>
      </w:ins>
      <w:del w:id="18" w:author="Pierre Demolliens" w:date="2019-02-04T14:59:00Z">
        <w:r w:rsidR="002D5679" w:rsidDel="00EF10CE">
          <w:delText>Toutes les</w:delText>
        </w:r>
      </w:del>
      <w:r w:rsidR="002D5679">
        <w:t xml:space="preserve"> fonctionnalités du SOUS-SYSTEME LOGICIEL </w:t>
      </w:r>
      <w:ins w:id="19" w:author="Pierre Demolliens" w:date="2019-02-04T15:00:00Z">
        <w:r w:rsidR="00872CEA">
          <w:t xml:space="preserve">lui </w:t>
        </w:r>
      </w:ins>
      <w:r w:rsidR="002D5679">
        <w:t>sont disponibles</w:t>
      </w:r>
      <w:del w:id="20" w:author="Pierre Demolliens" w:date="2019-02-04T15:00:00Z">
        <w:r w:rsidR="002D5679" w:rsidDel="00872CEA">
          <w:delText xml:space="preserve"> pour l’utilisateur</w:delText>
        </w:r>
      </w:del>
      <w:ins w:id="21" w:author="Pierre Demolliens" w:date="2019-02-04T15:00:00Z">
        <w:r w:rsidR="00872CEA">
          <w:t>.</w:t>
        </w:r>
      </w:ins>
    </w:p>
    <w:p w14:paraId="10E91F15" w14:textId="77777777" w:rsidR="002D5679" w:rsidRDefault="002D5679" w:rsidP="002D5679">
      <w:pPr>
        <w:ind w:left="360"/>
      </w:pPr>
    </w:p>
    <w:p w14:paraId="5A5A2D90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2" w:name="_Toc513210813"/>
      <w:bookmarkStart w:id="23" w:name="_Toc532117372"/>
      <w:r>
        <w:rPr>
          <w:color w:val="auto"/>
          <w:sz w:val="24"/>
        </w:rPr>
        <w:t>EN TRAITEMENT</w:t>
      </w:r>
      <w:bookmarkEnd w:id="22"/>
      <w:bookmarkEnd w:id="23"/>
    </w:p>
    <w:p w14:paraId="5092CB59" w14:textId="77777777" w:rsidR="002D5679" w:rsidRDefault="002D5679" w:rsidP="002D5679">
      <w:pPr>
        <w:ind w:left="360"/>
      </w:pPr>
    </w:p>
    <w:p w14:paraId="2A8FED99" w14:textId="77777777" w:rsidR="002D5679" w:rsidRDefault="002D5679" w:rsidP="002D5679">
      <w:pPr>
        <w:ind w:left="360"/>
      </w:pPr>
      <w:r>
        <w:t>Le SOUS-SYSTEME LOGICIEL est en cours de traitement, l’utilisateur peut uniquement utiliser la fonction d’arrêt du traitement</w:t>
      </w:r>
      <w:ins w:id="24" w:author="Pierre Demolliens" w:date="2019-02-04T15:06:00Z">
        <w:r w:rsidR="00660C21">
          <w:t>. Il peut aussi décidé d</w:t>
        </w:r>
        <w:r w:rsidR="00F14A56">
          <w:t xml:space="preserve">e quitter l’application. </w:t>
        </w:r>
      </w:ins>
    </w:p>
    <w:p w14:paraId="6E9ADF5F" w14:textId="77777777" w:rsidR="002D5679" w:rsidRDefault="002D5679" w:rsidP="002D5679">
      <w:pPr>
        <w:ind w:left="360"/>
      </w:pPr>
    </w:p>
    <w:p w14:paraId="467822B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25" w:name="_Toc513210814"/>
      <w:bookmarkStart w:id="26" w:name="_Toc532117373"/>
      <w:r>
        <w:rPr>
          <w:color w:val="auto"/>
          <w:sz w:val="24"/>
        </w:rPr>
        <w:t>ARRET</w:t>
      </w:r>
      <w:bookmarkEnd w:id="25"/>
      <w:bookmarkEnd w:id="26"/>
    </w:p>
    <w:p w14:paraId="09D8B334" w14:textId="77777777" w:rsidR="002D5679" w:rsidRDefault="002D5679" w:rsidP="002D5679">
      <w:pPr>
        <w:ind w:left="360"/>
      </w:pPr>
    </w:p>
    <w:p w14:paraId="595F9ADF" w14:textId="77777777" w:rsidR="002D5679" w:rsidRDefault="002D5679" w:rsidP="002D5679">
      <w:pPr>
        <w:ind w:left="360"/>
      </w:pPr>
      <w:r>
        <w:t>Le SOUS-SYSTEME LOGICIEL est arrêté. L’utilisateur ne peut pas l’utiliser.</w:t>
      </w:r>
    </w:p>
    <w:p w14:paraId="43C533B4" w14:textId="77777777" w:rsidR="006B7025" w:rsidRDefault="006B7025" w:rsidP="006B7025"/>
    <w:p w14:paraId="7F5D604C" w14:textId="77777777" w:rsidR="002732A5" w:rsidRDefault="002732A5" w:rsidP="006B7025"/>
    <w:p w14:paraId="3C4430A1" w14:textId="77777777" w:rsidR="002732A5" w:rsidRDefault="002732A5" w:rsidP="006B7025"/>
    <w:p w14:paraId="1F0A756B" w14:textId="77777777" w:rsidR="002732A5" w:rsidRDefault="002732A5" w:rsidP="006B7025"/>
    <w:p w14:paraId="6F47570B" w14:textId="77777777" w:rsidR="002732A5" w:rsidRDefault="002732A5" w:rsidP="006B7025"/>
    <w:p w14:paraId="1EE344A6" w14:textId="77777777" w:rsidR="002732A5" w:rsidRDefault="002732A5" w:rsidP="006B7025"/>
    <w:p w14:paraId="0FCD4D54" w14:textId="77777777" w:rsidR="002732A5" w:rsidRDefault="002732A5" w:rsidP="006B7025"/>
    <w:p w14:paraId="521C4BC2" w14:textId="77777777" w:rsidR="002732A5" w:rsidRDefault="002732A5" w:rsidP="006B7025"/>
    <w:p w14:paraId="22932CD1" w14:textId="77777777" w:rsidR="002732A5" w:rsidRDefault="002732A5" w:rsidP="006B7025"/>
    <w:p w14:paraId="032B1184" w14:textId="77777777" w:rsidR="002732A5" w:rsidRPr="006B7025" w:rsidRDefault="002732A5" w:rsidP="006B7025"/>
    <w:p w14:paraId="264BA249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27" w:name="_Toc513210815"/>
      <w:bookmarkStart w:id="28" w:name="_Toc500159695"/>
      <w:bookmarkStart w:id="29" w:name="_Toc532117374"/>
      <w:r>
        <w:rPr>
          <w:color w:val="auto"/>
        </w:rPr>
        <w:lastRenderedPageBreak/>
        <w:t>FONCTIONNALITES ET PERFORMANCE</w:t>
      </w:r>
      <w:bookmarkEnd w:id="27"/>
      <w:bookmarkEnd w:id="28"/>
      <w:bookmarkEnd w:id="29"/>
    </w:p>
    <w:p w14:paraId="3E9DA03E" w14:textId="77777777" w:rsidR="006B7025" w:rsidRDefault="006B7025" w:rsidP="006B7025"/>
    <w:p w14:paraId="40192D36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0" w:name="_Toc513210816"/>
      <w:bookmarkStart w:id="31" w:name="_Toc532117375"/>
      <w:r>
        <w:rPr>
          <w:color w:val="auto"/>
          <w:sz w:val="24"/>
        </w:rPr>
        <w:t>FONCTIONS PRINCIPALES</w:t>
      </w:r>
      <w:bookmarkEnd w:id="30"/>
      <w:bookmarkEnd w:id="31"/>
    </w:p>
    <w:p w14:paraId="20E83D6C" w14:textId="77777777" w:rsidR="00282550" w:rsidRDefault="00282550" w:rsidP="0028255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82550" w14:paraId="1172949B" w14:textId="77777777" w:rsidTr="00282550">
        <w:trPr>
          <w:jc w:val="center"/>
        </w:trPr>
        <w:tc>
          <w:tcPr>
            <w:tcW w:w="2547" w:type="dxa"/>
          </w:tcPr>
          <w:p w14:paraId="088912AF" w14:textId="77777777" w:rsidR="00282550" w:rsidRPr="005E37B8" w:rsidRDefault="00282550" w:rsidP="0028255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0D9E6AC4" w14:textId="77777777" w:rsidR="00282550" w:rsidRPr="005E37B8" w:rsidRDefault="00282550" w:rsidP="0028255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</w:t>
            </w:r>
            <w:r>
              <w:rPr>
                <w:b/>
              </w:rPr>
              <w:t>MAIN-001</w:t>
            </w:r>
          </w:p>
        </w:tc>
      </w:tr>
      <w:tr w:rsidR="00282550" w14:paraId="61AFC2CB" w14:textId="77777777" w:rsidTr="00282550">
        <w:trPr>
          <w:jc w:val="center"/>
        </w:trPr>
        <w:tc>
          <w:tcPr>
            <w:tcW w:w="2547" w:type="dxa"/>
          </w:tcPr>
          <w:p w14:paraId="73BBC902" w14:textId="77777777" w:rsidR="00282550" w:rsidRDefault="00282550" w:rsidP="00282550">
            <w:r>
              <w:t>Titre</w:t>
            </w:r>
          </w:p>
        </w:tc>
        <w:tc>
          <w:tcPr>
            <w:tcW w:w="6515" w:type="dxa"/>
          </w:tcPr>
          <w:p w14:paraId="061B559B" w14:textId="77777777" w:rsidR="00282550" w:rsidRPr="005E37B8" w:rsidRDefault="00C1430E" w:rsidP="00282550">
            <w:pPr>
              <w:rPr>
                <w:i/>
              </w:rPr>
            </w:pPr>
            <w:ins w:id="32" w:author="Pierre Demolliens" w:date="2019-02-04T15:07:00Z">
              <w:r>
                <w:rPr>
                  <w:i/>
                </w:rPr>
                <w:t>Gestion du patient</w:t>
              </w:r>
            </w:ins>
          </w:p>
        </w:tc>
      </w:tr>
      <w:tr w:rsidR="00282550" w14:paraId="0E2864C2" w14:textId="77777777" w:rsidTr="00282550">
        <w:trPr>
          <w:jc w:val="center"/>
        </w:trPr>
        <w:tc>
          <w:tcPr>
            <w:tcW w:w="2547" w:type="dxa"/>
          </w:tcPr>
          <w:p w14:paraId="2ED0DB63" w14:textId="77777777" w:rsidR="00282550" w:rsidRDefault="00282550" w:rsidP="00282550">
            <w:r>
              <w:t>Description</w:t>
            </w:r>
          </w:p>
        </w:tc>
        <w:tc>
          <w:tcPr>
            <w:tcW w:w="6515" w:type="dxa"/>
          </w:tcPr>
          <w:p w14:paraId="1D7D1F30" w14:textId="7206B86B" w:rsidR="00466391" w:rsidRDefault="00C1430E" w:rsidP="00590C90">
            <w:pPr>
              <w:pStyle w:val="Paragraphedeliste"/>
              <w:rPr>
                <w:ins w:id="33" w:author="Pierre Demolliens" w:date="2019-02-04T15:07:00Z"/>
              </w:rPr>
            </w:pPr>
            <w:ins w:id="34" w:author="Pierre Demolliens" w:date="2019-02-04T15:07:00Z">
              <w:r>
                <w:t>Le logiciel doi</w:t>
              </w:r>
            </w:ins>
            <w:ins w:id="35" w:author="Pierre Demolliens" w:date="2019-02-04T16:03:00Z">
              <w:r w:rsidR="0085733C">
                <w:t>t</w:t>
              </w:r>
            </w:ins>
            <w:ins w:id="36" w:author="Pierre Demolliens" w:date="2019-02-04T15:07:00Z">
              <w:r>
                <w:t xml:space="preserve"> permettre à des administrateurs ayant un compte de pouvoir gérer la liste des patients. </w:t>
              </w:r>
            </w:ins>
          </w:p>
          <w:p w14:paraId="64222D15" w14:textId="77777777" w:rsidR="00C1430E" w:rsidRDefault="00C1430E" w:rsidP="00590C90">
            <w:pPr>
              <w:pStyle w:val="Paragraphedeliste"/>
            </w:pPr>
            <w:ins w:id="37" w:author="Pierre Demolliens" w:date="2019-02-04T15:07:00Z">
              <w:r>
                <w:t>Ils peuvent ainsi</w:t>
              </w:r>
            </w:ins>
            <w:ins w:id="38" w:author="Pierre Demolliens" w:date="2019-02-04T15:09:00Z">
              <w:r>
                <w:t>, créer un patient,</w:t>
              </w:r>
            </w:ins>
            <w:ins w:id="39" w:author="Pierre Demolliens" w:date="2019-02-04T15:07:00Z">
              <w:r>
                <w:t xml:space="preserve"> récupérer les </w:t>
              </w:r>
            </w:ins>
            <w:ins w:id="40" w:author="Pierre Demolliens" w:date="2019-02-04T15:08:00Z">
              <w:r>
                <w:t>informations,</w:t>
              </w:r>
            </w:ins>
            <w:ins w:id="41" w:author="Pierre Demolliens" w:date="2019-02-04T15:09:00Z">
              <w:r>
                <w:t xml:space="preserve"> modifier ces informations, et supprimer les patients. </w:t>
              </w:r>
            </w:ins>
          </w:p>
        </w:tc>
      </w:tr>
      <w:tr w:rsidR="00282550" w14:paraId="49E01733" w14:textId="77777777" w:rsidTr="00282550">
        <w:trPr>
          <w:jc w:val="center"/>
        </w:trPr>
        <w:tc>
          <w:tcPr>
            <w:tcW w:w="2547" w:type="dxa"/>
          </w:tcPr>
          <w:p w14:paraId="3EAE300E" w14:textId="77777777" w:rsidR="00282550" w:rsidRDefault="00282550" w:rsidP="00282550">
            <w:r>
              <w:t>Version</w:t>
            </w:r>
          </w:p>
        </w:tc>
        <w:tc>
          <w:tcPr>
            <w:tcW w:w="6515" w:type="dxa"/>
          </w:tcPr>
          <w:p w14:paraId="3B767129" w14:textId="77777777" w:rsidR="00282550" w:rsidRDefault="007627B4" w:rsidP="00282550">
            <w:ins w:id="42" w:author="Pierre Demolliens" w:date="2019-02-04T15:09:00Z">
              <w:r>
                <w:t>1.0</w:t>
              </w:r>
            </w:ins>
          </w:p>
        </w:tc>
      </w:tr>
      <w:tr w:rsidR="00282550" w14:paraId="4548454C" w14:textId="77777777" w:rsidTr="00282550">
        <w:trPr>
          <w:jc w:val="center"/>
        </w:trPr>
        <w:tc>
          <w:tcPr>
            <w:tcW w:w="2547" w:type="dxa"/>
          </w:tcPr>
          <w:p w14:paraId="34E6C92F" w14:textId="77777777" w:rsidR="00282550" w:rsidRDefault="00282550" w:rsidP="00282550">
            <w:r>
              <w:t>Liens</w:t>
            </w:r>
          </w:p>
        </w:tc>
        <w:tc>
          <w:tcPr>
            <w:tcW w:w="6515" w:type="dxa"/>
          </w:tcPr>
          <w:p w14:paraId="14C0D8C2" w14:textId="77777777" w:rsidR="00282550" w:rsidRDefault="00475CD3" w:rsidP="00282550">
            <w:ins w:id="43" w:author="Pierre Demolliens" w:date="2019-02-04T15:09:00Z">
              <w:r>
                <w:fldChar w:fldCharType="begin"/>
              </w:r>
              <w:r>
                <w:instrText xml:space="preserve"> HYPERLINK "</w:instrText>
              </w:r>
              <w:r w:rsidRPr="00475CD3">
                <w:instrText>https://github.com/longjordan/GestionPatient</w:instrText>
              </w:r>
              <w:r>
                <w:instrText xml:space="preserve">" </w:instrText>
              </w:r>
              <w:r>
                <w:fldChar w:fldCharType="separate"/>
              </w:r>
              <w:r w:rsidRPr="00891209">
                <w:rPr>
                  <w:rStyle w:val="Lienhypertexte"/>
                </w:rPr>
                <w:t>https://github.com/longjordan/GestionPatient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282550" w14:paraId="644FC53C" w14:textId="77777777" w:rsidTr="00282550">
        <w:trPr>
          <w:jc w:val="center"/>
        </w:trPr>
        <w:tc>
          <w:tcPr>
            <w:tcW w:w="2547" w:type="dxa"/>
          </w:tcPr>
          <w:p w14:paraId="00973EA5" w14:textId="77777777" w:rsidR="00282550" w:rsidRDefault="00282550" w:rsidP="00282550">
            <w:r>
              <w:t>Réf. exigence SYSTEME</w:t>
            </w:r>
          </w:p>
        </w:tc>
        <w:tc>
          <w:tcPr>
            <w:tcW w:w="6515" w:type="dxa"/>
          </w:tcPr>
          <w:p w14:paraId="454ADEBD" w14:textId="690AF783" w:rsidR="00282550" w:rsidRDefault="00A736FA" w:rsidP="00282550">
            <w:ins w:id="44" w:author="Pierre Demolliens" w:date="2019-02-04T16:04:00Z">
              <w:r>
                <w:t>E_FP_001</w:t>
              </w:r>
            </w:ins>
          </w:p>
        </w:tc>
      </w:tr>
    </w:tbl>
    <w:p w14:paraId="634E8C86" w14:textId="77777777" w:rsidR="00B33EDE" w:rsidRPr="006B7025" w:rsidRDefault="00B33EDE" w:rsidP="006B7025"/>
    <w:p w14:paraId="5771E8F0" w14:textId="5C0EEFD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45" w:name="_Toc513210817"/>
      <w:bookmarkStart w:id="46" w:name="_Toc532117376"/>
      <w:commentRangeStart w:id="47"/>
      <w:r>
        <w:rPr>
          <w:color w:val="auto"/>
          <w:sz w:val="24"/>
        </w:rPr>
        <w:t>MODULE COMMUNICATIO</w:t>
      </w:r>
      <w:ins w:id="48" w:author="Pierre Demolliens" w:date="2019-02-04T16:11:00Z">
        <w:r w:rsidR="00687F7E">
          <w:rPr>
            <w:color w:val="auto"/>
            <w:sz w:val="24"/>
          </w:rPr>
          <w:t>N</w:t>
        </w:r>
      </w:ins>
      <w:del w:id="49" w:author="Pierre Demolliens" w:date="2019-02-04T16:11:00Z">
        <w:r w:rsidDel="00687F7E">
          <w:rPr>
            <w:color w:val="auto"/>
            <w:sz w:val="24"/>
          </w:rPr>
          <w:delText>N MATERIEL</w:delText>
        </w:r>
      </w:del>
      <w:bookmarkEnd w:id="45"/>
      <w:bookmarkEnd w:id="46"/>
    </w:p>
    <w:p w14:paraId="48022D7B" w14:textId="77777777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732A5" w14:paraId="5AEBB817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E9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A85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SOFTREQ-HDW-001</w:t>
            </w:r>
          </w:p>
        </w:tc>
      </w:tr>
      <w:tr w:rsidR="002732A5" w14:paraId="3E21141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A27" w14:textId="77777777" w:rsidR="002732A5" w:rsidRDefault="002732A5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9DF2" w14:textId="77777777" w:rsidR="002732A5" w:rsidRDefault="002732A5">
            <w:pPr>
              <w:rPr>
                <w:i/>
              </w:rPr>
            </w:pPr>
          </w:p>
        </w:tc>
      </w:tr>
      <w:tr w:rsidR="002732A5" w14:paraId="3AF2C2E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CBFD" w14:textId="77777777" w:rsidR="002732A5" w:rsidRDefault="002732A5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8A3" w14:textId="77777777" w:rsidR="002732A5" w:rsidRDefault="002732A5"/>
        </w:tc>
      </w:tr>
      <w:tr w:rsidR="002732A5" w14:paraId="63A2BAA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E63" w14:textId="77777777" w:rsidR="002732A5" w:rsidRDefault="002732A5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DFA" w14:textId="77777777" w:rsidR="002732A5" w:rsidRDefault="002732A5"/>
        </w:tc>
      </w:tr>
      <w:tr w:rsidR="002732A5" w14:paraId="0691F6B1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862" w14:textId="77777777" w:rsidR="002732A5" w:rsidRDefault="002732A5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7825" w14:textId="77777777" w:rsidR="002732A5" w:rsidRDefault="002732A5"/>
        </w:tc>
      </w:tr>
      <w:tr w:rsidR="002732A5" w14:paraId="0503DC2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9036" w14:textId="77777777" w:rsidR="002732A5" w:rsidRDefault="002732A5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2C07" w14:textId="45E21A8B" w:rsidR="002732A5" w:rsidRDefault="00687F7E">
            <w:ins w:id="50" w:author="Pierre Demolliens" w:date="2019-02-04T16:12:00Z">
              <w:r>
                <w:t>E_FS_002</w:t>
              </w:r>
            </w:ins>
          </w:p>
        </w:tc>
      </w:tr>
    </w:tbl>
    <w:p w14:paraId="00220603" w14:textId="3C9208DF" w:rsidR="00574920" w:rsidRPr="00574920" w:rsidRDefault="00687F7E" w:rsidP="00574920">
      <w:bookmarkStart w:id="51" w:name="_Toc513210818"/>
      <w:bookmarkStart w:id="52" w:name="_Toc500159696"/>
      <w:ins w:id="53" w:author="Pierre Demolliens" w:date="2019-02-04T16:12:00Z">
        <w:r>
          <w:t xml:space="preserve">Rajouter le JSON. </w:t>
        </w:r>
      </w:ins>
    </w:p>
    <w:p w14:paraId="344D50E5" w14:textId="3169B2DE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54" w:name="_Toc532117377"/>
      <w:r>
        <w:rPr>
          <w:color w:val="auto"/>
        </w:rPr>
        <w:t>SECURITE</w:t>
      </w:r>
      <w:bookmarkEnd w:id="51"/>
      <w:bookmarkEnd w:id="52"/>
      <w:bookmarkEnd w:id="54"/>
      <w:ins w:id="55" w:author="Pierre Demolliens" w:date="2019-02-04T16:05:00Z">
        <w:r w:rsidR="0055162D">
          <w:rPr>
            <w:color w:val="auto"/>
          </w:rPr>
          <w:t xml:space="preserve"> A garder</w:t>
        </w:r>
      </w:ins>
    </w:p>
    <w:p w14:paraId="152536B0" w14:textId="5FB2F0B8" w:rsidR="006B7025" w:rsidRDefault="001F32C3" w:rsidP="006B7025">
      <w:ins w:id="56" w:author="Pierre Demolliens" w:date="2019-02-04T16:12:00Z">
        <w:r>
          <w:t>Sécurité de donnée</w:t>
        </w:r>
      </w:ins>
      <w:ins w:id="57" w:author="Pierre Demolliens" w:date="2019-02-04T16:13:00Z">
        <w:r w:rsidR="009312AA">
          <w:t xml:space="preserve"> L’interface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96BBB" w14:paraId="5322E201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C977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B7AB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SOFTREQ-SEC-001</w:t>
            </w:r>
          </w:p>
        </w:tc>
      </w:tr>
      <w:tr w:rsidR="00296BBB" w14:paraId="7192F11A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13C1" w14:textId="77777777" w:rsidR="00296BBB" w:rsidRDefault="00296BBB" w:rsidP="002D42F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D9B0" w14:textId="77777777" w:rsidR="00296BBB" w:rsidRDefault="00296BBB" w:rsidP="002D42F4">
            <w:pPr>
              <w:rPr>
                <w:b/>
                <w:i/>
              </w:rPr>
            </w:pPr>
          </w:p>
        </w:tc>
      </w:tr>
      <w:tr w:rsidR="00296BBB" w14:paraId="5B4B9946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6D2E" w14:textId="77777777" w:rsidR="00296BBB" w:rsidRDefault="00296BBB" w:rsidP="002D42F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50F4" w14:textId="77777777" w:rsidR="00296BBB" w:rsidRDefault="00296BBB" w:rsidP="002D42F4"/>
        </w:tc>
      </w:tr>
      <w:tr w:rsidR="00296BBB" w14:paraId="193C7B58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FD33" w14:textId="77777777" w:rsidR="00296BBB" w:rsidRDefault="00296BBB" w:rsidP="002D42F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784" w14:textId="77777777" w:rsidR="00296BBB" w:rsidRDefault="00296BBB" w:rsidP="002D42F4"/>
        </w:tc>
      </w:tr>
      <w:tr w:rsidR="00296BBB" w14:paraId="29ED6DBE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EC6" w14:textId="77777777" w:rsidR="00296BBB" w:rsidRDefault="00296BBB" w:rsidP="002D42F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76D" w14:textId="77777777" w:rsidR="00296BBB" w:rsidRDefault="00296BBB" w:rsidP="002D42F4"/>
        </w:tc>
      </w:tr>
      <w:tr w:rsidR="00296BBB" w14:paraId="271C7221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CDE5" w14:textId="77777777" w:rsidR="00296BBB" w:rsidRDefault="00296BBB" w:rsidP="002D42F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82B1" w14:textId="77777777" w:rsidR="00296BBB" w:rsidRDefault="00296BBB" w:rsidP="002D42F4"/>
        </w:tc>
      </w:tr>
    </w:tbl>
    <w:p w14:paraId="09532DD0" w14:textId="77777777" w:rsidR="00D63CF0" w:rsidRPr="006B7025" w:rsidRDefault="00D63CF0" w:rsidP="006B7025"/>
    <w:p w14:paraId="57114586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58" w:name="_Toc513210819"/>
      <w:bookmarkStart w:id="59" w:name="_Toc500159697"/>
      <w:bookmarkStart w:id="60" w:name="_Toc532117378"/>
      <w:r>
        <w:rPr>
          <w:color w:val="auto"/>
        </w:rPr>
        <w:t>MAINTENANCE UTILISATEUR</w:t>
      </w:r>
      <w:bookmarkEnd w:id="58"/>
      <w:bookmarkEnd w:id="59"/>
      <w:bookmarkEnd w:id="60"/>
    </w:p>
    <w:p w14:paraId="4CA51207" w14:textId="77777777" w:rsidR="002F0088" w:rsidRDefault="002F0088" w:rsidP="002F0088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F0088" w14:paraId="42468348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30B" w14:textId="77777777" w:rsidR="002F0088" w:rsidRDefault="002F0088" w:rsidP="002D42F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884A" w14:textId="77777777" w:rsidR="002F0088" w:rsidRDefault="002F0088" w:rsidP="002D42F4">
            <w:pPr>
              <w:rPr>
                <w:b/>
              </w:rPr>
            </w:pPr>
            <w:r>
              <w:rPr>
                <w:b/>
              </w:rPr>
              <w:t>SOFTREQ-MTN-001</w:t>
            </w:r>
          </w:p>
        </w:tc>
      </w:tr>
      <w:tr w:rsidR="002F0088" w14:paraId="22F0DC47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980" w14:textId="77777777" w:rsidR="002F0088" w:rsidRDefault="002F0088" w:rsidP="002D42F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CE5" w14:textId="77777777" w:rsidR="002F0088" w:rsidRDefault="002F0088" w:rsidP="002D42F4">
            <w:pPr>
              <w:rPr>
                <w:b/>
                <w:i/>
              </w:rPr>
            </w:pPr>
          </w:p>
        </w:tc>
      </w:tr>
      <w:tr w:rsidR="002F0088" w14:paraId="2F559CF4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687" w14:textId="77777777" w:rsidR="002F0088" w:rsidRDefault="002F0088" w:rsidP="002D42F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E80" w14:textId="77777777" w:rsidR="002F0088" w:rsidRDefault="002F0088" w:rsidP="002D42F4"/>
        </w:tc>
      </w:tr>
      <w:tr w:rsidR="002F0088" w14:paraId="02E312D8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810" w14:textId="77777777" w:rsidR="002F0088" w:rsidRDefault="002F0088" w:rsidP="002D42F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32DD" w14:textId="77777777" w:rsidR="002F0088" w:rsidRDefault="002F0088" w:rsidP="002D42F4"/>
        </w:tc>
      </w:tr>
      <w:tr w:rsidR="002F0088" w14:paraId="1547104D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A8AE" w14:textId="77777777" w:rsidR="002F0088" w:rsidRDefault="002F0088" w:rsidP="002D42F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0E9B" w14:textId="77777777" w:rsidR="002F0088" w:rsidRDefault="002F0088" w:rsidP="002D42F4"/>
        </w:tc>
      </w:tr>
      <w:tr w:rsidR="002F0088" w14:paraId="6CF8A863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1218" w14:textId="77777777" w:rsidR="002F0088" w:rsidRDefault="002F0088" w:rsidP="002D42F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FE6F" w14:textId="77777777" w:rsidR="002F0088" w:rsidRDefault="002F0088" w:rsidP="002D42F4"/>
        </w:tc>
      </w:tr>
    </w:tbl>
    <w:p w14:paraId="1A60C36C" w14:textId="77777777" w:rsidR="002F0088" w:rsidRDefault="002F0088" w:rsidP="002D5679"/>
    <w:commentRangeEnd w:id="47"/>
    <w:p w14:paraId="0D35B79E" w14:textId="77777777" w:rsidR="00590C90" w:rsidRDefault="00475CD3" w:rsidP="002D5679">
      <w:r>
        <w:rPr>
          <w:rStyle w:val="Marquedecommentaire"/>
        </w:rPr>
        <w:commentReference w:id="47"/>
      </w:r>
    </w:p>
    <w:p w14:paraId="60D1D069" w14:textId="77777777" w:rsidR="00590C90" w:rsidRDefault="00590C90" w:rsidP="002D5679"/>
    <w:p w14:paraId="6C3525D5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61" w:name="_Toc513210820"/>
      <w:bookmarkStart w:id="62" w:name="_Toc500159698"/>
      <w:bookmarkStart w:id="63" w:name="_Toc532117379"/>
      <w:r>
        <w:rPr>
          <w:color w:val="auto"/>
        </w:rPr>
        <w:t>ERGONOMIE ET APTITUDE A L’UTILISATION</w:t>
      </w:r>
      <w:bookmarkEnd w:id="61"/>
      <w:bookmarkEnd w:id="62"/>
      <w:bookmarkEnd w:id="63"/>
    </w:p>
    <w:p w14:paraId="4DF9467A" w14:textId="77777777" w:rsidR="002D5679" w:rsidRDefault="002D5679" w:rsidP="002D5679"/>
    <w:p w14:paraId="6F1197F3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64" w:name="_Toc513210821"/>
      <w:bookmarkStart w:id="65" w:name="_Toc532117380"/>
      <w:r>
        <w:rPr>
          <w:color w:val="auto"/>
          <w:sz w:val="24"/>
        </w:rPr>
        <w:t>INTERFACE HOMME-MACHINE</w:t>
      </w:r>
      <w:bookmarkEnd w:id="64"/>
      <w:bookmarkEnd w:id="65"/>
    </w:p>
    <w:p w14:paraId="10FF391F" w14:textId="77777777" w:rsidR="002D5679" w:rsidRDefault="002D5679" w:rsidP="002D5679"/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  <w:tblGridChange w:id="66">
          <w:tblGrid>
            <w:gridCol w:w="4673"/>
            <w:gridCol w:w="4394"/>
          </w:tblGrid>
        </w:tblGridChange>
      </w:tblGrid>
      <w:tr w:rsidR="002D5679" w14:paraId="5E2FD153" w14:textId="77777777" w:rsidTr="002D5679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3F06D9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6693B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2D5679" w14:paraId="16886DAA" w14:textId="77777777" w:rsidTr="00590C90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5A2" w14:textId="77777777" w:rsidR="002D5679" w:rsidRDefault="002D5679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B0D" w14:textId="77777777" w:rsidR="002D5679" w:rsidRDefault="002D5679">
            <w:r>
              <w:t>Dossier d’ingénierie de l’aptitude à l’utilisation</w:t>
            </w:r>
          </w:p>
        </w:tc>
      </w:tr>
      <w:tr w:rsidR="00642054" w14:paraId="1EE89B18" w14:textId="77777777" w:rsidTr="00642054">
        <w:tblPrEx>
          <w:tblW w:w="9067" w:type="dxa"/>
          <w:jc w:val="center"/>
          <w:tblPrExChange w:id="67" w:author="Pierre Demolliens" w:date="2019-02-04T16:09:00Z">
            <w:tblPrEx>
              <w:tblW w:w="9067" w:type="dxa"/>
              <w:jc w:val="center"/>
            </w:tblPrEx>
          </w:tblPrExChange>
        </w:tblPrEx>
        <w:trPr>
          <w:trHeight w:val="300"/>
          <w:jc w:val="center"/>
          <w:trPrChange w:id="68" w:author="Pierre Demolliens" w:date="2019-02-04T16:09:00Z">
            <w:trPr>
              <w:jc w:val="center"/>
            </w:trPr>
          </w:trPrChange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9" w:author="Pierre Demolliens" w:date="2019-02-04T16:09:00Z"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AE3C15E" w14:textId="3A6F68A4" w:rsidR="00642054" w:rsidRPr="00590C90" w:rsidRDefault="00642054" w:rsidP="00642054">
            <w:ins w:id="70" w:author="Pierre Demolliens" w:date="2019-02-04T16:09:00Z">
              <w:r>
                <w:fldChar w:fldCharType="begin"/>
              </w:r>
              <w:r>
                <w:instrText xml:space="preserve"> REF _Ref185730 \h </w:instrText>
              </w:r>
              <w:r>
                <w:fldChar w:fldCharType="separate"/>
              </w:r>
              <w:r>
                <w:t xml:space="preserve">Figure </w:t>
              </w:r>
              <w:r>
                <w:rPr>
                  <w:noProof/>
                </w:rPr>
                <w:t>1</w:t>
              </w:r>
              <w:r>
                <w:t xml:space="preserve"> M</w:t>
              </w:r>
              <w:r>
                <w:t>a</w:t>
              </w:r>
              <w:r>
                <w:t>quette Connexion</w:t>
              </w:r>
              <w:r>
                <w:fldChar w:fldCharType="end"/>
              </w:r>
            </w:ins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1" w:author="Pierre Demolliens" w:date="2019-02-04T16:09:00Z">
              <w:tcPr>
                <w:tcW w:w="4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E7DE5E0" w14:textId="112EEC85" w:rsidR="00642054" w:rsidRDefault="00642054" w:rsidP="00642054">
            <w:r>
              <w:t xml:space="preserve">Ebauche </w:t>
            </w:r>
            <w:ins w:id="72" w:author="Pierre Demolliens" w:date="2019-02-04T16:08:00Z">
              <w:r>
                <w:t>SOFTREQ-AAU-001</w:t>
              </w:r>
            </w:ins>
            <w:del w:id="73" w:author="Pierre Demolliens" w:date="2019-02-04T16:08:00Z">
              <w:r w:rsidDel="00642054">
                <w:delText>IHM</w:delText>
              </w:r>
            </w:del>
          </w:p>
        </w:tc>
      </w:tr>
    </w:tbl>
    <w:p w14:paraId="5C929D97" w14:textId="77777777" w:rsidR="00036729" w:rsidRDefault="00036729" w:rsidP="001F595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1F5954" w14:paraId="5A095A24" w14:textId="77777777" w:rsidTr="00282550">
        <w:trPr>
          <w:jc w:val="center"/>
        </w:trPr>
        <w:tc>
          <w:tcPr>
            <w:tcW w:w="2547" w:type="dxa"/>
          </w:tcPr>
          <w:p w14:paraId="7FB49AB2" w14:textId="77777777" w:rsidR="001F5954" w:rsidRPr="005E37B8" w:rsidRDefault="001F5954" w:rsidP="0028255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4E9F8DA2" w14:textId="77777777" w:rsidR="001F5954" w:rsidRPr="005E37B8" w:rsidRDefault="001F5954" w:rsidP="0028255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</w:t>
            </w:r>
            <w:r>
              <w:rPr>
                <w:b/>
              </w:rPr>
              <w:t>AAU-001</w:t>
            </w:r>
          </w:p>
        </w:tc>
      </w:tr>
      <w:tr w:rsidR="001F5954" w14:paraId="331B2546" w14:textId="77777777" w:rsidTr="00282550">
        <w:trPr>
          <w:jc w:val="center"/>
        </w:trPr>
        <w:tc>
          <w:tcPr>
            <w:tcW w:w="2547" w:type="dxa"/>
          </w:tcPr>
          <w:p w14:paraId="33D3EC33" w14:textId="77777777" w:rsidR="001F5954" w:rsidRDefault="001F5954" w:rsidP="00282550">
            <w:r>
              <w:t>Titre</w:t>
            </w:r>
          </w:p>
        </w:tc>
        <w:tc>
          <w:tcPr>
            <w:tcW w:w="6515" w:type="dxa"/>
          </w:tcPr>
          <w:p w14:paraId="64192130" w14:textId="5CD611A1" w:rsidR="001F5954" w:rsidRPr="005E37B8" w:rsidRDefault="0074053B" w:rsidP="00282550">
            <w:pPr>
              <w:rPr>
                <w:i/>
              </w:rPr>
            </w:pPr>
            <w:ins w:id="74" w:author="Pierre Demolliens" w:date="2019-02-04T16:07:00Z">
              <w:r>
                <w:rPr>
                  <w:i/>
                </w:rPr>
                <w:t xml:space="preserve">Interface de connexion </w:t>
              </w:r>
            </w:ins>
          </w:p>
        </w:tc>
      </w:tr>
      <w:tr w:rsidR="001F5954" w14:paraId="170E1B76" w14:textId="77777777" w:rsidTr="00282550">
        <w:trPr>
          <w:jc w:val="center"/>
        </w:trPr>
        <w:tc>
          <w:tcPr>
            <w:tcW w:w="2547" w:type="dxa"/>
          </w:tcPr>
          <w:p w14:paraId="3371CB6B" w14:textId="77777777" w:rsidR="001F5954" w:rsidRDefault="001F5954" w:rsidP="00282550">
            <w:r>
              <w:t>Description</w:t>
            </w:r>
          </w:p>
        </w:tc>
        <w:tc>
          <w:tcPr>
            <w:tcW w:w="6515" w:type="dxa"/>
          </w:tcPr>
          <w:p w14:paraId="2F958B4F" w14:textId="3B97E155" w:rsidR="001F5954" w:rsidRDefault="0074053B" w:rsidP="00282550">
            <w:ins w:id="75" w:author="Pierre Demolliens" w:date="2019-02-04T16:07:00Z">
              <w:r>
                <w:t xml:space="preserve">Maquette de l’IHM pour la connexion. </w:t>
              </w:r>
            </w:ins>
          </w:p>
        </w:tc>
      </w:tr>
      <w:tr w:rsidR="001F5954" w14:paraId="117202F5" w14:textId="77777777" w:rsidTr="00282550">
        <w:trPr>
          <w:jc w:val="center"/>
        </w:trPr>
        <w:tc>
          <w:tcPr>
            <w:tcW w:w="2547" w:type="dxa"/>
          </w:tcPr>
          <w:p w14:paraId="13403578" w14:textId="77777777" w:rsidR="001F5954" w:rsidRDefault="001F5954" w:rsidP="00282550">
            <w:r>
              <w:t>Version</w:t>
            </w:r>
          </w:p>
        </w:tc>
        <w:tc>
          <w:tcPr>
            <w:tcW w:w="6515" w:type="dxa"/>
          </w:tcPr>
          <w:p w14:paraId="214FE788" w14:textId="77777777" w:rsidR="001F5954" w:rsidRDefault="00475CD3" w:rsidP="00282550">
            <w:ins w:id="76" w:author="Pierre Demolliens" w:date="2019-02-04T15:12:00Z">
              <w:r>
                <w:t>1.0</w:t>
              </w:r>
            </w:ins>
          </w:p>
        </w:tc>
      </w:tr>
      <w:tr w:rsidR="001F5954" w14:paraId="43CEA354" w14:textId="77777777" w:rsidTr="00282550">
        <w:trPr>
          <w:jc w:val="center"/>
        </w:trPr>
        <w:tc>
          <w:tcPr>
            <w:tcW w:w="2547" w:type="dxa"/>
          </w:tcPr>
          <w:p w14:paraId="5DE82D78" w14:textId="77777777" w:rsidR="001F5954" w:rsidRDefault="001F5954" w:rsidP="00282550">
            <w:r>
              <w:t>Liens</w:t>
            </w:r>
          </w:p>
        </w:tc>
        <w:tc>
          <w:tcPr>
            <w:tcW w:w="6515" w:type="dxa"/>
          </w:tcPr>
          <w:p w14:paraId="2F2544D6" w14:textId="272FEFFE" w:rsidR="001F5954" w:rsidRDefault="001F5954" w:rsidP="00282550"/>
        </w:tc>
      </w:tr>
      <w:tr w:rsidR="001F5954" w14:paraId="3E996BA6" w14:textId="77777777" w:rsidTr="00282550">
        <w:trPr>
          <w:jc w:val="center"/>
        </w:trPr>
        <w:tc>
          <w:tcPr>
            <w:tcW w:w="2547" w:type="dxa"/>
          </w:tcPr>
          <w:p w14:paraId="695CA255" w14:textId="77777777" w:rsidR="001F5954" w:rsidRDefault="001F5954" w:rsidP="00282550">
            <w:r>
              <w:t>Réf. exigence SYSTEME</w:t>
            </w:r>
          </w:p>
        </w:tc>
        <w:tc>
          <w:tcPr>
            <w:tcW w:w="6515" w:type="dxa"/>
          </w:tcPr>
          <w:p w14:paraId="21CC8866" w14:textId="3FA6254B" w:rsidR="001F5954" w:rsidRDefault="00642054" w:rsidP="00282550">
            <w:ins w:id="77" w:author="Pierre Demolliens" w:date="2019-02-04T16:10:00Z">
              <w:r>
                <w:t>E_FS_001</w:t>
              </w:r>
            </w:ins>
          </w:p>
        </w:tc>
      </w:tr>
    </w:tbl>
    <w:p w14:paraId="1EC39ACB" w14:textId="1B02B92E" w:rsidR="00D63CF0" w:rsidRPr="002D5679" w:rsidRDefault="00642054" w:rsidP="002D5679">
      <w:ins w:id="78" w:author="Pierre Demolliens" w:date="2019-02-04T16:09:00Z">
        <w:r>
          <w:t>Com</w:t>
        </w:r>
      </w:ins>
      <w:ins w:id="79" w:author="Pierre Demolliens" w:date="2019-02-04T16:10:00Z">
        <w:r>
          <w:t xml:space="preserve">pléter pour chaqu’un des interfaces, recherches récupération </w:t>
        </w:r>
      </w:ins>
    </w:p>
    <w:p w14:paraId="51162F44" w14:textId="275B0A78" w:rsidR="002D5679" w:rsidDel="000C6880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80" w:author="Pierre Demolliens" w:date="2019-02-04T16:16:00Z"/>
          <w:color w:val="auto"/>
          <w:sz w:val="24"/>
        </w:rPr>
      </w:pPr>
      <w:bookmarkStart w:id="81" w:name="_Toc513210822"/>
      <w:bookmarkStart w:id="82" w:name="_Toc532117381"/>
      <w:del w:id="83" w:author="Pierre Demolliens" w:date="2019-02-04T16:16:00Z">
        <w:r w:rsidDel="000C6880">
          <w:rPr>
            <w:color w:val="auto"/>
            <w:sz w:val="24"/>
          </w:rPr>
          <w:delText>AIDE</w:delText>
        </w:r>
        <w:bookmarkEnd w:id="81"/>
        <w:bookmarkEnd w:id="82"/>
      </w:del>
    </w:p>
    <w:p w14:paraId="5B203585" w14:textId="6AAD65D3" w:rsidR="002D5679" w:rsidDel="000C6880" w:rsidRDefault="002D5679" w:rsidP="002D5679">
      <w:pPr>
        <w:rPr>
          <w:del w:id="84" w:author="Pierre Demolliens" w:date="2019-02-04T16:16:00Z"/>
        </w:rPr>
      </w:pP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2D5679" w:rsidDel="000C6880" w14:paraId="31D7A847" w14:textId="6A3B9FC0" w:rsidTr="002D5679">
        <w:trPr>
          <w:jc w:val="center"/>
          <w:del w:id="85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B205C8" w14:textId="356211B9" w:rsidR="002D5679" w:rsidDel="000C6880" w:rsidRDefault="002D5679">
            <w:pPr>
              <w:jc w:val="center"/>
              <w:rPr>
                <w:del w:id="86" w:author="Pierre Demolliens" w:date="2019-02-04T16:16:00Z"/>
                <w:b/>
              </w:rPr>
            </w:pPr>
            <w:del w:id="87" w:author="Pierre Demolliens" w:date="2019-02-04T16:16:00Z">
              <w:r w:rsidDel="000C6880">
                <w:rPr>
                  <w:b/>
                </w:rPr>
                <w:delText>TITRE</w:delText>
              </w:r>
            </w:del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94BB06" w14:textId="7ABAC59A" w:rsidR="002D5679" w:rsidDel="000C6880" w:rsidRDefault="002D5679">
            <w:pPr>
              <w:jc w:val="center"/>
              <w:rPr>
                <w:del w:id="88" w:author="Pierre Demolliens" w:date="2019-02-04T16:16:00Z"/>
                <w:b/>
              </w:rPr>
            </w:pPr>
            <w:del w:id="89" w:author="Pierre Demolliens" w:date="2019-02-04T16:16:00Z">
              <w:r w:rsidDel="000C6880">
                <w:rPr>
                  <w:b/>
                </w:rPr>
                <w:delText>NOM DU DOCUMENT</w:delText>
              </w:r>
            </w:del>
          </w:p>
        </w:tc>
      </w:tr>
      <w:tr w:rsidR="002D5679" w:rsidDel="000C6880" w14:paraId="246A5C73" w14:textId="48482A5B" w:rsidTr="00590C90">
        <w:trPr>
          <w:jc w:val="center"/>
          <w:del w:id="90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7021" w14:textId="0C6C7DDE" w:rsidR="002D5679" w:rsidRPr="00E25D28" w:rsidDel="000C6880" w:rsidRDefault="002D5679">
            <w:pPr>
              <w:rPr>
                <w:del w:id="91" w:author="Pierre Demolliens" w:date="2019-02-04T16:16:00Z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6EA4" w14:textId="697F00A2" w:rsidR="002D5679" w:rsidDel="000C6880" w:rsidRDefault="002D5679">
            <w:pPr>
              <w:rPr>
                <w:del w:id="92" w:author="Pierre Demolliens" w:date="2019-02-04T16:16:00Z"/>
              </w:rPr>
            </w:pPr>
            <w:del w:id="93" w:author="Pierre Demolliens" w:date="2019-02-04T16:16:00Z">
              <w:r w:rsidDel="000C6880">
                <w:delText>Guide utilisateur</w:delText>
              </w:r>
            </w:del>
          </w:p>
        </w:tc>
      </w:tr>
    </w:tbl>
    <w:p w14:paraId="1F697D93" w14:textId="472D294C" w:rsidR="0091045D" w:rsidDel="000C6880" w:rsidRDefault="0091045D" w:rsidP="002D5679">
      <w:pPr>
        <w:rPr>
          <w:del w:id="94" w:author="Pierre Demolliens" w:date="2019-02-04T16:16:00Z"/>
        </w:rPr>
      </w:pPr>
    </w:p>
    <w:p w14:paraId="2D03230E" w14:textId="5E0A04DE" w:rsidR="002D5679" w:rsidDel="000C6880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95" w:author="Pierre Demolliens" w:date="2019-02-04T16:16:00Z"/>
          <w:color w:val="auto"/>
        </w:rPr>
      </w:pPr>
      <w:bookmarkStart w:id="96" w:name="_Toc513210823"/>
      <w:bookmarkStart w:id="97" w:name="_Toc500159699"/>
      <w:bookmarkStart w:id="98" w:name="_Toc532117382"/>
      <w:del w:id="99" w:author="Pierre Demolliens" w:date="2019-02-04T16:16:00Z">
        <w:r w:rsidDel="000C6880">
          <w:rPr>
            <w:color w:val="auto"/>
          </w:rPr>
          <w:delText>SPECIFICATIONS REGLEMENTAIRES</w:delText>
        </w:r>
        <w:bookmarkEnd w:id="96"/>
        <w:bookmarkEnd w:id="97"/>
        <w:bookmarkEnd w:id="98"/>
      </w:del>
    </w:p>
    <w:p w14:paraId="6C64A1D5" w14:textId="41698E37" w:rsidR="002D5679" w:rsidDel="000C6880" w:rsidRDefault="002D5679" w:rsidP="002D5679">
      <w:pPr>
        <w:rPr>
          <w:del w:id="100" w:author="Pierre Demolliens" w:date="2019-02-04T16:16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:rsidDel="000C6880" w14:paraId="5F109F25" w14:textId="22DD7936" w:rsidTr="002D5679">
        <w:trPr>
          <w:jc w:val="center"/>
          <w:del w:id="101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8BC" w14:textId="51744640" w:rsidR="002D5679" w:rsidDel="000C6880" w:rsidRDefault="002D5679">
            <w:pPr>
              <w:rPr>
                <w:del w:id="102" w:author="Pierre Demolliens" w:date="2019-02-04T16:16:00Z"/>
                <w:b/>
              </w:rPr>
            </w:pPr>
            <w:del w:id="103" w:author="Pierre Demolliens" w:date="2019-02-04T16:16:00Z">
              <w:r w:rsidDel="000C6880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4EB" w14:textId="4DC53DB7" w:rsidR="002D5679" w:rsidDel="000C6880" w:rsidRDefault="002D5679">
            <w:pPr>
              <w:rPr>
                <w:del w:id="104" w:author="Pierre Demolliens" w:date="2019-02-04T16:16:00Z"/>
                <w:b/>
              </w:rPr>
            </w:pPr>
            <w:del w:id="105" w:author="Pierre Demolliens" w:date="2019-02-04T16:16:00Z">
              <w:r w:rsidDel="000C6880">
                <w:rPr>
                  <w:b/>
                </w:rPr>
                <w:delText>SOFTREQ-STD-001</w:delText>
              </w:r>
            </w:del>
          </w:p>
        </w:tc>
      </w:tr>
      <w:tr w:rsidR="002D5679" w:rsidDel="000C6880" w14:paraId="53A61EA6" w14:textId="5D153B59" w:rsidTr="00590C90">
        <w:trPr>
          <w:jc w:val="center"/>
          <w:del w:id="106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3BFD" w14:textId="355D17D3" w:rsidR="002D5679" w:rsidDel="000C6880" w:rsidRDefault="002D5679">
            <w:pPr>
              <w:rPr>
                <w:del w:id="107" w:author="Pierre Demolliens" w:date="2019-02-04T16:16:00Z"/>
              </w:rPr>
            </w:pPr>
            <w:del w:id="108" w:author="Pierre Demolliens" w:date="2019-02-04T16:16:00Z">
              <w:r w:rsidDel="000C6880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21D1" w14:textId="4F67D2F7" w:rsidR="002D5679" w:rsidDel="000C6880" w:rsidRDefault="002D5679">
            <w:pPr>
              <w:rPr>
                <w:del w:id="109" w:author="Pierre Demolliens" w:date="2019-02-04T16:16:00Z"/>
                <w:b/>
              </w:rPr>
            </w:pPr>
          </w:p>
        </w:tc>
      </w:tr>
      <w:tr w:rsidR="002D5679" w:rsidDel="000C6880" w14:paraId="5492DC0E" w14:textId="62A3744E" w:rsidTr="00590C90">
        <w:trPr>
          <w:jc w:val="center"/>
          <w:del w:id="110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A56" w14:textId="22329BA5" w:rsidR="002D5679" w:rsidDel="000C6880" w:rsidRDefault="002D5679">
            <w:pPr>
              <w:rPr>
                <w:del w:id="111" w:author="Pierre Demolliens" w:date="2019-02-04T16:16:00Z"/>
              </w:rPr>
            </w:pPr>
            <w:del w:id="112" w:author="Pierre Demolliens" w:date="2019-02-04T16:16:00Z">
              <w:r w:rsidDel="000C6880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6B86" w14:textId="0A89C6FC" w:rsidR="002D5679" w:rsidDel="000C6880" w:rsidRDefault="002D5679">
            <w:pPr>
              <w:rPr>
                <w:del w:id="113" w:author="Pierre Demolliens" w:date="2019-02-04T16:16:00Z"/>
              </w:rPr>
            </w:pPr>
          </w:p>
        </w:tc>
      </w:tr>
      <w:tr w:rsidR="002D5679" w:rsidDel="000C6880" w14:paraId="4E0EEE89" w14:textId="614AD1DF" w:rsidTr="00590C90">
        <w:trPr>
          <w:jc w:val="center"/>
          <w:del w:id="11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DFE7" w14:textId="474AAE48" w:rsidR="002D5679" w:rsidDel="000C6880" w:rsidRDefault="002D5679">
            <w:pPr>
              <w:rPr>
                <w:del w:id="115" w:author="Pierre Demolliens" w:date="2019-02-04T16:16:00Z"/>
              </w:rPr>
            </w:pPr>
            <w:del w:id="116" w:author="Pierre Demolliens" w:date="2019-02-04T16:16:00Z">
              <w:r w:rsidDel="000C6880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A17" w14:textId="170CCE16" w:rsidR="002D5679" w:rsidDel="000C6880" w:rsidRDefault="002D5679">
            <w:pPr>
              <w:rPr>
                <w:del w:id="117" w:author="Pierre Demolliens" w:date="2019-02-04T16:16:00Z"/>
              </w:rPr>
            </w:pPr>
          </w:p>
        </w:tc>
      </w:tr>
      <w:tr w:rsidR="002D5679" w:rsidDel="000C6880" w14:paraId="3CF7C833" w14:textId="17277BF5" w:rsidTr="002D5679">
        <w:trPr>
          <w:jc w:val="center"/>
          <w:del w:id="118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D0DE" w14:textId="6883E557" w:rsidR="002D5679" w:rsidDel="000C6880" w:rsidRDefault="002D5679">
            <w:pPr>
              <w:rPr>
                <w:del w:id="119" w:author="Pierre Demolliens" w:date="2019-02-04T16:16:00Z"/>
              </w:rPr>
            </w:pPr>
            <w:del w:id="120" w:author="Pierre Demolliens" w:date="2019-02-04T16:16:00Z">
              <w:r w:rsidDel="000C6880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98FC" w14:textId="27021D37" w:rsidR="002D5679" w:rsidDel="000C6880" w:rsidRDefault="002D5679">
            <w:pPr>
              <w:rPr>
                <w:del w:id="121" w:author="Pierre Demolliens" w:date="2019-02-04T16:16:00Z"/>
              </w:rPr>
            </w:pPr>
          </w:p>
        </w:tc>
      </w:tr>
      <w:tr w:rsidR="002D5679" w:rsidDel="000C6880" w14:paraId="65DB9AD8" w14:textId="6F852E98" w:rsidTr="002D5679">
        <w:trPr>
          <w:jc w:val="center"/>
          <w:del w:id="122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1F67" w14:textId="6D07598C" w:rsidR="002D5679" w:rsidDel="000C6880" w:rsidRDefault="002D5679">
            <w:pPr>
              <w:rPr>
                <w:del w:id="123" w:author="Pierre Demolliens" w:date="2019-02-04T16:16:00Z"/>
              </w:rPr>
            </w:pPr>
            <w:del w:id="124" w:author="Pierre Demolliens" w:date="2019-02-04T16:16:00Z">
              <w:r w:rsidDel="000C6880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1DA" w14:textId="4E034BF1" w:rsidR="002D5679" w:rsidDel="000C6880" w:rsidRDefault="002D5679">
            <w:pPr>
              <w:rPr>
                <w:del w:id="125" w:author="Pierre Demolliens" w:date="2019-02-04T16:16:00Z"/>
              </w:rPr>
            </w:pPr>
          </w:p>
        </w:tc>
      </w:tr>
    </w:tbl>
    <w:p w14:paraId="34D04895" w14:textId="77777777" w:rsidR="00472930" w:rsidRDefault="00472930" w:rsidP="002D5679"/>
    <w:p w14:paraId="357D4483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126" w:name="_Toc513210824"/>
      <w:bookmarkStart w:id="127" w:name="_Toc532117383"/>
      <w:r>
        <w:rPr>
          <w:color w:val="auto"/>
        </w:rPr>
        <w:t>RESSOURCES</w:t>
      </w:r>
      <w:bookmarkEnd w:id="126"/>
      <w:bookmarkEnd w:id="127"/>
    </w:p>
    <w:p w14:paraId="21BA1AE7" w14:textId="77777777" w:rsidR="002D5679" w:rsidRDefault="002D5679" w:rsidP="002D5679"/>
    <w:p w14:paraId="7BA6C411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28" w:name="_Toc513210825"/>
      <w:bookmarkStart w:id="129" w:name="_Toc532117384"/>
      <w:r>
        <w:rPr>
          <w:color w:val="auto"/>
          <w:sz w:val="24"/>
        </w:rPr>
        <w:t>RESSOURCES MATERIELLES</w:t>
      </w:r>
      <w:bookmarkEnd w:id="128"/>
      <w:bookmarkEnd w:id="129"/>
    </w:p>
    <w:p w14:paraId="47BCAA33" w14:textId="77777777" w:rsidR="002D5679" w:rsidRDefault="002D5679" w:rsidP="002D567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14:paraId="6D25735D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41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A6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SOFTREQ-RSC-001</w:t>
            </w:r>
          </w:p>
        </w:tc>
      </w:tr>
      <w:tr w:rsidR="002D5679" w14:paraId="2EA700A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AFF2" w14:textId="77777777" w:rsidR="002D5679" w:rsidRDefault="002D5679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5D1" w14:textId="77777777" w:rsidR="002D5679" w:rsidRDefault="00475CD3">
            <w:pPr>
              <w:rPr>
                <w:i/>
              </w:rPr>
            </w:pPr>
            <w:ins w:id="130" w:author="Pierre Demolliens" w:date="2019-02-04T15:15:00Z">
              <w:r>
                <w:rPr>
                  <w:i/>
                </w:rPr>
                <w:t xml:space="preserve">Serveur WEB Easy PHP </w:t>
              </w:r>
            </w:ins>
          </w:p>
        </w:tc>
      </w:tr>
      <w:tr w:rsidR="002D5679" w14:paraId="5EAC6F64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6D5F" w14:textId="77777777" w:rsidR="002D5679" w:rsidRDefault="002D5679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B9C5" w14:textId="4C6D7521" w:rsidR="002D5679" w:rsidRDefault="00475CD3">
            <w:bookmarkStart w:id="131" w:name="_GoBack"/>
            <w:bookmarkEnd w:id="131"/>
            <w:ins w:id="132" w:author="Pierre Demolliens" w:date="2019-02-04T15:16:00Z">
              <w:r>
                <w:t>Les développements on</w:t>
              </w:r>
            </w:ins>
            <w:ins w:id="133" w:author="Pierre Demolliens" w:date="2019-02-04T16:16:00Z">
              <w:r w:rsidR="000C6880">
                <w:t>t</w:t>
              </w:r>
            </w:ins>
            <w:ins w:id="134" w:author="Pierre Demolliens" w:date="2019-02-04T15:16:00Z">
              <w:r>
                <w:t xml:space="preserve"> été fait sur cette plateforme. </w:t>
              </w:r>
            </w:ins>
          </w:p>
        </w:tc>
      </w:tr>
      <w:tr w:rsidR="002D5679" w14:paraId="57F29D77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B58" w14:textId="77777777" w:rsidR="002D5679" w:rsidRDefault="002D5679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848C" w14:textId="7D9BBC70" w:rsidR="002D5679" w:rsidRDefault="00A8464E">
            <w:ins w:id="135" w:author="Pierre Demolliens" w:date="2019-02-04T15:18:00Z">
              <w:r>
                <w:t>7.3.1</w:t>
              </w:r>
            </w:ins>
          </w:p>
        </w:tc>
      </w:tr>
      <w:tr w:rsidR="002D5679" w14:paraId="1B3F3A1A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B753" w14:textId="77777777" w:rsidR="002D5679" w:rsidRDefault="002D5679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9D81" w14:textId="192C8804" w:rsidR="002D5679" w:rsidRDefault="00A8464E">
            <w:ins w:id="136" w:author="Pierre Demolliens" w:date="2019-02-04T15:18:00Z">
              <w:r>
                <w:fldChar w:fldCharType="begin"/>
              </w:r>
              <w:r>
                <w:instrText xml:space="preserve"> HYPERLINK "</w:instrText>
              </w:r>
              <w:r w:rsidRPr="00A8464E">
                <w:instrText>https://www.easyphp.org/</w:instrText>
              </w:r>
              <w:r>
                <w:instrText xml:space="preserve">" </w:instrText>
              </w:r>
              <w:r>
                <w:fldChar w:fldCharType="separate"/>
              </w:r>
              <w:r w:rsidRPr="00ED6F5B">
                <w:rPr>
                  <w:rStyle w:val="Lienhypertexte"/>
                </w:rPr>
                <w:t>https://www.easyphp.org/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2D5679" w14:paraId="04D3F89C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1EC" w14:textId="77777777" w:rsidR="002D5679" w:rsidRDefault="002D5679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69B4" w14:textId="77777777" w:rsidR="002D5679" w:rsidRDefault="002D5679"/>
        </w:tc>
      </w:tr>
    </w:tbl>
    <w:p w14:paraId="52F52075" w14:textId="77777777" w:rsidR="002D5679" w:rsidRDefault="002D5679" w:rsidP="002D5679"/>
    <w:p w14:paraId="20EB13A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37" w:name="_Toc513210826"/>
      <w:bookmarkStart w:id="138" w:name="_Toc532117385"/>
      <w:commentRangeStart w:id="139"/>
      <w:r>
        <w:rPr>
          <w:color w:val="auto"/>
          <w:sz w:val="24"/>
        </w:rPr>
        <w:lastRenderedPageBreak/>
        <w:t>RESSOURCES LOGICIELLES</w:t>
      </w:r>
      <w:bookmarkEnd w:id="137"/>
      <w:bookmarkEnd w:id="138"/>
    </w:p>
    <w:p w14:paraId="755DBDC3" w14:textId="19766CC5" w:rsidR="002D5679" w:rsidRDefault="000C6880" w:rsidP="002D5679">
      <w:ins w:id="140" w:author="Pierre Demolliens" w:date="2019-02-04T16:17:00Z">
        <w:r>
          <w:t xml:space="preserve">SERVEUR </w:t>
        </w:r>
      </w:ins>
      <w:ins w:id="141" w:author="Pierre Demolliens" w:date="2019-02-04T16:18:00Z">
        <w:r>
          <w:t xml:space="preserve">WEB FIRE.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14:paraId="4044F6C8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E8B6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D6629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SOFTREQ-RSC-002</w:t>
            </w:r>
          </w:p>
        </w:tc>
      </w:tr>
      <w:tr w:rsidR="002D5679" w14:paraId="12158FDD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1FDD" w14:textId="77777777" w:rsidR="002D5679" w:rsidRDefault="002D5679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2685" w14:textId="77777777" w:rsidR="002D5679" w:rsidRDefault="002D5679">
            <w:pPr>
              <w:rPr>
                <w:i/>
              </w:rPr>
            </w:pPr>
          </w:p>
        </w:tc>
      </w:tr>
      <w:tr w:rsidR="002D5679" w14:paraId="1BD6195A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D911" w14:textId="77777777" w:rsidR="002D5679" w:rsidRDefault="002D5679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3B78" w14:textId="77777777" w:rsidR="002D5679" w:rsidRDefault="002D5679"/>
        </w:tc>
      </w:tr>
      <w:tr w:rsidR="002D5679" w14:paraId="79E82553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25B" w14:textId="77777777" w:rsidR="002D5679" w:rsidRDefault="002D5679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63E4" w14:textId="77777777" w:rsidR="002D5679" w:rsidRDefault="002D5679"/>
        </w:tc>
      </w:tr>
      <w:tr w:rsidR="002D5679" w14:paraId="7E4B3870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D8F6" w14:textId="77777777" w:rsidR="002D5679" w:rsidRDefault="002D5679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404A" w14:textId="77777777" w:rsidR="002D5679" w:rsidRDefault="002D5679"/>
        </w:tc>
      </w:tr>
      <w:tr w:rsidR="002D5679" w14:paraId="1074AFC1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0DB6" w14:textId="77777777" w:rsidR="002D5679" w:rsidRDefault="002D5679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BDAE" w14:textId="77777777" w:rsidR="002D5679" w:rsidRDefault="002D5679"/>
        </w:tc>
      </w:tr>
    </w:tbl>
    <w:commentRangeEnd w:id="139"/>
    <w:p w14:paraId="67873609" w14:textId="77777777" w:rsidR="000B3401" w:rsidRPr="000B3401" w:rsidRDefault="00A8464E" w:rsidP="000B3401">
      <w:r>
        <w:rPr>
          <w:rStyle w:val="Marquedecommentaire"/>
        </w:rPr>
        <w:commentReference w:id="139"/>
      </w:r>
    </w:p>
    <w:p w14:paraId="4930D694" w14:textId="77777777" w:rsidR="000B3401" w:rsidRDefault="000B3401" w:rsidP="000B3401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142" w:name="_Toc532117386"/>
      <w:r>
        <w:rPr>
          <w:color w:val="auto"/>
        </w:rPr>
        <w:t>DONNEES</w:t>
      </w:r>
      <w:bookmarkEnd w:id="142"/>
    </w:p>
    <w:p w14:paraId="71A4C766" w14:textId="77777777" w:rsidR="000B3401" w:rsidRPr="000B3401" w:rsidRDefault="000B3401" w:rsidP="000B3401"/>
    <w:p w14:paraId="598299E0" w14:textId="77777777" w:rsidR="000B3401" w:rsidRDefault="000B3401" w:rsidP="000B3401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43" w:name="_Toc532117387"/>
      <w:r>
        <w:rPr>
          <w:color w:val="auto"/>
          <w:sz w:val="24"/>
        </w:rPr>
        <w:t xml:space="preserve">DONNEES </w:t>
      </w:r>
      <w:r w:rsidR="00937A7D">
        <w:rPr>
          <w:color w:val="auto"/>
          <w:sz w:val="24"/>
        </w:rPr>
        <w:t>D’UTILISATION</w:t>
      </w:r>
      <w:bookmarkEnd w:id="143"/>
    </w:p>
    <w:p w14:paraId="0256101A" w14:textId="141F0A83" w:rsidR="000B3401" w:rsidRDefault="000B3401" w:rsidP="000B3401">
      <w:pPr>
        <w:rPr>
          <w:ins w:id="144" w:author="Pierre Demolliens" w:date="2019-02-04T16:19:00Z"/>
        </w:rPr>
      </w:pPr>
    </w:p>
    <w:p w14:paraId="05E2ED07" w14:textId="0D15AF07" w:rsidR="00A45A9D" w:rsidRDefault="00A45A9D" w:rsidP="000B3401">
      <w:ins w:id="145" w:author="Pierre Demolliens" w:date="2019-02-04T16:19:00Z">
        <w:r>
          <w:t xml:space="preserve">Ressources logicielles.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B3401" w14:paraId="0E8DB6AB" w14:textId="77777777" w:rsidTr="00897951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743C" w14:textId="77777777" w:rsidR="000B3401" w:rsidRDefault="000B3401" w:rsidP="00897951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03E2" w14:textId="77777777" w:rsidR="000B3401" w:rsidRDefault="000B3401" w:rsidP="00897951">
            <w:pPr>
              <w:rPr>
                <w:b/>
              </w:rPr>
            </w:pPr>
            <w:r>
              <w:rPr>
                <w:b/>
              </w:rPr>
              <w:t>SOFTREQ-DATA-001</w:t>
            </w:r>
          </w:p>
        </w:tc>
      </w:tr>
      <w:tr w:rsidR="000B3401" w14:paraId="18AC0CB0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6F1F" w14:textId="77777777" w:rsidR="000B3401" w:rsidRDefault="000B3401" w:rsidP="00897951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085" w14:textId="189489D7" w:rsidR="000B3401" w:rsidRDefault="00A8464E" w:rsidP="00897951">
            <w:pPr>
              <w:rPr>
                <w:i/>
              </w:rPr>
            </w:pPr>
            <w:ins w:id="146" w:author="Pierre Demolliens" w:date="2019-02-04T15:19:00Z">
              <w:r>
                <w:rPr>
                  <w:i/>
                </w:rPr>
                <w:t>Serveur public Fhir PATIENT</w:t>
              </w:r>
            </w:ins>
          </w:p>
        </w:tc>
      </w:tr>
      <w:tr w:rsidR="000B3401" w14:paraId="0A5495D5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84D8" w14:textId="77777777" w:rsidR="000B3401" w:rsidRDefault="000B3401" w:rsidP="00897951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232" w14:textId="3C1A15F0" w:rsidR="00937A7D" w:rsidRDefault="00BF3385" w:rsidP="00590C90">
            <w:pPr>
              <w:pStyle w:val="Paragraphedeliste"/>
            </w:pPr>
            <w:ins w:id="147" w:author="Pierre Demolliens" w:date="2019-02-04T15:19:00Z">
              <w:r>
                <w:t>Ce serveur public est l’endroit où se trouve les données de</w:t>
              </w:r>
            </w:ins>
            <w:ins w:id="148" w:author="Pierre Demolliens" w:date="2019-02-04T15:20:00Z">
              <w:r>
                <w:t xml:space="preserve">s patients. </w:t>
              </w:r>
            </w:ins>
          </w:p>
        </w:tc>
      </w:tr>
      <w:tr w:rsidR="000B3401" w14:paraId="1FA2B16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2A9" w14:textId="77777777" w:rsidR="000B3401" w:rsidRDefault="000B3401" w:rsidP="00897951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85C5" w14:textId="67B8FAA2" w:rsidR="000B3401" w:rsidRDefault="00E71557" w:rsidP="00897951">
            <w:ins w:id="149" w:author="Pierre Demolliens" w:date="2019-02-04T15:22:00Z">
              <w:r>
                <w:t>3.7.0</w:t>
              </w:r>
            </w:ins>
          </w:p>
        </w:tc>
      </w:tr>
      <w:tr w:rsidR="000B3401" w14:paraId="7EC40044" w14:textId="77777777" w:rsidTr="00897951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5C6" w14:textId="77777777" w:rsidR="000B3401" w:rsidRDefault="000B3401" w:rsidP="00897951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371D" w14:textId="227A15B6" w:rsidR="000B3401" w:rsidRDefault="00E71557" w:rsidP="00897951">
            <w:ins w:id="150" w:author="Pierre Demolliens" w:date="2019-02-04T15:21:00Z">
              <w:r w:rsidRPr="00E71557">
                <w:t>http://hapi.fhir.org/baseDstu3/Patient</w:t>
              </w:r>
            </w:ins>
          </w:p>
        </w:tc>
      </w:tr>
      <w:tr w:rsidR="000B3401" w14:paraId="3820846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1B67" w14:textId="77777777" w:rsidR="000B3401" w:rsidRDefault="000B3401" w:rsidP="00897951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B12" w14:textId="77777777" w:rsidR="000B3401" w:rsidRDefault="000B3401" w:rsidP="00897951"/>
        </w:tc>
      </w:tr>
    </w:tbl>
    <w:p w14:paraId="528485F0" w14:textId="77777777" w:rsidR="00475CD3" w:rsidRDefault="00475CD3" w:rsidP="00590C90">
      <w:pPr>
        <w:rPr>
          <w:ins w:id="151" w:author="Pierre Demolliens" w:date="2019-02-04T15:13:00Z"/>
        </w:rPr>
      </w:pPr>
    </w:p>
    <w:p w14:paraId="41132134" w14:textId="77777777" w:rsidR="00475CD3" w:rsidRDefault="00475CD3">
      <w:pPr>
        <w:rPr>
          <w:ins w:id="152" w:author="Pierre Demolliens" w:date="2019-02-04T15:13:00Z"/>
        </w:rPr>
      </w:pPr>
      <w:ins w:id="153" w:author="Pierre Demolliens" w:date="2019-02-04T15:13:00Z">
        <w:r>
          <w:br w:type="page"/>
        </w:r>
      </w:ins>
    </w:p>
    <w:p w14:paraId="15ED99A4" w14:textId="77777777" w:rsidR="00475CD3" w:rsidRDefault="00475CD3" w:rsidP="00590C90">
      <w:pPr>
        <w:rPr>
          <w:ins w:id="154" w:author="Pierre Demolliens" w:date="2019-02-04T15:13:00Z"/>
        </w:rPr>
      </w:pPr>
    </w:p>
    <w:p w14:paraId="572BE292" w14:textId="77777777" w:rsidR="00475CD3" w:rsidRDefault="00475CD3">
      <w:pPr>
        <w:keepNext/>
        <w:rPr>
          <w:ins w:id="155" w:author="Pierre Demolliens" w:date="2019-02-04T15:14:00Z"/>
        </w:rPr>
        <w:pPrChange w:id="156" w:author="Pierre Demolliens" w:date="2019-02-04T15:14:00Z">
          <w:pPr/>
        </w:pPrChange>
      </w:pPr>
      <w:ins w:id="157" w:author="Pierre Demolliens" w:date="2019-02-04T15:13:00Z">
        <w:r>
          <w:rPr>
            <w:noProof/>
          </w:rPr>
          <w:drawing>
            <wp:inline distT="0" distB="0" distL="0" distR="0" wp14:anchorId="26CD899A" wp14:editId="36249B1C">
              <wp:extent cx="6645910" cy="4005580"/>
              <wp:effectExtent l="0" t="0" r="2540" b="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4005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9FEB82" w14:textId="77777777" w:rsidR="00CB56D3" w:rsidRPr="00D11B1A" w:rsidRDefault="00475CD3">
      <w:pPr>
        <w:pStyle w:val="Lgende"/>
        <w:pPrChange w:id="158" w:author="Pierre Demolliens" w:date="2019-02-04T15:14:00Z">
          <w:pPr/>
        </w:pPrChange>
      </w:pPr>
      <w:bookmarkStart w:id="159" w:name="_Ref185730"/>
      <w:ins w:id="160" w:author="Pierre Demolliens" w:date="2019-02-04T15:1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61" w:author="Pierre Demolliens" w:date="2019-02-04T15:14:00Z">
        <w:r>
          <w:rPr>
            <w:noProof/>
          </w:rPr>
          <w:t>1</w:t>
        </w:r>
        <w:r>
          <w:fldChar w:fldCharType="end"/>
        </w:r>
        <w:r>
          <w:t xml:space="preserve"> Maquette Connexion</w:t>
        </w:r>
      </w:ins>
      <w:bookmarkEnd w:id="159"/>
    </w:p>
    <w:sectPr w:rsidR="00CB56D3" w:rsidRPr="00D11B1A" w:rsidSect="00AA4F2D">
      <w:headerReference w:type="default" r:id="rId13"/>
      <w:footerReference w:type="default" r:id="rId14"/>
      <w:foot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7" w:author="Pierre Demolliens" w:date="2019-02-04T15:10:00Z" w:initials="PD">
    <w:p w14:paraId="355F438F" w14:textId="77777777" w:rsidR="00475CD3" w:rsidRDefault="00475CD3">
      <w:pPr>
        <w:pStyle w:val="Commentaire"/>
      </w:pPr>
      <w:r>
        <w:rPr>
          <w:rStyle w:val="Marquedecommentaire"/>
        </w:rPr>
        <w:annotationRef/>
      </w:r>
      <w:r>
        <w:t xml:space="preserve">? </w:t>
      </w:r>
    </w:p>
  </w:comment>
  <w:comment w:id="139" w:author="Pierre Demolliens" w:date="2019-02-04T15:19:00Z" w:initials="PD">
    <w:p w14:paraId="5B9274D7" w14:textId="40188FA9" w:rsidR="00A8464E" w:rsidRDefault="00A8464E">
      <w:pPr>
        <w:pStyle w:val="Commentaire"/>
      </w:pPr>
      <w:r>
        <w:rPr>
          <w:rStyle w:val="Marquedecommentair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5F438F" w15:done="0"/>
  <w15:commentEx w15:paraId="5B9274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5F438F" w16cid:durableId="2002D454"/>
  <w16cid:commentId w16cid:paraId="5B9274D7" w16cid:durableId="2002D6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332A" w14:textId="77777777" w:rsidR="00CB47B6" w:rsidRDefault="00CB47B6" w:rsidP="00511273">
      <w:pPr>
        <w:spacing w:after="0" w:line="240" w:lineRule="auto"/>
      </w:pPr>
      <w:r>
        <w:separator/>
      </w:r>
    </w:p>
  </w:endnote>
  <w:endnote w:type="continuationSeparator" w:id="0">
    <w:p w14:paraId="7D37797F" w14:textId="77777777" w:rsidR="00CB47B6" w:rsidRDefault="00CB47B6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CE402" w14:textId="77777777" w:rsidR="00B77CA6" w:rsidRDefault="00B77CA6" w:rsidP="007F44DB">
    <w:pPr>
      <w:pStyle w:val="Pieddepage"/>
      <w:pBdr>
        <w:bottom w:val="single" w:sz="6" w:space="1" w:color="auto"/>
      </w:pBdr>
    </w:pPr>
  </w:p>
  <w:p w14:paraId="13F40BA7" w14:textId="77777777" w:rsidR="00B77CA6" w:rsidRDefault="00B77CA6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146FC0DD" w14:textId="77777777" w:rsidR="00B77CA6" w:rsidRDefault="00B77C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D6AA" w14:textId="77777777" w:rsidR="00B77CA6" w:rsidRDefault="00B77CA6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B77CA6" w14:paraId="320C73A0" w14:textId="77777777" w:rsidTr="007F44DB">
      <w:tc>
        <w:tcPr>
          <w:tcW w:w="2835" w:type="dxa"/>
        </w:tcPr>
        <w:p w14:paraId="2E340636" w14:textId="77777777" w:rsidR="00B77CA6" w:rsidRDefault="00B77CA6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1CDEFFEA" w14:textId="77777777" w:rsidR="00B77CA6" w:rsidRDefault="00467C23" w:rsidP="007F44DB">
          <w:pPr>
            <w:pStyle w:val="Pieddepage"/>
          </w:pPr>
          <w:r>
            <w:t>Jordan Long</w:t>
          </w:r>
        </w:p>
      </w:tc>
    </w:tr>
    <w:tr w:rsidR="00B77CA6" w14:paraId="32C2E1DF" w14:textId="77777777" w:rsidTr="007F44DB">
      <w:tc>
        <w:tcPr>
          <w:tcW w:w="2835" w:type="dxa"/>
        </w:tcPr>
        <w:p w14:paraId="22BC7CC5" w14:textId="77777777" w:rsidR="00B77CA6" w:rsidRDefault="00B77CA6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340B5B86" w14:textId="77777777" w:rsidR="00467C23" w:rsidRDefault="00467C23" w:rsidP="007F44DB">
          <w:pPr>
            <w:pStyle w:val="Pieddepage"/>
          </w:pPr>
          <w:r>
            <w:t>Pierre Demolliens</w:t>
          </w:r>
        </w:p>
      </w:tc>
    </w:tr>
  </w:tbl>
  <w:p w14:paraId="795FF8B5" w14:textId="77777777" w:rsidR="00B77CA6" w:rsidRPr="007F44DB" w:rsidRDefault="00B77CA6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BD6BE" w14:textId="77777777" w:rsidR="00CB47B6" w:rsidRDefault="00CB47B6" w:rsidP="00511273">
      <w:pPr>
        <w:spacing w:after="0" w:line="240" w:lineRule="auto"/>
      </w:pPr>
      <w:r>
        <w:separator/>
      </w:r>
    </w:p>
  </w:footnote>
  <w:footnote w:type="continuationSeparator" w:id="0">
    <w:p w14:paraId="467345C3" w14:textId="77777777" w:rsidR="00CB47B6" w:rsidRDefault="00CB47B6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B77CA6" w14:paraId="7BB8DF64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15F02AF6" w14:textId="77777777" w:rsidR="00B77CA6" w:rsidRDefault="00590C90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2CF5C32" wp14:editId="4810C487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9ACD7CA" w14:textId="77777777" w:rsidR="00B77CA6" w:rsidRDefault="00B77CA6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36DF319B" w14:textId="77777777" w:rsidR="00B77CA6" w:rsidRDefault="00B77CA6" w:rsidP="007F44DB">
          <w:pPr>
            <w:pStyle w:val="En-tte"/>
            <w:jc w:val="center"/>
          </w:pPr>
          <w:r>
            <w:t>Réponse à la norme 62304</w:t>
          </w:r>
        </w:p>
        <w:p w14:paraId="2B7EDD41" w14:textId="77777777" w:rsidR="00B77CA6" w:rsidRDefault="00B77CA6" w:rsidP="007F44DB">
          <w:pPr>
            <w:pStyle w:val="En-tte"/>
            <w:jc w:val="center"/>
          </w:pPr>
          <w:r>
            <w:t>Exigences logicielles</w:t>
          </w:r>
        </w:p>
      </w:tc>
      <w:tc>
        <w:tcPr>
          <w:tcW w:w="2404" w:type="dxa"/>
          <w:shd w:val="clear" w:color="auto" w:fill="auto"/>
        </w:tcPr>
        <w:p w14:paraId="3CFAC734" w14:textId="77777777" w:rsidR="00B77CA6" w:rsidRDefault="00B77CA6" w:rsidP="007F44DB">
          <w:pPr>
            <w:pStyle w:val="En-tte"/>
            <w:jc w:val="center"/>
          </w:pPr>
          <w:r>
            <w:t>Version : 1.</w:t>
          </w:r>
          <w:r w:rsidR="00590C90">
            <w:t>0</w:t>
          </w:r>
        </w:p>
      </w:tc>
    </w:tr>
    <w:tr w:rsidR="00B77CA6" w14:paraId="6AEAA969" w14:textId="77777777" w:rsidTr="00193C33">
      <w:trPr>
        <w:trHeight w:val="246"/>
        <w:jc w:val="center"/>
      </w:trPr>
      <w:tc>
        <w:tcPr>
          <w:tcW w:w="1326" w:type="dxa"/>
          <w:vMerge/>
        </w:tcPr>
        <w:p w14:paraId="7E5F06CC" w14:textId="77777777" w:rsidR="00B77CA6" w:rsidRDefault="00B77CA6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E94A989" w14:textId="77777777" w:rsidR="00B77CA6" w:rsidRDefault="00B77CA6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838B620" w14:textId="77777777" w:rsidR="00B77CA6" w:rsidRDefault="00B77CA6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42AFBCCC" w14:textId="77777777" w:rsidR="00B77CA6" w:rsidRDefault="00B77CA6" w:rsidP="007F44DB">
          <w:pPr>
            <w:pStyle w:val="En-tte"/>
            <w:jc w:val="center"/>
          </w:pPr>
          <w:r w:rsidRPr="00193C33">
            <w:t xml:space="preserve">Création : </w:t>
          </w:r>
          <w:r w:rsidR="00467C23">
            <w:t>04</w:t>
          </w:r>
          <w:r w:rsidRPr="00193C33">
            <w:t>/</w:t>
          </w:r>
          <w:r w:rsidR="00467C23">
            <w:t>02</w:t>
          </w:r>
          <w:r w:rsidRPr="00193C33">
            <w:t>/</w:t>
          </w:r>
          <w:r w:rsidR="00467C23">
            <w:t>2019</w:t>
          </w:r>
        </w:p>
      </w:tc>
    </w:tr>
  </w:tbl>
  <w:p w14:paraId="4772100A" w14:textId="77777777" w:rsidR="00B77CA6" w:rsidRDefault="00B77C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FC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07B"/>
    <w:multiLevelType w:val="hybridMultilevel"/>
    <w:tmpl w:val="CDFA8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937A9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396EBB"/>
    <w:multiLevelType w:val="hybridMultilevel"/>
    <w:tmpl w:val="B39E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64017C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8A3C50"/>
    <w:multiLevelType w:val="hybridMultilevel"/>
    <w:tmpl w:val="126C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5D2C"/>
    <w:rsid w:val="00006F66"/>
    <w:rsid w:val="00006F8F"/>
    <w:rsid w:val="00007ADB"/>
    <w:rsid w:val="00011197"/>
    <w:rsid w:val="000148FE"/>
    <w:rsid w:val="00015E32"/>
    <w:rsid w:val="00020299"/>
    <w:rsid w:val="0002113E"/>
    <w:rsid w:val="000233A9"/>
    <w:rsid w:val="00027766"/>
    <w:rsid w:val="00033235"/>
    <w:rsid w:val="00036729"/>
    <w:rsid w:val="00043FD2"/>
    <w:rsid w:val="00044147"/>
    <w:rsid w:val="0005007C"/>
    <w:rsid w:val="00051231"/>
    <w:rsid w:val="00051874"/>
    <w:rsid w:val="0005312D"/>
    <w:rsid w:val="0005585A"/>
    <w:rsid w:val="00060720"/>
    <w:rsid w:val="00063672"/>
    <w:rsid w:val="000644DB"/>
    <w:rsid w:val="00071012"/>
    <w:rsid w:val="00074F4F"/>
    <w:rsid w:val="0008076F"/>
    <w:rsid w:val="00083078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32CB"/>
    <w:rsid w:val="000B3401"/>
    <w:rsid w:val="000B5529"/>
    <w:rsid w:val="000C0C52"/>
    <w:rsid w:val="000C245F"/>
    <w:rsid w:val="000C4405"/>
    <w:rsid w:val="000C6880"/>
    <w:rsid w:val="000D044E"/>
    <w:rsid w:val="000D3EC9"/>
    <w:rsid w:val="000D6FF2"/>
    <w:rsid w:val="000F4B92"/>
    <w:rsid w:val="00102C58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37BEA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D3023"/>
    <w:rsid w:val="001E2185"/>
    <w:rsid w:val="001E2977"/>
    <w:rsid w:val="001E2DDE"/>
    <w:rsid w:val="001E5902"/>
    <w:rsid w:val="001E5E00"/>
    <w:rsid w:val="001E69C9"/>
    <w:rsid w:val="001F0FB6"/>
    <w:rsid w:val="001F26C4"/>
    <w:rsid w:val="001F2FE4"/>
    <w:rsid w:val="001F32C3"/>
    <w:rsid w:val="001F595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62C"/>
    <w:rsid w:val="0021685D"/>
    <w:rsid w:val="0022116A"/>
    <w:rsid w:val="00222450"/>
    <w:rsid w:val="00222FBC"/>
    <w:rsid w:val="002244D9"/>
    <w:rsid w:val="00232D04"/>
    <w:rsid w:val="00234298"/>
    <w:rsid w:val="00234716"/>
    <w:rsid w:val="00234DD4"/>
    <w:rsid w:val="0024121E"/>
    <w:rsid w:val="002474ED"/>
    <w:rsid w:val="0025022E"/>
    <w:rsid w:val="00253DD0"/>
    <w:rsid w:val="002613B2"/>
    <w:rsid w:val="00266A15"/>
    <w:rsid w:val="002732A5"/>
    <w:rsid w:val="00282550"/>
    <w:rsid w:val="00285246"/>
    <w:rsid w:val="00287582"/>
    <w:rsid w:val="0029348B"/>
    <w:rsid w:val="00293F40"/>
    <w:rsid w:val="00296BBB"/>
    <w:rsid w:val="002A5AA9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D42B2"/>
    <w:rsid w:val="002D42F4"/>
    <w:rsid w:val="002D5679"/>
    <w:rsid w:val="002E310D"/>
    <w:rsid w:val="002E4706"/>
    <w:rsid w:val="002E4CDF"/>
    <w:rsid w:val="002F0088"/>
    <w:rsid w:val="002F2A7A"/>
    <w:rsid w:val="002F62B3"/>
    <w:rsid w:val="002F7FBC"/>
    <w:rsid w:val="0030154E"/>
    <w:rsid w:val="003026F3"/>
    <w:rsid w:val="00303A82"/>
    <w:rsid w:val="003058F4"/>
    <w:rsid w:val="0031598E"/>
    <w:rsid w:val="00317060"/>
    <w:rsid w:val="003208A5"/>
    <w:rsid w:val="00320CF0"/>
    <w:rsid w:val="0032710C"/>
    <w:rsid w:val="00331005"/>
    <w:rsid w:val="00333EBD"/>
    <w:rsid w:val="00334E9A"/>
    <w:rsid w:val="00341997"/>
    <w:rsid w:val="00342A12"/>
    <w:rsid w:val="0034462E"/>
    <w:rsid w:val="00361C20"/>
    <w:rsid w:val="00361F75"/>
    <w:rsid w:val="00363D70"/>
    <w:rsid w:val="00366911"/>
    <w:rsid w:val="003714A1"/>
    <w:rsid w:val="0037283C"/>
    <w:rsid w:val="0037398F"/>
    <w:rsid w:val="003739E6"/>
    <w:rsid w:val="003773F9"/>
    <w:rsid w:val="00377AA1"/>
    <w:rsid w:val="003806CA"/>
    <w:rsid w:val="00382D77"/>
    <w:rsid w:val="00383011"/>
    <w:rsid w:val="00383967"/>
    <w:rsid w:val="003915F0"/>
    <w:rsid w:val="003A0BB2"/>
    <w:rsid w:val="003A18C8"/>
    <w:rsid w:val="003A736E"/>
    <w:rsid w:val="003A7F51"/>
    <w:rsid w:val="003B047D"/>
    <w:rsid w:val="003B1488"/>
    <w:rsid w:val="003B1554"/>
    <w:rsid w:val="003B156E"/>
    <w:rsid w:val="003B41C5"/>
    <w:rsid w:val="003B4CB9"/>
    <w:rsid w:val="003B5821"/>
    <w:rsid w:val="003B60D3"/>
    <w:rsid w:val="003C000C"/>
    <w:rsid w:val="003C22CE"/>
    <w:rsid w:val="003C449E"/>
    <w:rsid w:val="003C5884"/>
    <w:rsid w:val="003D0303"/>
    <w:rsid w:val="003D270C"/>
    <w:rsid w:val="003D5E3C"/>
    <w:rsid w:val="003E0986"/>
    <w:rsid w:val="003E2AD5"/>
    <w:rsid w:val="003E5AF7"/>
    <w:rsid w:val="003E6C3F"/>
    <w:rsid w:val="003F060D"/>
    <w:rsid w:val="003F0ADE"/>
    <w:rsid w:val="003F2E1C"/>
    <w:rsid w:val="003F306C"/>
    <w:rsid w:val="00400DCE"/>
    <w:rsid w:val="00410672"/>
    <w:rsid w:val="00411F17"/>
    <w:rsid w:val="00413D37"/>
    <w:rsid w:val="0041555B"/>
    <w:rsid w:val="004172DB"/>
    <w:rsid w:val="00420FDC"/>
    <w:rsid w:val="0042226B"/>
    <w:rsid w:val="004225CD"/>
    <w:rsid w:val="004237F6"/>
    <w:rsid w:val="00423898"/>
    <w:rsid w:val="004260A1"/>
    <w:rsid w:val="00430303"/>
    <w:rsid w:val="004306EB"/>
    <w:rsid w:val="00430C14"/>
    <w:rsid w:val="0043328C"/>
    <w:rsid w:val="00441F9A"/>
    <w:rsid w:val="00443CC6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3E7"/>
    <w:rsid w:val="00461E23"/>
    <w:rsid w:val="00463E5C"/>
    <w:rsid w:val="004642B2"/>
    <w:rsid w:val="0046514F"/>
    <w:rsid w:val="00466391"/>
    <w:rsid w:val="004670D9"/>
    <w:rsid w:val="0046778A"/>
    <w:rsid w:val="00467C23"/>
    <w:rsid w:val="00472930"/>
    <w:rsid w:val="00473DD9"/>
    <w:rsid w:val="00475B02"/>
    <w:rsid w:val="00475CD3"/>
    <w:rsid w:val="004765AB"/>
    <w:rsid w:val="00481C79"/>
    <w:rsid w:val="00481CD7"/>
    <w:rsid w:val="0048208D"/>
    <w:rsid w:val="00483B7E"/>
    <w:rsid w:val="00486E23"/>
    <w:rsid w:val="0049023F"/>
    <w:rsid w:val="00492DC7"/>
    <w:rsid w:val="00493492"/>
    <w:rsid w:val="004950F8"/>
    <w:rsid w:val="0049646D"/>
    <w:rsid w:val="004A3944"/>
    <w:rsid w:val="004B596D"/>
    <w:rsid w:val="004B6869"/>
    <w:rsid w:val="004B7500"/>
    <w:rsid w:val="004C5FBC"/>
    <w:rsid w:val="004C6D37"/>
    <w:rsid w:val="004C7159"/>
    <w:rsid w:val="004C7FD5"/>
    <w:rsid w:val="004D25C1"/>
    <w:rsid w:val="004D53D7"/>
    <w:rsid w:val="004D668A"/>
    <w:rsid w:val="004D6E75"/>
    <w:rsid w:val="004D7E00"/>
    <w:rsid w:val="004E0F6A"/>
    <w:rsid w:val="004E4DFA"/>
    <w:rsid w:val="004E74AA"/>
    <w:rsid w:val="004F2FFD"/>
    <w:rsid w:val="004F5EA3"/>
    <w:rsid w:val="004F6C4D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512DF"/>
    <w:rsid w:val="0055162D"/>
    <w:rsid w:val="0055210E"/>
    <w:rsid w:val="005524E1"/>
    <w:rsid w:val="00553198"/>
    <w:rsid w:val="005563E0"/>
    <w:rsid w:val="00557D97"/>
    <w:rsid w:val="00564945"/>
    <w:rsid w:val="00574920"/>
    <w:rsid w:val="0058198E"/>
    <w:rsid w:val="0058257A"/>
    <w:rsid w:val="00582E66"/>
    <w:rsid w:val="00585D7C"/>
    <w:rsid w:val="00590C90"/>
    <w:rsid w:val="005918F2"/>
    <w:rsid w:val="00591CFE"/>
    <w:rsid w:val="00593455"/>
    <w:rsid w:val="00597E95"/>
    <w:rsid w:val="005A0090"/>
    <w:rsid w:val="005A1560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3BD"/>
    <w:rsid w:val="005F2BFA"/>
    <w:rsid w:val="005F4281"/>
    <w:rsid w:val="005F5567"/>
    <w:rsid w:val="005F66B7"/>
    <w:rsid w:val="005F7A0E"/>
    <w:rsid w:val="005F7E8B"/>
    <w:rsid w:val="006004B1"/>
    <w:rsid w:val="0060401E"/>
    <w:rsid w:val="00605917"/>
    <w:rsid w:val="0060651F"/>
    <w:rsid w:val="006150B1"/>
    <w:rsid w:val="00616744"/>
    <w:rsid w:val="0061683A"/>
    <w:rsid w:val="006214EF"/>
    <w:rsid w:val="00621B2C"/>
    <w:rsid w:val="00622D3C"/>
    <w:rsid w:val="0062586C"/>
    <w:rsid w:val="00627D23"/>
    <w:rsid w:val="006300E9"/>
    <w:rsid w:val="00630262"/>
    <w:rsid w:val="006324AA"/>
    <w:rsid w:val="006330E3"/>
    <w:rsid w:val="0063464F"/>
    <w:rsid w:val="00634688"/>
    <w:rsid w:val="0063737B"/>
    <w:rsid w:val="00637C8D"/>
    <w:rsid w:val="00642054"/>
    <w:rsid w:val="006429A0"/>
    <w:rsid w:val="00645CA2"/>
    <w:rsid w:val="0064757A"/>
    <w:rsid w:val="00650C80"/>
    <w:rsid w:val="00651B73"/>
    <w:rsid w:val="006538A1"/>
    <w:rsid w:val="00653B28"/>
    <w:rsid w:val="00660C21"/>
    <w:rsid w:val="006641D3"/>
    <w:rsid w:val="00666359"/>
    <w:rsid w:val="00667192"/>
    <w:rsid w:val="00667F2B"/>
    <w:rsid w:val="00670166"/>
    <w:rsid w:val="00671D11"/>
    <w:rsid w:val="00672CCC"/>
    <w:rsid w:val="006734D6"/>
    <w:rsid w:val="00674881"/>
    <w:rsid w:val="00681C83"/>
    <w:rsid w:val="00687F7E"/>
    <w:rsid w:val="0069382A"/>
    <w:rsid w:val="0069417E"/>
    <w:rsid w:val="006955FC"/>
    <w:rsid w:val="006977C8"/>
    <w:rsid w:val="006A2049"/>
    <w:rsid w:val="006A2151"/>
    <w:rsid w:val="006A7266"/>
    <w:rsid w:val="006B046A"/>
    <w:rsid w:val="006B088A"/>
    <w:rsid w:val="006B0A86"/>
    <w:rsid w:val="006B1EA1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1F4A"/>
    <w:rsid w:val="00724355"/>
    <w:rsid w:val="007274FB"/>
    <w:rsid w:val="0072788D"/>
    <w:rsid w:val="007318BA"/>
    <w:rsid w:val="00731F70"/>
    <w:rsid w:val="0074053B"/>
    <w:rsid w:val="00741715"/>
    <w:rsid w:val="007433BE"/>
    <w:rsid w:val="007444A1"/>
    <w:rsid w:val="00751C22"/>
    <w:rsid w:val="00751FA3"/>
    <w:rsid w:val="007523D3"/>
    <w:rsid w:val="00755A2D"/>
    <w:rsid w:val="007627B4"/>
    <w:rsid w:val="00765E00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190D"/>
    <w:rsid w:val="007C20F4"/>
    <w:rsid w:val="007C2897"/>
    <w:rsid w:val="007C297E"/>
    <w:rsid w:val="007C456C"/>
    <w:rsid w:val="007D4AF7"/>
    <w:rsid w:val="007D6B66"/>
    <w:rsid w:val="007D73AE"/>
    <w:rsid w:val="007D7C75"/>
    <w:rsid w:val="007E1B5F"/>
    <w:rsid w:val="007E4735"/>
    <w:rsid w:val="007E4B2E"/>
    <w:rsid w:val="007E6E37"/>
    <w:rsid w:val="007F26EB"/>
    <w:rsid w:val="007F41FA"/>
    <w:rsid w:val="007F44DB"/>
    <w:rsid w:val="007F55E0"/>
    <w:rsid w:val="008013D7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43EA"/>
    <w:rsid w:val="00835BE1"/>
    <w:rsid w:val="00844AAE"/>
    <w:rsid w:val="0084593C"/>
    <w:rsid w:val="00846E4C"/>
    <w:rsid w:val="00850FF1"/>
    <w:rsid w:val="0085606F"/>
    <w:rsid w:val="0085733C"/>
    <w:rsid w:val="00861A58"/>
    <w:rsid w:val="00866CDB"/>
    <w:rsid w:val="00870E35"/>
    <w:rsid w:val="008716B7"/>
    <w:rsid w:val="008717C8"/>
    <w:rsid w:val="008723F6"/>
    <w:rsid w:val="00872CEA"/>
    <w:rsid w:val="00872E89"/>
    <w:rsid w:val="0087356E"/>
    <w:rsid w:val="008803BF"/>
    <w:rsid w:val="008805A5"/>
    <w:rsid w:val="00882A90"/>
    <w:rsid w:val="00893F8B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0574"/>
    <w:rsid w:val="008F5DE7"/>
    <w:rsid w:val="008F5E3D"/>
    <w:rsid w:val="008F6905"/>
    <w:rsid w:val="00901EDF"/>
    <w:rsid w:val="00903777"/>
    <w:rsid w:val="009039FF"/>
    <w:rsid w:val="009059BE"/>
    <w:rsid w:val="0091045D"/>
    <w:rsid w:val="009108AC"/>
    <w:rsid w:val="009110EB"/>
    <w:rsid w:val="00912314"/>
    <w:rsid w:val="00912CC6"/>
    <w:rsid w:val="00917676"/>
    <w:rsid w:val="0092333B"/>
    <w:rsid w:val="00926C9F"/>
    <w:rsid w:val="009312AA"/>
    <w:rsid w:val="00931E15"/>
    <w:rsid w:val="00933089"/>
    <w:rsid w:val="00936121"/>
    <w:rsid w:val="00937A7D"/>
    <w:rsid w:val="009405F2"/>
    <w:rsid w:val="00940DB5"/>
    <w:rsid w:val="00941CC7"/>
    <w:rsid w:val="00954FFA"/>
    <w:rsid w:val="00956328"/>
    <w:rsid w:val="00957885"/>
    <w:rsid w:val="009620C6"/>
    <w:rsid w:val="009623E9"/>
    <w:rsid w:val="00964A4E"/>
    <w:rsid w:val="00964CE7"/>
    <w:rsid w:val="0096553C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58A6"/>
    <w:rsid w:val="009C61F8"/>
    <w:rsid w:val="009C6CC2"/>
    <w:rsid w:val="009C7DEA"/>
    <w:rsid w:val="009D3857"/>
    <w:rsid w:val="009D5EA4"/>
    <w:rsid w:val="009D6C12"/>
    <w:rsid w:val="009D7B6E"/>
    <w:rsid w:val="009E0265"/>
    <w:rsid w:val="009E14D9"/>
    <w:rsid w:val="009E331B"/>
    <w:rsid w:val="009E6B15"/>
    <w:rsid w:val="009F6FB7"/>
    <w:rsid w:val="00A007E0"/>
    <w:rsid w:val="00A053E7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5260"/>
    <w:rsid w:val="00A45393"/>
    <w:rsid w:val="00A45A9D"/>
    <w:rsid w:val="00A51332"/>
    <w:rsid w:val="00A55D5C"/>
    <w:rsid w:val="00A57B7D"/>
    <w:rsid w:val="00A6046B"/>
    <w:rsid w:val="00A64508"/>
    <w:rsid w:val="00A66AC6"/>
    <w:rsid w:val="00A71FAD"/>
    <w:rsid w:val="00A736FA"/>
    <w:rsid w:val="00A7587F"/>
    <w:rsid w:val="00A77869"/>
    <w:rsid w:val="00A80369"/>
    <w:rsid w:val="00A80D83"/>
    <w:rsid w:val="00A81B8E"/>
    <w:rsid w:val="00A82363"/>
    <w:rsid w:val="00A83BE4"/>
    <w:rsid w:val="00A8464E"/>
    <w:rsid w:val="00A95E4F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3642"/>
    <w:rsid w:val="00AC76FE"/>
    <w:rsid w:val="00AD4C39"/>
    <w:rsid w:val="00AE424F"/>
    <w:rsid w:val="00AE5B04"/>
    <w:rsid w:val="00B0404F"/>
    <w:rsid w:val="00B05BAE"/>
    <w:rsid w:val="00B05D04"/>
    <w:rsid w:val="00B0780C"/>
    <w:rsid w:val="00B07E68"/>
    <w:rsid w:val="00B11B0A"/>
    <w:rsid w:val="00B13FB6"/>
    <w:rsid w:val="00B20575"/>
    <w:rsid w:val="00B23FE5"/>
    <w:rsid w:val="00B32EDA"/>
    <w:rsid w:val="00B32F5B"/>
    <w:rsid w:val="00B33EDE"/>
    <w:rsid w:val="00B34891"/>
    <w:rsid w:val="00B3527B"/>
    <w:rsid w:val="00B36F9D"/>
    <w:rsid w:val="00B40DAC"/>
    <w:rsid w:val="00B4413D"/>
    <w:rsid w:val="00B46117"/>
    <w:rsid w:val="00B47E92"/>
    <w:rsid w:val="00B50895"/>
    <w:rsid w:val="00B52B4D"/>
    <w:rsid w:val="00B66AAF"/>
    <w:rsid w:val="00B70ECF"/>
    <w:rsid w:val="00B72963"/>
    <w:rsid w:val="00B73F16"/>
    <w:rsid w:val="00B77CA6"/>
    <w:rsid w:val="00B824A0"/>
    <w:rsid w:val="00B85CAD"/>
    <w:rsid w:val="00B85F9B"/>
    <w:rsid w:val="00B90767"/>
    <w:rsid w:val="00B926D4"/>
    <w:rsid w:val="00B94D31"/>
    <w:rsid w:val="00BA0CD3"/>
    <w:rsid w:val="00BA61C9"/>
    <w:rsid w:val="00BB3CC5"/>
    <w:rsid w:val="00BC0FFB"/>
    <w:rsid w:val="00BC1A2F"/>
    <w:rsid w:val="00BC2D2B"/>
    <w:rsid w:val="00BC44FE"/>
    <w:rsid w:val="00BC45CA"/>
    <w:rsid w:val="00BC4BDF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5B68"/>
    <w:rsid w:val="00BE7283"/>
    <w:rsid w:val="00BF3385"/>
    <w:rsid w:val="00BF4607"/>
    <w:rsid w:val="00BF5183"/>
    <w:rsid w:val="00C01120"/>
    <w:rsid w:val="00C029DD"/>
    <w:rsid w:val="00C02EBC"/>
    <w:rsid w:val="00C0667E"/>
    <w:rsid w:val="00C11711"/>
    <w:rsid w:val="00C12EDB"/>
    <w:rsid w:val="00C1314C"/>
    <w:rsid w:val="00C1430E"/>
    <w:rsid w:val="00C2052E"/>
    <w:rsid w:val="00C2448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66DD"/>
    <w:rsid w:val="00C57BAF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B3602"/>
    <w:rsid w:val="00CB47B6"/>
    <w:rsid w:val="00CB56D3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1003"/>
    <w:rsid w:val="00D029F0"/>
    <w:rsid w:val="00D02CAA"/>
    <w:rsid w:val="00D03215"/>
    <w:rsid w:val="00D11895"/>
    <w:rsid w:val="00D11B1A"/>
    <w:rsid w:val="00D13B3B"/>
    <w:rsid w:val="00D1432B"/>
    <w:rsid w:val="00D14F16"/>
    <w:rsid w:val="00D20B0A"/>
    <w:rsid w:val="00D233F6"/>
    <w:rsid w:val="00D243D9"/>
    <w:rsid w:val="00D27CE7"/>
    <w:rsid w:val="00D312E9"/>
    <w:rsid w:val="00D36F4B"/>
    <w:rsid w:val="00D37252"/>
    <w:rsid w:val="00D45AC3"/>
    <w:rsid w:val="00D4624D"/>
    <w:rsid w:val="00D50B91"/>
    <w:rsid w:val="00D512A6"/>
    <w:rsid w:val="00D55F3F"/>
    <w:rsid w:val="00D56FAE"/>
    <w:rsid w:val="00D62489"/>
    <w:rsid w:val="00D63CF0"/>
    <w:rsid w:val="00D63E1E"/>
    <w:rsid w:val="00D64512"/>
    <w:rsid w:val="00D6530A"/>
    <w:rsid w:val="00D71414"/>
    <w:rsid w:val="00D718A6"/>
    <w:rsid w:val="00D71E76"/>
    <w:rsid w:val="00D73F21"/>
    <w:rsid w:val="00D76150"/>
    <w:rsid w:val="00D7730A"/>
    <w:rsid w:val="00D80245"/>
    <w:rsid w:val="00D805ED"/>
    <w:rsid w:val="00D807BC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2811"/>
    <w:rsid w:val="00DA32F3"/>
    <w:rsid w:val="00DA3443"/>
    <w:rsid w:val="00DA3893"/>
    <w:rsid w:val="00DA448D"/>
    <w:rsid w:val="00DA5465"/>
    <w:rsid w:val="00DA568D"/>
    <w:rsid w:val="00DA6BF5"/>
    <w:rsid w:val="00DB111B"/>
    <w:rsid w:val="00DB6D8C"/>
    <w:rsid w:val="00DB72FB"/>
    <w:rsid w:val="00DC150B"/>
    <w:rsid w:val="00DC46E0"/>
    <w:rsid w:val="00DC5D11"/>
    <w:rsid w:val="00DD0399"/>
    <w:rsid w:val="00DD2E08"/>
    <w:rsid w:val="00DD36E9"/>
    <w:rsid w:val="00DD64A5"/>
    <w:rsid w:val="00DD6C20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00B7"/>
    <w:rsid w:val="00E133A9"/>
    <w:rsid w:val="00E166E7"/>
    <w:rsid w:val="00E16DB9"/>
    <w:rsid w:val="00E20DF6"/>
    <w:rsid w:val="00E21103"/>
    <w:rsid w:val="00E21ADD"/>
    <w:rsid w:val="00E22C5F"/>
    <w:rsid w:val="00E25233"/>
    <w:rsid w:val="00E25D28"/>
    <w:rsid w:val="00E3235F"/>
    <w:rsid w:val="00E356C3"/>
    <w:rsid w:val="00E413E9"/>
    <w:rsid w:val="00E42797"/>
    <w:rsid w:val="00E44BC7"/>
    <w:rsid w:val="00E46184"/>
    <w:rsid w:val="00E47319"/>
    <w:rsid w:val="00E556B0"/>
    <w:rsid w:val="00E61DF8"/>
    <w:rsid w:val="00E71557"/>
    <w:rsid w:val="00E71734"/>
    <w:rsid w:val="00E71EC8"/>
    <w:rsid w:val="00E737DF"/>
    <w:rsid w:val="00E8025F"/>
    <w:rsid w:val="00E819F5"/>
    <w:rsid w:val="00E8544A"/>
    <w:rsid w:val="00E86415"/>
    <w:rsid w:val="00E924EB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1F48"/>
    <w:rsid w:val="00ED54D1"/>
    <w:rsid w:val="00ED5C46"/>
    <w:rsid w:val="00ED5C5E"/>
    <w:rsid w:val="00EE2888"/>
    <w:rsid w:val="00EE5349"/>
    <w:rsid w:val="00EF10CE"/>
    <w:rsid w:val="00EF4A91"/>
    <w:rsid w:val="00F00D44"/>
    <w:rsid w:val="00F14A56"/>
    <w:rsid w:val="00F23321"/>
    <w:rsid w:val="00F3132A"/>
    <w:rsid w:val="00F31A96"/>
    <w:rsid w:val="00F31E57"/>
    <w:rsid w:val="00F3668A"/>
    <w:rsid w:val="00F4148F"/>
    <w:rsid w:val="00F435B5"/>
    <w:rsid w:val="00F45AC3"/>
    <w:rsid w:val="00F47DCD"/>
    <w:rsid w:val="00F542AA"/>
    <w:rsid w:val="00F5491F"/>
    <w:rsid w:val="00F54FC2"/>
    <w:rsid w:val="00F5520F"/>
    <w:rsid w:val="00F56C96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30A1"/>
    <w:rsid w:val="00FD33B4"/>
    <w:rsid w:val="00FD56EA"/>
    <w:rsid w:val="00FD5C7D"/>
    <w:rsid w:val="00FE016A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F13E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6D3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475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6F03-44F3-4CD4-8E20-80312A5C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23</cp:revision>
  <cp:lastPrinted>2018-04-18T13:26:00Z</cp:lastPrinted>
  <dcterms:created xsi:type="dcterms:W3CDTF">2019-02-04T13:29:00Z</dcterms:created>
  <dcterms:modified xsi:type="dcterms:W3CDTF">2019-02-04T15:32:00Z</dcterms:modified>
</cp:coreProperties>
</file>