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D921" w14:textId="77777777" w:rsidR="00511273" w:rsidRDefault="00BA2AF9" w:rsidP="007D3958">
      <w:pPr>
        <w:jc w:val="center"/>
      </w:pPr>
      <w:r>
        <w:rPr>
          <w:noProof/>
        </w:rPr>
        <w:drawing>
          <wp:inline distT="0" distB="0" distL="0" distR="0" wp14:anchorId="37A875E2" wp14:editId="54BF2635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C4B7" w14:textId="77777777" w:rsidR="00511273" w:rsidRDefault="00511273" w:rsidP="007D3958">
      <w:pPr>
        <w:jc w:val="center"/>
      </w:pPr>
    </w:p>
    <w:p w14:paraId="777798E3" w14:textId="77777777" w:rsidR="0030154E" w:rsidRDefault="0030154E" w:rsidP="007D3958">
      <w:pPr>
        <w:jc w:val="center"/>
      </w:pPr>
    </w:p>
    <w:p w14:paraId="423138C5" w14:textId="77777777" w:rsidR="00511273" w:rsidRDefault="00511273" w:rsidP="007D3958">
      <w:pPr>
        <w:pStyle w:val="Titre"/>
        <w:jc w:val="center"/>
      </w:pPr>
      <w:r>
        <w:t>P</w:t>
      </w:r>
      <w:r w:rsidR="00564945">
        <w:t>lan</w:t>
      </w:r>
      <w:r>
        <w:t xml:space="preserve"> de développement </w:t>
      </w:r>
      <w:r w:rsidR="0015193A">
        <w:t xml:space="preserve">du </w:t>
      </w:r>
      <w:r>
        <w:t>logiciel</w:t>
      </w:r>
    </w:p>
    <w:p w14:paraId="755BC497" w14:textId="6D647315" w:rsidR="00511273" w:rsidRPr="00511273" w:rsidRDefault="00F81F06" w:rsidP="007D3958">
      <w:pPr>
        <w:pStyle w:val="Sous-titre"/>
        <w:jc w:val="center"/>
      </w:pPr>
      <w:r w:rsidRPr="005524E1">
        <w:t xml:space="preserve">Version </w:t>
      </w:r>
      <w:ins w:id="0" w:author="Pierre Demolliens" w:date="2019-02-19T18:50:00Z">
        <w:r w:rsidR="007D45D9">
          <w:t>2</w:t>
        </w:r>
      </w:ins>
      <w:del w:id="1" w:author="Pierre Demolliens" w:date="2019-02-19T18:50:00Z">
        <w:r w:rsidRPr="005524E1" w:rsidDel="007D45D9">
          <w:delText>1</w:delText>
        </w:r>
      </w:del>
      <w:r w:rsidRPr="005524E1">
        <w:t>.</w:t>
      </w:r>
      <w:r w:rsidR="00BA2AF9">
        <w:t>0</w:t>
      </w:r>
    </w:p>
    <w:p w14:paraId="5C91CBB1" w14:textId="77777777" w:rsidR="00511273" w:rsidRDefault="00511273" w:rsidP="007D3958">
      <w:pPr>
        <w:jc w:val="center"/>
      </w:pPr>
    </w:p>
    <w:p w14:paraId="6040226F" w14:textId="77777777" w:rsidR="00511273" w:rsidRDefault="00511273" w:rsidP="007D3958">
      <w:pPr>
        <w:jc w:val="center"/>
      </w:pPr>
    </w:p>
    <w:p w14:paraId="1775F410" w14:textId="77777777" w:rsidR="00511273" w:rsidRDefault="00511273" w:rsidP="007D3958">
      <w:pPr>
        <w:jc w:val="center"/>
      </w:pPr>
    </w:p>
    <w:p w14:paraId="2320C755" w14:textId="77777777" w:rsidR="00511273" w:rsidRDefault="00511273" w:rsidP="007D3958">
      <w:pPr>
        <w:jc w:val="center"/>
      </w:pPr>
    </w:p>
    <w:p w14:paraId="3B8BC03A" w14:textId="77777777" w:rsidR="0052162C" w:rsidRDefault="0052162C" w:rsidP="007D3958">
      <w:pPr>
        <w:jc w:val="center"/>
      </w:pPr>
    </w:p>
    <w:p w14:paraId="7B5A3B52" w14:textId="77777777" w:rsidR="004561B6" w:rsidRDefault="004561B6" w:rsidP="007D3958">
      <w:pPr>
        <w:jc w:val="center"/>
        <w:rPr>
          <w:noProof/>
        </w:rPr>
      </w:pPr>
    </w:p>
    <w:p w14:paraId="4FA2B937" w14:textId="77777777" w:rsidR="008C4B4D" w:rsidRDefault="008C4B4D" w:rsidP="007D3958">
      <w:pPr>
        <w:jc w:val="center"/>
      </w:pPr>
    </w:p>
    <w:p w14:paraId="30A859B5" w14:textId="77777777" w:rsidR="004561B6" w:rsidRDefault="004561B6" w:rsidP="007D3958">
      <w:pPr>
        <w:jc w:val="center"/>
      </w:pPr>
    </w:p>
    <w:p w14:paraId="45864FB8" w14:textId="77777777" w:rsidR="00511273" w:rsidRDefault="00511273" w:rsidP="007D3958">
      <w:pPr>
        <w:jc w:val="center"/>
      </w:pPr>
    </w:p>
    <w:p w14:paraId="4CAD0CF3" w14:textId="77777777" w:rsidR="00D55F3F" w:rsidRPr="00015E32" w:rsidRDefault="00511273" w:rsidP="007D3958">
      <w:pPr>
        <w:jc w:val="center"/>
      </w:pPr>
      <w:r>
        <w:br w:type="page"/>
      </w:r>
    </w:p>
    <w:p w14:paraId="25D6AE94" w14:textId="77777777" w:rsidR="00D55F3F" w:rsidRPr="00D55F3F" w:rsidRDefault="00D55F3F" w:rsidP="007D3958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DA1539" w14:paraId="23C5F007" w14:textId="77777777" w:rsidTr="00BA2AF9">
        <w:trPr>
          <w:jc w:val="center"/>
        </w:trPr>
        <w:tc>
          <w:tcPr>
            <w:tcW w:w="930" w:type="dxa"/>
            <w:shd w:val="clear" w:color="auto" w:fill="F2F2F2" w:themeFill="background1" w:themeFillShade="F2"/>
          </w:tcPr>
          <w:p w14:paraId="37F4379C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142" w:type="dxa"/>
            <w:shd w:val="clear" w:color="auto" w:fill="F2F2F2" w:themeFill="background1" w:themeFillShade="F2"/>
          </w:tcPr>
          <w:p w14:paraId="2F063F54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287" w:type="dxa"/>
            <w:shd w:val="clear" w:color="auto" w:fill="F2F2F2" w:themeFill="background1" w:themeFillShade="F2"/>
          </w:tcPr>
          <w:p w14:paraId="1DB84353" w14:textId="77777777" w:rsidR="00DA1539" w:rsidRPr="007F44DB" w:rsidRDefault="00DA1539" w:rsidP="007D3958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924" w:type="dxa"/>
            <w:shd w:val="clear" w:color="auto" w:fill="F2F2F2" w:themeFill="background1" w:themeFillShade="F2"/>
          </w:tcPr>
          <w:p w14:paraId="40FB7768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A20A9BA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14:paraId="221BE8FD" w14:textId="77777777" w:rsidR="00DA1539" w:rsidRPr="007F44DB" w:rsidRDefault="00DA1539" w:rsidP="007D3958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9026FB" w14:paraId="10C84DFB" w14:textId="77777777" w:rsidTr="00BA2AF9">
        <w:trPr>
          <w:jc w:val="center"/>
        </w:trPr>
        <w:tc>
          <w:tcPr>
            <w:tcW w:w="930" w:type="dxa"/>
            <w:vAlign w:val="center"/>
          </w:tcPr>
          <w:p w14:paraId="7B960645" w14:textId="77777777" w:rsidR="009026FB" w:rsidRDefault="009026FB" w:rsidP="007D3958">
            <w:pPr>
              <w:jc w:val="center"/>
            </w:pPr>
            <w:r>
              <w:t>1.0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57B7B14" w14:textId="77777777" w:rsidR="009026FB" w:rsidRDefault="007D3958" w:rsidP="007D3958">
            <w:pPr>
              <w:jc w:val="center"/>
            </w:pPr>
            <w:r>
              <w:t>04</w:t>
            </w:r>
            <w:r w:rsidR="009026FB">
              <w:t>/</w:t>
            </w:r>
            <w:r>
              <w:t>01</w:t>
            </w:r>
            <w:r w:rsidR="009026FB">
              <w:t>/</w:t>
            </w:r>
            <w:r>
              <w:t>2019</w:t>
            </w:r>
          </w:p>
        </w:tc>
        <w:tc>
          <w:tcPr>
            <w:tcW w:w="1287" w:type="dxa"/>
            <w:vAlign w:val="center"/>
          </w:tcPr>
          <w:p w14:paraId="2D2D8B67" w14:textId="77777777" w:rsidR="009026FB" w:rsidRDefault="009026FB" w:rsidP="007D3958">
            <w:pPr>
              <w:jc w:val="center"/>
            </w:pPr>
            <w:r>
              <w:t>Création du document</w:t>
            </w:r>
          </w:p>
        </w:tc>
        <w:tc>
          <w:tcPr>
            <w:tcW w:w="2924" w:type="dxa"/>
            <w:vAlign w:val="center"/>
          </w:tcPr>
          <w:p w14:paraId="4749BFCA" w14:textId="77777777" w:rsidR="007D3958" w:rsidRDefault="007D3958" w:rsidP="007D3958">
            <w:pPr>
              <w:jc w:val="center"/>
            </w:pPr>
            <w:r>
              <w:t>Pierre Demolliens</w:t>
            </w:r>
          </w:p>
        </w:tc>
        <w:tc>
          <w:tcPr>
            <w:tcW w:w="1890" w:type="dxa"/>
            <w:vAlign w:val="center"/>
          </w:tcPr>
          <w:p w14:paraId="734F8C42" w14:textId="77777777" w:rsidR="009026FB" w:rsidRDefault="007D3958" w:rsidP="007D3958">
            <w:pPr>
              <w:jc w:val="center"/>
            </w:pPr>
            <w:r>
              <w:t>Jérôme Mialon</w:t>
            </w:r>
          </w:p>
        </w:tc>
        <w:tc>
          <w:tcPr>
            <w:tcW w:w="2283" w:type="dxa"/>
          </w:tcPr>
          <w:p w14:paraId="4DC4C50C" w14:textId="2B627A23" w:rsidR="007D45D9" w:rsidRDefault="007D3958" w:rsidP="007D45D9">
            <w:pPr>
              <w:jc w:val="center"/>
              <w:pPrChange w:id="2" w:author="Pierre Demolliens" w:date="2019-02-19T18:51:00Z">
                <w:pPr>
                  <w:jc w:val="center"/>
                </w:pPr>
              </w:pPrChange>
            </w:pPr>
            <w:r>
              <w:t>Jordan Long</w:t>
            </w:r>
          </w:p>
        </w:tc>
      </w:tr>
      <w:tr w:rsidR="007D45D9" w14:paraId="316DD245" w14:textId="77777777" w:rsidTr="00BA2AF9">
        <w:trPr>
          <w:jc w:val="center"/>
          <w:ins w:id="3" w:author="Pierre Demolliens" w:date="2019-02-19T18:51:00Z"/>
        </w:trPr>
        <w:tc>
          <w:tcPr>
            <w:tcW w:w="930" w:type="dxa"/>
            <w:vAlign w:val="center"/>
          </w:tcPr>
          <w:p w14:paraId="5A316F67" w14:textId="0D4736DD" w:rsidR="007D45D9" w:rsidRDefault="007D45D9" w:rsidP="007D3958">
            <w:pPr>
              <w:jc w:val="center"/>
              <w:rPr>
                <w:ins w:id="4" w:author="Pierre Demolliens" w:date="2019-02-19T18:51:00Z"/>
              </w:rPr>
            </w:pPr>
            <w:ins w:id="5" w:author="Pierre Demolliens" w:date="2019-02-19T18:51:00Z">
              <w:r>
                <w:t>2.0</w:t>
              </w:r>
            </w:ins>
          </w:p>
        </w:tc>
        <w:tc>
          <w:tcPr>
            <w:tcW w:w="1142" w:type="dxa"/>
            <w:shd w:val="clear" w:color="auto" w:fill="auto"/>
            <w:vAlign w:val="center"/>
          </w:tcPr>
          <w:p w14:paraId="358BB68F" w14:textId="3E12E8DC" w:rsidR="007D45D9" w:rsidRDefault="007D45D9" w:rsidP="007D3958">
            <w:pPr>
              <w:jc w:val="center"/>
              <w:rPr>
                <w:ins w:id="6" w:author="Pierre Demolliens" w:date="2019-02-19T18:51:00Z"/>
              </w:rPr>
            </w:pPr>
            <w:ins w:id="7" w:author="Pierre Demolliens" w:date="2019-02-19T18:51:00Z">
              <w:r>
                <w:t>19/02/2019</w:t>
              </w:r>
            </w:ins>
          </w:p>
        </w:tc>
        <w:tc>
          <w:tcPr>
            <w:tcW w:w="1287" w:type="dxa"/>
            <w:vAlign w:val="center"/>
          </w:tcPr>
          <w:p w14:paraId="4BE75441" w14:textId="00C3F05A" w:rsidR="007D45D9" w:rsidRDefault="007D45D9" w:rsidP="007D3958">
            <w:pPr>
              <w:jc w:val="center"/>
              <w:rPr>
                <w:ins w:id="8" w:author="Pierre Demolliens" w:date="2019-02-19T18:51:00Z"/>
              </w:rPr>
            </w:pPr>
            <w:ins w:id="9" w:author="Pierre Demolliens" w:date="2019-02-19T18:51:00Z">
              <w:r>
                <w:t>Relecture du document</w:t>
              </w:r>
            </w:ins>
          </w:p>
        </w:tc>
        <w:tc>
          <w:tcPr>
            <w:tcW w:w="2924" w:type="dxa"/>
            <w:vAlign w:val="center"/>
          </w:tcPr>
          <w:p w14:paraId="04982652" w14:textId="17469CB9" w:rsidR="007D45D9" w:rsidRDefault="007D45D9" w:rsidP="007D3958">
            <w:pPr>
              <w:jc w:val="center"/>
              <w:rPr>
                <w:ins w:id="10" w:author="Pierre Demolliens" w:date="2019-02-19T18:51:00Z"/>
              </w:rPr>
            </w:pPr>
            <w:ins w:id="11" w:author="Pierre Demolliens" w:date="2019-02-19T18:51:00Z">
              <w:r>
                <w:t>Pierre Demolliens</w:t>
              </w:r>
            </w:ins>
          </w:p>
        </w:tc>
        <w:tc>
          <w:tcPr>
            <w:tcW w:w="1890" w:type="dxa"/>
            <w:vAlign w:val="center"/>
          </w:tcPr>
          <w:p w14:paraId="5C02D00F" w14:textId="6D2D1446" w:rsidR="007D45D9" w:rsidRDefault="007D45D9" w:rsidP="007D3958">
            <w:pPr>
              <w:jc w:val="center"/>
              <w:rPr>
                <w:ins w:id="12" w:author="Pierre Demolliens" w:date="2019-02-19T18:51:00Z"/>
              </w:rPr>
            </w:pPr>
            <w:ins w:id="13" w:author="Pierre Demolliens" w:date="2019-02-19T18:51:00Z">
              <w:r>
                <w:t>Jordan Long</w:t>
              </w:r>
            </w:ins>
          </w:p>
        </w:tc>
        <w:tc>
          <w:tcPr>
            <w:tcW w:w="2283" w:type="dxa"/>
          </w:tcPr>
          <w:p w14:paraId="72F4B918" w14:textId="6272E133" w:rsidR="007D45D9" w:rsidRDefault="007D45D9" w:rsidP="007D45D9">
            <w:pPr>
              <w:jc w:val="center"/>
              <w:rPr>
                <w:ins w:id="14" w:author="Pierre Demolliens" w:date="2019-02-19T18:51:00Z"/>
              </w:rPr>
            </w:pPr>
            <w:ins w:id="15" w:author="Pierre Demolliens" w:date="2019-02-19T18:51:00Z">
              <w:r>
                <w:t>Jordan Long</w:t>
              </w:r>
            </w:ins>
          </w:p>
        </w:tc>
      </w:tr>
      <w:tr w:rsidR="009026FB" w14:paraId="4EA3408A" w14:textId="77777777" w:rsidTr="00BA2AF9">
        <w:trPr>
          <w:trHeight w:val="788"/>
          <w:jc w:val="center"/>
        </w:trPr>
        <w:tc>
          <w:tcPr>
            <w:tcW w:w="3359" w:type="dxa"/>
            <w:gridSpan w:val="3"/>
            <w:vAlign w:val="center"/>
          </w:tcPr>
          <w:p w14:paraId="6F6449E2" w14:textId="77777777" w:rsidR="009026FB" w:rsidRDefault="009026FB" w:rsidP="007D3958">
            <w:pPr>
              <w:jc w:val="center"/>
            </w:pPr>
            <w:r>
              <w:t>Signature</w:t>
            </w:r>
          </w:p>
        </w:tc>
        <w:tc>
          <w:tcPr>
            <w:tcW w:w="2924" w:type="dxa"/>
          </w:tcPr>
          <w:p w14:paraId="757349AD" w14:textId="77777777" w:rsidR="009026FB" w:rsidRDefault="009026FB" w:rsidP="007D3958">
            <w:pPr>
              <w:jc w:val="center"/>
            </w:pPr>
          </w:p>
        </w:tc>
        <w:tc>
          <w:tcPr>
            <w:tcW w:w="1890" w:type="dxa"/>
          </w:tcPr>
          <w:p w14:paraId="62DE654F" w14:textId="77777777" w:rsidR="009026FB" w:rsidRDefault="009026FB" w:rsidP="007D3958">
            <w:pPr>
              <w:jc w:val="center"/>
            </w:pPr>
          </w:p>
        </w:tc>
        <w:tc>
          <w:tcPr>
            <w:tcW w:w="2283" w:type="dxa"/>
          </w:tcPr>
          <w:p w14:paraId="08E18475" w14:textId="77777777" w:rsidR="009026FB" w:rsidRDefault="009026FB" w:rsidP="007D3958">
            <w:pPr>
              <w:jc w:val="center"/>
            </w:pPr>
          </w:p>
        </w:tc>
      </w:tr>
    </w:tbl>
    <w:p w14:paraId="67EFC546" w14:textId="77777777" w:rsidR="007F44DB" w:rsidRDefault="007F44DB" w:rsidP="007D3958">
      <w:pPr>
        <w:jc w:val="center"/>
      </w:pPr>
    </w:p>
    <w:p w14:paraId="746FF1C8" w14:textId="77777777" w:rsidR="007F44DB" w:rsidRDefault="007F44DB" w:rsidP="007D3958">
      <w:pPr>
        <w:jc w:val="center"/>
      </w:pPr>
      <w:r>
        <w:br w:type="page"/>
      </w:r>
    </w:p>
    <w:p w14:paraId="059B8051" w14:textId="77777777" w:rsidR="00D55F3F" w:rsidRPr="00D55F3F" w:rsidRDefault="00D55F3F" w:rsidP="007D3958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6643D" w14:textId="77777777" w:rsidR="00D55F3F" w:rsidRPr="00D55F3F" w:rsidRDefault="00D55F3F" w:rsidP="007D3958">
          <w:pPr>
            <w:jc w:val="center"/>
          </w:pPr>
        </w:p>
        <w:p w14:paraId="571626B9" w14:textId="3CE6F49D" w:rsidR="00A27D93" w:rsidRDefault="00D55F3F">
          <w:pPr>
            <w:pStyle w:val="TM1"/>
            <w:tabs>
              <w:tab w:val="left" w:pos="440"/>
              <w:tab w:val="right" w:leader="dot" w:pos="10456"/>
            </w:tabs>
            <w:rPr>
              <w:ins w:id="16" w:author="Pierre Demolliens" w:date="2019-02-19T19:39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7" w:name="_GoBack"/>
          <w:bookmarkEnd w:id="17"/>
          <w:ins w:id="18" w:author="Pierre Demolliens" w:date="2019-02-19T19:39:00Z">
            <w:r w:rsidR="00A27D93" w:rsidRPr="00744FEF">
              <w:rPr>
                <w:rStyle w:val="Lienhypertexte"/>
                <w:noProof/>
              </w:rPr>
              <w:fldChar w:fldCharType="begin"/>
            </w:r>
            <w:r w:rsidR="00A27D93" w:rsidRPr="00744FEF">
              <w:rPr>
                <w:rStyle w:val="Lienhypertexte"/>
                <w:noProof/>
              </w:rPr>
              <w:instrText xml:space="preserve"> </w:instrText>
            </w:r>
            <w:r w:rsidR="00A27D93">
              <w:rPr>
                <w:noProof/>
              </w:rPr>
              <w:instrText>HYPERLINK \l "_Toc1497871"</w:instrText>
            </w:r>
            <w:r w:rsidR="00A27D93" w:rsidRPr="00744FEF">
              <w:rPr>
                <w:rStyle w:val="Lienhypertexte"/>
                <w:noProof/>
              </w:rPr>
              <w:instrText xml:space="preserve"> </w:instrText>
            </w:r>
            <w:r w:rsidR="00A27D93" w:rsidRPr="00744FEF">
              <w:rPr>
                <w:rStyle w:val="Lienhypertexte"/>
                <w:noProof/>
              </w:rPr>
            </w:r>
            <w:r w:rsidR="00A27D93" w:rsidRPr="00744FEF">
              <w:rPr>
                <w:rStyle w:val="Lienhypertexte"/>
                <w:noProof/>
              </w:rPr>
              <w:fldChar w:fldCharType="separate"/>
            </w:r>
            <w:r w:rsidR="00A27D93" w:rsidRPr="00744FEF">
              <w:rPr>
                <w:rStyle w:val="Lienhypertexte"/>
                <w:noProof/>
              </w:rPr>
              <w:t>1.</w:t>
            </w:r>
            <w:r w:rsidR="00A27D93">
              <w:rPr>
                <w:rFonts w:eastAsiaTheme="minorEastAsia"/>
                <w:noProof/>
              </w:rPr>
              <w:tab/>
            </w:r>
            <w:r w:rsidR="00A27D93" w:rsidRPr="00744FEF">
              <w:rPr>
                <w:rStyle w:val="Lienhypertexte"/>
                <w:noProof/>
              </w:rPr>
              <w:t>INTRODUCTION</w:t>
            </w:r>
            <w:r w:rsidR="00A27D93">
              <w:rPr>
                <w:noProof/>
                <w:webHidden/>
              </w:rPr>
              <w:tab/>
            </w:r>
            <w:r w:rsidR="00A27D93">
              <w:rPr>
                <w:noProof/>
                <w:webHidden/>
              </w:rPr>
              <w:fldChar w:fldCharType="begin"/>
            </w:r>
            <w:r w:rsidR="00A27D93">
              <w:rPr>
                <w:noProof/>
                <w:webHidden/>
              </w:rPr>
              <w:instrText xml:space="preserve"> PAGEREF _Toc1497871 \h </w:instrText>
            </w:r>
            <w:r w:rsidR="00A27D93">
              <w:rPr>
                <w:noProof/>
                <w:webHidden/>
              </w:rPr>
            </w:r>
          </w:ins>
          <w:r w:rsidR="00A27D93">
            <w:rPr>
              <w:noProof/>
              <w:webHidden/>
            </w:rPr>
            <w:fldChar w:fldCharType="separate"/>
          </w:r>
          <w:ins w:id="19" w:author="Pierre Demolliens" w:date="2019-02-19T19:39:00Z">
            <w:r w:rsidR="00A27D93">
              <w:rPr>
                <w:noProof/>
                <w:webHidden/>
              </w:rPr>
              <w:t>3</w:t>
            </w:r>
            <w:r w:rsidR="00A27D93">
              <w:rPr>
                <w:noProof/>
                <w:webHidden/>
              </w:rPr>
              <w:fldChar w:fldCharType="end"/>
            </w:r>
            <w:r w:rsidR="00A27D93" w:rsidRPr="00744FEF">
              <w:rPr>
                <w:rStyle w:val="Lienhypertexte"/>
                <w:noProof/>
              </w:rPr>
              <w:fldChar w:fldCharType="end"/>
            </w:r>
          </w:ins>
        </w:p>
        <w:p w14:paraId="07D875A8" w14:textId="187B8C21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20" w:author="Pierre Demolliens" w:date="2019-02-19T19:39:00Z"/>
              <w:rFonts w:eastAsiaTheme="minorEastAsia"/>
              <w:noProof/>
            </w:rPr>
          </w:pPr>
          <w:ins w:id="21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"_Toc1497872"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" w:author="Pierre Demolliens" w:date="2019-02-19T19:3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16265778" w14:textId="39BBFECB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23" w:author="Pierre Demolliens" w:date="2019-02-19T19:39:00Z"/>
              <w:rFonts w:eastAsiaTheme="minorEastAsia"/>
              <w:noProof/>
            </w:rPr>
          </w:pPr>
          <w:ins w:id="24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"_Toc1497873"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PORTEE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5" w:author="Pierre Demolliens" w:date="2019-02-19T19:3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57F65B3A" w14:textId="33BEEA59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26" w:author="Pierre Demolliens" w:date="2019-02-19T19:39:00Z"/>
              <w:rFonts w:eastAsiaTheme="minorEastAsia"/>
              <w:noProof/>
            </w:rPr>
          </w:pPr>
          <w:ins w:id="27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"_Toc1497874"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8" w:author="Pierre Demolliens" w:date="2019-02-19T19:3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2116A899" w14:textId="7AA8188F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29" w:author="Pierre Demolliens" w:date="2019-02-19T19:39:00Z"/>
              <w:rFonts w:eastAsiaTheme="minorEastAsia"/>
              <w:noProof/>
            </w:rPr>
          </w:pPr>
          <w:ins w:id="30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"_Toc1497875"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TERMES ET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1" w:author="Pierre Demolliens" w:date="2019-02-19T19:3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7D4EB7F7" w14:textId="1470695B" w:rsidR="00A27D93" w:rsidRDefault="00A27D93">
          <w:pPr>
            <w:pStyle w:val="TM1"/>
            <w:tabs>
              <w:tab w:val="left" w:pos="440"/>
              <w:tab w:val="right" w:leader="dot" w:pos="10456"/>
            </w:tabs>
            <w:rPr>
              <w:ins w:id="32" w:author="Pierre Demolliens" w:date="2019-02-19T19:39:00Z"/>
              <w:rFonts w:eastAsiaTheme="minorEastAsia"/>
              <w:noProof/>
            </w:rPr>
          </w:pPr>
          <w:ins w:id="33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"_Toc1497876"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PROCESSUS DE DEVELOPPEMENT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4" w:author="Pierre Demolliens" w:date="2019-02-19T19:3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4FF47C62" w14:textId="46A92029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35" w:author="Pierre Demolliens" w:date="2019-02-19T19:39:00Z"/>
              <w:rFonts w:eastAsiaTheme="minorEastAsia"/>
              <w:noProof/>
            </w:rPr>
          </w:pPr>
          <w:ins w:id="36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"_Toc1497877"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RESSOURCES HUMAINES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7" w:author="Pierre Demolliens" w:date="2019-02-19T19:3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7154ACF7" w14:textId="11B81D00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38" w:author="Pierre Demolliens" w:date="2019-02-19T19:39:00Z"/>
              <w:rFonts w:eastAsiaTheme="minorEastAsia"/>
              <w:noProof/>
            </w:rPr>
          </w:pPr>
          <w:ins w:id="39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"_Toc1497878"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MODELE DU PROCESSUS DE DEVELOPPEMENT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0" w:author="Pierre Demolliens" w:date="2019-02-19T19:3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587C791D" w14:textId="03A0F965" w:rsidR="00A27D93" w:rsidRDefault="00A27D93">
          <w:pPr>
            <w:pStyle w:val="TM2"/>
            <w:tabs>
              <w:tab w:val="left" w:pos="1100"/>
              <w:tab w:val="right" w:leader="dot" w:pos="10456"/>
            </w:tabs>
            <w:rPr>
              <w:ins w:id="41" w:author="Pierre Demolliens" w:date="2019-02-19T19:39:00Z"/>
              <w:rFonts w:eastAsiaTheme="minorEastAsia"/>
              <w:noProof/>
            </w:rPr>
          </w:pPr>
          <w:ins w:id="42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"_Toc1497880"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_Toc1497880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3" w:author="Pierre Demolliens" w:date="2019-02-19T19:3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3A3F3144" w14:textId="36AE73F2" w:rsidR="00A27D93" w:rsidRDefault="00A27D93">
          <w:pPr>
            <w:pStyle w:val="TM2"/>
            <w:tabs>
              <w:tab w:val="left" w:pos="1100"/>
              <w:tab w:val="right" w:leader="dot" w:pos="10456"/>
            </w:tabs>
            <w:rPr>
              <w:ins w:id="44" w:author="Pierre Demolliens" w:date="2019-02-19T19:39:00Z"/>
              <w:rFonts w:eastAsiaTheme="minorEastAsia"/>
              <w:noProof/>
            </w:rPr>
          </w:pPr>
          <w:ins w:id="45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"_Toc1498060"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ENVIRONNEMENT D’INGENIERIE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_Toc1498060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6" w:author="Pierre Demolliens" w:date="2019-02-19T19:3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2551CE7A" w14:textId="61DD7D32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47" w:author="Pierre Demolliens" w:date="2019-02-19T19:39:00Z"/>
              <w:rFonts w:eastAsiaTheme="minorEastAsia"/>
              <w:noProof/>
            </w:rPr>
          </w:pPr>
          <w:ins w:id="48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"_Toc1498063"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GESTION DE LA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_Toc1498063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9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4E6AF0D1" w14:textId="531633D1" w:rsidR="00A27D93" w:rsidRDefault="00A27D93">
          <w:pPr>
            <w:pStyle w:val="TM2"/>
            <w:tabs>
              <w:tab w:val="left" w:pos="1100"/>
              <w:tab w:val="right" w:leader="dot" w:pos="10456"/>
            </w:tabs>
            <w:rPr>
              <w:ins w:id="50" w:author="Pierre Demolliens" w:date="2019-02-19T19:39:00Z"/>
              <w:rFonts w:eastAsiaTheme="minorEastAsia"/>
              <w:noProof/>
            </w:rPr>
          </w:pPr>
          <w:ins w:id="51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"_Toc1498064"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_Toc1498064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2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77A55B3D" w14:textId="38405D48" w:rsidR="00A27D93" w:rsidRDefault="00A27D93">
          <w:pPr>
            <w:pStyle w:val="TM2"/>
            <w:tabs>
              <w:tab w:val="left" w:pos="1100"/>
              <w:tab w:val="right" w:leader="dot" w:pos="10456"/>
            </w:tabs>
            <w:rPr>
              <w:ins w:id="53" w:author="Pierre Demolliens" w:date="2019-02-19T19:39:00Z"/>
              <w:rFonts w:eastAsiaTheme="minorEastAsia"/>
              <w:noProof/>
            </w:rPr>
          </w:pPr>
          <w:ins w:id="54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"_Toc1498065"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_Toc1498065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5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1DAA20C8" w14:textId="57DF23B5" w:rsidR="00A27D93" w:rsidRDefault="00A27D93">
          <w:pPr>
            <w:pStyle w:val="TM2"/>
            <w:tabs>
              <w:tab w:val="left" w:pos="880"/>
              <w:tab w:val="right" w:leader="dot" w:pos="10456"/>
            </w:tabs>
            <w:rPr>
              <w:ins w:id="56" w:author="Pierre Demolliens" w:date="2019-02-19T19:39:00Z"/>
              <w:rFonts w:eastAsiaTheme="minorEastAsia"/>
              <w:noProof/>
            </w:rPr>
          </w:pPr>
          <w:ins w:id="57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"_Toc1498066"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RESPONSABILITES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_Toc1498066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8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22B8689B" w14:textId="1888FC09" w:rsidR="00A27D93" w:rsidRDefault="00A27D93">
          <w:pPr>
            <w:pStyle w:val="TM2"/>
            <w:tabs>
              <w:tab w:val="left" w:pos="1100"/>
              <w:tab w:val="right" w:leader="dot" w:pos="10456"/>
            </w:tabs>
            <w:rPr>
              <w:ins w:id="59" w:author="Pierre Demolliens" w:date="2019-02-19T19:39:00Z"/>
              <w:rFonts w:eastAsiaTheme="minorEastAsia"/>
              <w:noProof/>
            </w:rPr>
          </w:pPr>
          <w:ins w:id="60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"_Toc1498067"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ACTIVITES ET RESPONSABILITES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_Toc1498067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1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1791D4E2" w14:textId="76C3DBE0" w:rsidR="00A27D93" w:rsidRDefault="00A27D93">
          <w:pPr>
            <w:pStyle w:val="TM1"/>
            <w:tabs>
              <w:tab w:val="left" w:pos="440"/>
              <w:tab w:val="right" w:leader="dot" w:pos="10456"/>
            </w:tabs>
            <w:rPr>
              <w:ins w:id="62" w:author="Pierre Demolliens" w:date="2019-02-19T19:39:00Z"/>
              <w:rFonts w:eastAsiaTheme="minorEastAsia"/>
              <w:noProof/>
            </w:rPr>
          </w:pPr>
          <w:ins w:id="63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"_Toc1498136"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SPECIFICATIONS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4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50A09C05" w14:textId="6BC7F42A" w:rsidR="00A27D93" w:rsidRDefault="00A27D93">
          <w:pPr>
            <w:pStyle w:val="TM1"/>
            <w:tabs>
              <w:tab w:val="left" w:pos="440"/>
              <w:tab w:val="right" w:leader="dot" w:pos="10456"/>
            </w:tabs>
            <w:rPr>
              <w:ins w:id="65" w:author="Pierre Demolliens" w:date="2019-02-19T19:39:00Z"/>
              <w:rFonts w:eastAsiaTheme="minorEastAsia"/>
              <w:noProof/>
            </w:rPr>
          </w:pPr>
          <w:ins w:id="66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"_Toc1498137"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TESTS DU SYSTEME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7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3C8E5551" w14:textId="35405E9E" w:rsidR="00A27D93" w:rsidRDefault="00A27D93">
          <w:pPr>
            <w:pStyle w:val="TM1"/>
            <w:tabs>
              <w:tab w:val="left" w:pos="440"/>
              <w:tab w:val="right" w:leader="dot" w:pos="10456"/>
            </w:tabs>
            <w:rPr>
              <w:ins w:id="68" w:author="Pierre Demolliens" w:date="2019-02-19T19:39:00Z"/>
              <w:rFonts w:eastAsiaTheme="minorEastAsia"/>
              <w:noProof/>
            </w:rPr>
          </w:pPr>
          <w:ins w:id="69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"_Toc1498138"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MATRICE DES TRACABILITES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0" w:author="Pierre Demolliens" w:date="2019-02-19T19:3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3B6BD4AD" w14:textId="01BF9A54" w:rsidR="00A27D93" w:rsidRDefault="00A27D93">
          <w:pPr>
            <w:pStyle w:val="TM1"/>
            <w:tabs>
              <w:tab w:val="left" w:pos="440"/>
              <w:tab w:val="right" w:leader="dot" w:pos="10456"/>
            </w:tabs>
            <w:rPr>
              <w:ins w:id="71" w:author="Pierre Demolliens" w:date="2019-02-19T19:39:00Z"/>
              <w:rFonts w:eastAsiaTheme="minorEastAsia"/>
              <w:noProof/>
            </w:rPr>
          </w:pPr>
          <w:ins w:id="72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"_Toc1498139"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DIFFUSION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3" w:author="Pierre Demolliens" w:date="2019-02-19T19:3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32CAB8EE" w14:textId="457F98EC" w:rsidR="00A27D93" w:rsidRDefault="00A27D93">
          <w:pPr>
            <w:pStyle w:val="TM1"/>
            <w:tabs>
              <w:tab w:val="left" w:pos="440"/>
              <w:tab w:val="right" w:leader="dot" w:pos="10456"/>
            </w:tabs>
            <w:rPr>
              <w:ins w:id="74" w:author="Pierre Demolliens" w:date="2019-02-19T19:39:00Z"/>
              <w:rFonts w:eastAsiaTheme="minorEastAsia"/>
              <w:noProof/>
            </w:rPr>
          </w:pPr>
          <w:ins w:id="75" w:author="Pierre Demolliens" w:date="2019-02-19T19:39:00Z">
            <w:r w:rsidRPr="00744FEF">
              <w:rPr>
                <w:rStyle w:val="Lienhypertexte"/>
                <w:noProof/>
              </w:rPr>
              <w:fldChar w:fldCharType="begin"/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"_Toc1498140"</w:instrText>
            </w:r>
            <w:r w:rsidRPr="00744FEF">
              <w:rPr>
                <w:rStyle w:val="Lienhypertexte"/>
                <w:noProof/>
              </w:rPr>
              <w:instrText xml:space="preserve"> </w:instrText>
            </w:r>
            <w:r w:rsidRPr="00744FEF">
              <w:rPr>
                <w:rStyle w:val="Lienhypertexte"/>
                <w:noProof/>
              </w:rPr>
            </w:r>
            <w:r w:rsidRPr="00744FEF">
              <w:rPr>
                <w:rStyle w:val="Lienhypertexte"/>
                <w:noProof/>
              </w:rPr>
              <w:fldChar w:fldCharType="separate"/>
            </w:r>
            <w:r w:rsidRPr="00744FEF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44FEF">
              <w:rPr>
                <w:rStyle w:val="Lienhypertexte"/>
                <w:noProof/>
              </w:rPr>
              <w:t>CONFIGURATION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6" w:author="Pierre Demolliens" w:date="2019-02-19T19:3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744FEF">
              <w:rPr>
                <w:rStyle w:val="Lienhypertexte"/>
                <w:noProof/>
              </w:rPr>
              <w:fldChar w:fldCharType="end"/>
            </w:r>
          </w:ins>
        </w:p>
        <w:p w14:paraId="59905692" w14:textId="13D114C3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77" w:author="Pierre Demolliens" w:date="2019-02-19T19:39:00Z"/>
              <w:rFonts w:eastAsiaTheme="minorEastAsia"/>
              <w:noProof/>
            </w:rPr>
          </w:pPr>
          <w:del w:id="78" w:author="Pierre Demolliens" w:date="2019-02-19T19:39:00Z">
            <w:r w:rsidRPr="00A27D93" w:rsidDel="00A27D93">
              <w:rPr>
                <w:rStyle w:val="Lienhypertexte"/>
                <w:noProof/>
                <w:rPrChange w:id="79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1.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80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INTRODUCTION</w:delText>
            </w:r>
            <w:r w:rsidDel="00A27D93">
              <w:rPr>
                <w:noProof/>
                <w:webHidden/>
              </w:rPr>
              <w:tab/>
              <w:delText>4</w:delText>
            </w:r>
          </w:del>
        </w:p>
        <w:p w14:paraId="1155F3C9" w14:textId="3C8A1CE7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81" w:author="Pierre Demolliens" w:date="2019-02-19T19:39:00Z"/>
              <w:rFonts w:eastAsiaTheme="minorEastAsia"/>
              <w:noProof/>
            </w:rPr>
          </w:pPr>
          <w:del w:id="82" w:author="Pierre Demolliens" w:date="2019-02-19T19:39:00Z">
            <w:r w:rsidRPr="00A27D93" w:rsidDel="00A27D93">
              <w:rPr>
                <w:rStyle w:val="Lienhypertexte"/>
                <w:noProof/>
                <w:rPrChange w:id="83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1.1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84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OBJECTIF</w:delText>
            </w:r>
            <w:r w:rsidDel="00A27D93">
              <w:rPr>
                <w:noProof/>
                <w:webHidden/>
              </w:rPr>
              <w:tab/>
              <w:delText>4</w:delText>
            </w:r>
          </w:del>
        </w:p>
        <w:p w14:paraId="29762A35" w14:textId="6DF2D9D8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85" w:author="Pierre Demolliens" w:date="2019-02-19T19:39:00Z"/>
              <w:rFonts w:eastAsiaTheme="minorEastAsia"/>
              <w:noProof/>
            </w:rPr>
          </w:pPr>
          <w:del w:id="86" w:author="Pierre Demolliens" w:date="2019-02-19T19:39:00Z">
            <w:r w:rsidRPr="00A27D93" w:rsidDel="00A27D93">
              <w:rPr>
                <w:rStyle w:val="Lienhypertexte"/>
                <w:noProof/>
                <w:rPrChange w:id="87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1.2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88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PORTEE</w:delText>
            </w:r>
            <w:r w:rsidDel="00A27D93">
              <w:rPr>
                <w:noProof/>
                <w:webHidden/>
              </w:rPr>
              <w:tab/>
              <w:delText>4</w:delText>
            </w:r>
          </w:del>
        </w:p>
        <w:p w14:paraId="353DF1F8" w14:textId="66137FE3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89" w:author="Pierre Demolliens" w:date="2019-02-19T19:39:00Z"/>
              <w:rFonts w:eastAsiaTheme="minorEastAsia"/>
              <w:noProof/>
            </w:rPr>
          </w:pPr>
          <w:del w:id="90" w:author="Pierre Demolliens" w:date="2019-02-19T19:39:00Z">
            <w:r w:rsidRPr="00A27D93" w:rsidDel="00A27D93">
              <w:rPr>
                <w:rStyle w:val="Lienhypertexte"/>
                <w:noProof/>
                <w:rPrChange w:id="91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1.3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92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REFERENCES</w:delText>
            </w:r>
            <w:r w:rsidDel="00A27D93">
              <w:rPr>
                <w:noProof/>
                <w:webHidden/>
              </w:rPr>
              <w:tab/>
              <w:delText>4</w:delText>
            </w:r>
          </w:del>
        </w:p>
        <w:p w14:paraId="24789235" w14:textId="1D636E32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93" w:author="Pierre Demolliens" w:date="2019-02-19T19:39:00Z"/>
              <w:rFonts w:eastAsiaTheme="minorEastAsia"/>
              <w:noProof/>
            </w:rPr>
          </w:pPr>
          <w:del w:id="94" w:author="Pierre Demolliens" w:date="2019-02-19T19:39:00Z">
            <w:r w:rsidRPr="00A27D93" w:rsidDel="00A27D93">
              <w:rPr>
                <w:rStyle w:val="Lienhypertexte"/>
                <w:noProof/>
                <w:rPrChange w:id="95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1.4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96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TERMES ET DEFINITIONS</w:delText>
            </w:r>
            <w:r w:rsidDel="00A27D93">
              <w:rPr>
                <w:noProof/>
                <w:webHidden/>
              </w:rPr>
              <w:tab/>
              <w:delText>5</w:delText>
            </w:r>
          </w:del>
        </w:p>
        <w:p w14:paraId="408DD04C" w14:textId="77391F4E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97" w:author="Pierre Demolliens" w:date="2019-02-19T19:39:00Z"/>
              <w:rFonts w:eastAsiaTheme="minorEastAsia"/>
              <w:noProof/>
            </w:rPr>
          </w:pPr>
          <w:del w:id="98" w:author="Pierre Demolliens" w:date="2019-02-19T19:39:00Z">
            <w:r w:rsidRPr="00A27D93" w:rsidDel="00A27D93">
              <w:rPr>
                <w:rStyle w:val="Lienhypertexte"/>
                <w:noProof/>
                <w:rPrChange w:id="99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00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PROCESSUS DE DEVELOPPEMENT DU LOGICIEL</w:delText>
            </w:r>
            <w:r w:rsidDel="00A27D93">
              <w:rPr>
                <w:noProof/>
                <w:webHidden/>
              </w:rPr>
              <w:tab/>
              <w:delText>10</w:delText>
            </w:r>
          </w:del>
        </w:p>
        <w:p w14:paraId="1B7CD3AC" w14:textId="3E7CB905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101" w:author="Pierre Demolliens" w:date="2019-02-19T19:39:00Z"/>
              <w:rFonts w:eastAsiaTheme="minorEastAsia"/>
              <w:noProof/>
            </w:rPr>
          </w:pPr>
          <w:del w:id="102" w:author="Pierre Demolliens" w:date="2019-02-19T19:39:00Z">
            <w:r w:rsidRPr="00A27D93" w:rsidDel="00A27D93">
              <w:rPr>
                <w:rStyle w:val="Lienhypertexte"/>
                <w:noProof/>
                <w:rPrChange w:id="103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2.1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04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RESSOURCES HUMAINES</w:delText>
            </w:r>
            <w:r w:rsidDel="00A27D93">
              <w:rPr>
                <w:noProof/>
                <w:webHidden/>
              </w:rPr>
              <w:tab/>
              <w:delText>10</w:delText>
            </w:r>
          </w:del>
        </w:p>
        <w:p w14:paraId="1ED11BB8" w14:textId="47D6F0F9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105" w:author="Pierre Demolliens" w:date="2019-02-19T19:39:00Z"/>
              <w:rFonts w:eastAsiaTheme="minorEastAsia"/>
              <w:noProof/>
            </w:rPr>
          </w:pPr>
          <w:del w:id="106" w:author="Pierre Demolliens" w:date="2019-02-19T19:39:00Z">
            <w:r w:rsidRPr="00A27D93" w:rsidDel="00A27D93">
              <w:rPr>
                <w:rStyle w:val="Lienhypertexte"/>
                <w:noProof/>
                <w:rPrChange w:id="107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08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MODELE DU PROCESSUS DE DEVELOPPEMENT DU LOGICIEL</w:delText>
            </w:r>
            <w:r w:rsidDel="00A27D93">
              <w:rPr>
                <w:noProof/>
                <w:webHidden/>
              </w:rPr>
              <w:tab/>
              <w:delText>11</w:delText>
            </w:r>
          </w:del>
        </w:p>
        <w:p w14:paraId="57211817" w14:textId="0250F3D5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09" w:author="Pierre Demolliens" w:date="2019-02-19T19:39:00Z"/>
              <w:rFonts w:eastAsiaTheme="minorEastAsia"/>
              <w:noProof/>
            </w:rPr>
          </w:pPr>
          <w:del w:id="110" w:author="Pierre Demolliens" w:date="2019-02-19T19:39:00Z">
            <w:r w:rsidRPr="00A27D93" w:rsidDel="00A27D93">
              <w:rPr>
                <w:rStyle w:val="Lienhypertexte"/>
                <w:noProof/>
                <w:rPrChange w:id="111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2.2.1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12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LIVRABLES</w:delText>
            </w:r>
            <w:r w:rsidDel="00A27D93">
              <w:rPr>
                <w:noProof/>
                <w:webHidden/>
              </w:rPr>
              <w:tab/>
              <w:delText>11</w:delText>
            </w:r>
          </w:del>
        </w:p>
        <w:p w14:paraId="2BA617AD" w14:textId="7B431F56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13" w:author="Pierre Demolliens" w:date="2019-02-19T19:39:00Z"/>
              <w:rFonts w:eastAsiaTheme="minorEastAsia"/>
              <w:noProof/>
            </w:rPr>
          </w:pPr>
          <w:del w:id="114" w:author="Pierre Demolliens" w:date="2019-02-19T19:39:00Z">
            <w:r w:rsidRPr="00A27D93" w:rsidDel="00A27D93">
              <w:rPr>
                <w:rStyle w:val="Lienhypertexte"/>
                <w:noProof/>
                <w:rPrChange w:id="115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2.2.2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16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REVUES</w:delText>
            </w:r>
            <w:r w:rsidDel="00A27D93">
              <w:rPr>
                <w:noProof/>
                <w:webHidden/>
              </w:rPr>
              <w:tab/>
              <w:delText>11</w:delText>
            </w:r>
          </w:del>
        </w:p>
        <w:p w14:paraId="1DE72237" w14:textId="65BE2300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17" w:author="Pierre Demolliens" w:date="2019-02-19T19:39:00Z"/>
              <w:rFonts w:eastAsiaTheme="minorEastAsia"/>
              <w:noProof/>
            </w:rPr>
          </w:pPr>
          <w:del w:id="118" w:author="Pierre Demolliens" w:date="2019-02-19T19:39:00Z">
            <w:r w:rsidRPr="00A27D93" w:rsidDel="00A27D93">
              <w:rPr>
                <w:rStyle w:val="Lienhypertexte"/>
                <w:noProof/>
                <w:rPrChange w:id="119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2.2.2.1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20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Etapes</w:delText>
            </w:r>
            <w:r w:rsidDel="00A27D93">
              <w:rPr>
                <w:noProof/>
                <w:webHidden/>
              </w:rPr>
              <w:tab/>
              <w:delText>11</w:delText>
            </w:r>
          </w:del>
        </w:p>
        <w:p w14:paraId="47184DB4" w14:textId="1E157600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21" w:author="Pierre Demolliens" w:date="2019-02-19T19:39:00Z"/>
              <w:rFonts w:eastAsiaTheme="minorEastAsia"/>
              <w:noProof/>
            </w:rPr>
          </w:pPr>
          <w:del w:id="122" w:author="Pierre Demolliens" w:date="2019-02-19T19:39:00Z">
            <w:r w:rsidRPr="00A27D93" w:rsidDel="00A27D93">
              <w:rPr>
                <w:rStyle w:val="Lienhypertexte"/>
                <w:noProof/>
                <w:rPrChange w:id="123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2.2.2.2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24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Critères d’acceptation</w:delText>
            </w:r>
            <w:r w:rsidDel="00A27D93">
              <w:rPr>
                <w:noProof/>
                <w:webHidden/>
              </w:rPr>
              <w:tab/>
              <w:delText>12</w:delText>
            </w:r>
          </w:del>
        </w:p>
        <w:p w14:paraId="0A69D54D" w14:textId="55D14769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25" w:author="Pierre Demolliens" w:date="2019-02-19T19:39:00Z"/>
              <w:rFonts w:eastAsiaTheme="minorEastAsia"/>
              <w:noProof/>
            </w:rPr>
          </w:pPr>
          <w:del w:id="126" w:author="Pierre Demolliens" w:date="2019-02-19T19:39:00Z">
            <w:r w:rsidRPr="00A27D93" w:rsidDel="00A27D93">
              <w:rPr>
                <w:rStyle w:val="Lienhypertexte"/>
                <w:noProof/>
                <w:rPrChange w:id="127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2.2.3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28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IMPLICATION CLIENT</w:delText>
            </w:r>
            <w:r w:rsidDel="00A27D93">
              <w:rPr>
                <w:noProof/>
                <w:webHidden/>
              </w:rPr>
              <w:tab/>
              <w:delText>12</w:delText>
            </w:r>
          </w:del>
        </w:p>
        <w:p w14:paraId="19289576" w14:textId="02C7EBAB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29" w:author="Pierre Demolliens" w:date="2019-02-19T19:39:00Z"/>
              <w:rFonts w:eastAsiaTheme="minorEastAsia"/>
              <w:noProof/>
            </w:rPr>
          </w:pPr>
          <w:del w:id="130" w:author="Pierre Demolliens" w:date="2019-02-19T19:39:00Z">
            <w:r w:rsidRPr="00A27D93" w:rsidDel="00A27D93">
              <w:rPr>
                <w:rStyle w:val="Lienhypertexte"/>
                <w:noProof/>
                <w:rPrChange w:id="131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2.2.4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32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ENVIRONNEMENT D’INGENIERIE</w:delText>
            </w:r>
            <w:r w:rsidDel="00A27D93">
              <w:rPr>
                <w:noProof/>
                <w:webHidden/>
              </w:rPr>
              <w:tab/>
              <w:delText>13</w:delText>
            </w:r>
          </w:del>
        </w:p>
        <w:p w14:paraId="44FA82F8" w14:textId="3912506C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33" w:author="Pierre Demolliens" w:date="2019-02-19T19:39:00Z"/>
              <w:rFonts w:eastAsiaTheme="minorEastAsia"/>
              <w:noProof/>
            </w:rPr>
          </w:pPr>
          <w:del w:id="134" w:author="Pierre Demolliens" w:date="2019-02-19T19:39:00Z">
            <w:r w:rsidRPr="00A27D93" w:rsidDel="00A27D93">
              <w:rPr>
                <w:rStyle w:val="Lienhypertexte"/>
                <w:noProof/>
                <w:rPrChange w:id="135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2.2.5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36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AUTRES RESSOURCES</w:delText>
            </w:r>
            <w:r w:rsidDel="00A27D93">
              <w:rPr>
                <w:noProof/>
                <w:webHidden/>
              </w:rPr>
              <w:tab/>
              <w:delText>13</w:delText>
            </w:r>
          </w:del>
        </w:p>
        <w:p w14:paraId="597F3949" w14:textId="05955F12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137" w:author="Pierre Demolliens" w:date="2019-02-19T19:39:00Z"/>
              <w:rFonts w:eastAsiaTheme="minorEastAsia"/>
              <w:noProof/>
            </w:rPr>
          </w:pPr>
          <w:del w:id="138" w:author="Pierre Demolliens" w:date="2019-02-19T19:39:00Z">
            <w:r w:rsidRPr="00A27D93" w:rsidDel="00A27D93">
              <w:rPr>
                <w:rStyle w:val="Lienhypertexte"/>
                <w:noProof/>
                <w:rPrChange w:id="139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2.3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40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GESTION DE LA CONFIGURATION</w:delText>
            </w:r>
            <w:r w:rsidDel="00A27D93">
              <w:rPr>
                <w:noProof/>
                <w:webHidden/>
              </w:rPr>
              <w:tab/>
              <w:delText>13</w:delText>
            </w:r>
          </w:del>
        </w:p>
        <w:p w14:paraId="00C59385" w14:textId="157C5641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41" w:author="Pierre Demolliens" w:date="2019-02-19T19:39:00Z"/>
              <w:rFonts w:eastAsiaTheme="minorEastAsia"/>
              <w:noProof/>
            </w:rPr>
          </w:pPr>
          <w:del w:id="142" w:author="Pierre Demolliens" w:date="2019-02-19T19:39:00Z">
            <w:r w:rsidRPr="00A27D93" w:rsidDel="00A27D93">
              <w:rPr>
                <w:rStyle w:val="Lienhypertexte"/>
                <w:noProof/>
                <w:rPrChange w:id="143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2.3.1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44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LOGICIEL</w:delText>
            </w:r>
            <w:r w:rsidDel="00A27D93">
              <w:rPr>
                <w:noProof/>
                <w:webHidden/>
              </w:rPr>
              <w:tab/>
              <w:delText>13</w:delText>
            </w:r>
          </w:del>
        </w:p>
        <w:p w14:paraId="36B8FB4E" w14:textId="214BA3F8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45" w:author="Pierre Demolliens" w:date="2019-02-19T19:39:00Z"/>
              <w:rFonts w:eastAsiaTheme="minorEastAsia"/>
              <w:noProof/>
            </w:rPr>
          </w:pPr>
          <w:del w:id="146" w:author="Pierre Demolliens" w:date="2019-02-19T19:39:00Z">
            <w:r w:rsidRPr="00A27D93" w:rsidDel="00A27D93">
              <w:rPr>
                <w:rStyle w:val="Lienhypertexte"/>
                <w:noProof/>
                <w:rPrChange w:id="147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2.3.2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48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DOCUMENTATION</w:delText>
            </w:r>
            <w:r w:rsidDel="00A27D93">
              <w:rPr>
                <w:noProof/>
                <w:webHidden/>
              </w:rPr>
              <w:tab/>
              <w:delText>13</w:delText>
            </w:r>
          </w:del>
        </w:p>
        <w:p w14:paraId="718DBCB2" w14:textId="1541255B" w:rsidR="005A2B93" w:rsidDel="00A27D93" w:rsidRDefault="005A2B93" w:rsidP="007D3958">
          <w:pPr>
            <w:pStyle w:val="TM2"/>
            <w:tabs>
              <w:tab w:val="left" w:pos="880"/>
              <w:tab w:val="right" w:leader="dot" w:pos="10456"/>
            </w:tabs>
            <w:jc w:val="center"/>
            <w:rPr>
              <w:del w:id="149" w:author="Pierre Demolliens" w:date="2019-02-19T19:39:00Z"/>
              <w:rFonts w:eastAsiaTheme="minorEastAsia"/>
              <w:noProof/>
            </w:rPr>
          </w:pPr>
          <w:del w:id="150" w:author="Pierre Demolliens" w:date="2019-02-19T19:39:00Z">
            <w:r w:rsidRPr="00A27D93" w:rsidDel="00A27D93">
              <w:rPr>
                <w:rStyle w:val="Lienhypertexte"/>
                <w:noProof/>
                <w:rPrChange w:id="151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2.4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52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RESPONSABILITES</w:delText>
            </w:r>
            <w:r w:rsidDel="00A27D93">
              <w:rPr>
                <w:noProof/>
                <w:webHidden/>
              </w:rPr>
              <w:tab/>
              <w:delText>14</w:delText>
            </w:r>
          </w:del>
        </w:p>
        <w:p w14:paraId="658CEA67" w14:textId="4A4D83D1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53" w:author="Pierre Demolliens" w:date="2019-02-19T19:39:00Z"/>
              <w:rFonts w:eastAsiaTheme="minorEastAsia"/>
              <w:noProof/>
            </w:rPr>
          </w:pPr>
          <w:del w:id="154" w:author="Pierre Demolliens" w:date="2019-02-19T19:39:00Z">
            <w:r w:rsidRPr="00A27D93" w:rsidDel="00A27D93">
              <w:rPr>
                <w:rStyle w:val="Lienhypertexte"/>
                <w:noProof/>
                <w:rPrChange w:id="155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2.4.1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56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ACTIVITES ET RESPONSABILITES</w:delText>
            </w:r>
            <w:r w:rsidDel="00A27D93">
              <w:rPr>
                <w:noProof/>
                <w:webHidden/>
              </w:rPr>
              <w:tab/>
              <w:delText>14</w:delText>
            </w:r>
          </w:del>
        </w:p>
        <w:p w14:paraId="6A09676E" w14:textId="6FDD4671" w:rsidR="005A2B93" w:rsidDel="00A27D93" w:rsidRDefault="005A2B93" w:rsidP="007D3958">
          <w:pPr>
            <w:pStyle w:val="TM2"/>
            <w:tabs>
              <w:tab w:val="left" w:pos="1100"/>
              <w:tab w:val="right" w:leader="dot" w:pos="10456"/>
            </w:tabs>
            <w:jc w:val="center"/>
            <w:rPr>
              <w:del w:id="157" w:author="Pierre Demolliens" w:date="2019-02-19T19:39:00Z"/>
              <w:rFonts w:eastAsiaTheme="minorEastAsia"/>
              <w:noProof/>
            </w:rPr>
          </w:pPr>
          <w:del w:id="158" w:author="Pierre Demolliens" w:date="2019-02-19T19:39:00Z">
            <w:r w:rsidRPr="00A27D93" w:rsidDel="00A27D93">
              <w:rPr>
                <w:rStyle w:val="Lienhypertexte"/>
                <w:noProof/>
                <w:rPrChange w:id="159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2.4.2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60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DOCUMENTATION DES ACTIVITES ET RESPONSABILITES</w:delText>
            </w:r>
            <w:r w:rsidDel="00A27D93">
              <w:rPr>
                <w:noProof/>
                <w:webHidden/>
              </w:rPr>
              <w:tab/>
              <w:delText>14</w:delText>
            </w:r>
          </w:del>
        </w:p>
        <w:p w14:paraId="05D1C407" w14:textId="18BFAE92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161" w:author="Pierre Demolliens" w:date="2019-02-19T19:39:00Z"/>
              <w:rFonts w:eastAsiaTheme="minorEastAsia"/>
              <w:noProof/>
            </w:rPr>
          </w:pPr>
          <w:del w:id="162" w:author="Pierre Demolliens" w:date="2019-02-19T19:39:00Z">
            <w:r w:rsidRPr="00A27D93" w:rsidDel="00A27D93">
              <w:rPr>
                <w:rStyle w:val="Lienhypertexte"/>
                <w:noProof/>
                <w:rPrChange w:id="163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3.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64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ANALYSE DES RISQUES</w:delText>
            </w:r>
            <w:r w:rsidDel="00A27D93">
              <w:rPr>
                <w:noProof/>
                <w:webHidden/>
              </w:rPr>
              <w:tab/>
              <w:delText>15</w:delText>
            </w:r>
          </w:del>
        </w:p>
        <w:p w14:paraId="5B59E495" w14:textId="00C26F0E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165" w:author="Pierre Demolliens" w:date="2019-02-19T19:39:00Z"/>
              <w:rFonts w:eastAsiaTheme="minorEastAsia"/>
              <w:noProof/>
            </w:rPr>
          </w:pPr>
          <w:del w:id="166" w:author="Pierre Demolliens" w:date="2019-02-19T19:39:00Z">
            <w:r w:rsidRPr="00A27D93" w:rsidDel="00A27D93">
              <w:rPr>
                <w:rStyle w:val="Lienhypertexte"/>
                <w:noProof/>
                <w:rPrChange w:id="167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4.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68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SPECIFICATIONS LOGICIELLES</w:delText>
            </w:r>
            <w:r w:rsidDel="00A27D93">
              <w:rPr>
                <w:noProof/>
                <w:webHidden/>
              </w:rPr>
              <w:tab/>
              <w:delText>15</w:delText>
            </w:r>
          </w:del>
        </w:p>
        <w:p w14:paraId="22A31022" w14:textId="6FD0B922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169" w:author="Pierre Demolliens" w:date="2019-02-19T19:39:00Z"/>
              <w:rFonts w:eastAsiaTheme="minorEastAsia"/>
              <w:noProof/>
            </w:rPr>
          </w:pPr>
          <w:del w:id="170" w:author="Pierre Demolliens" w:date="2019-02-19T19:39:00Z">
            <w:r w:rsidRPr="00A27D93" w:rsidDel="00A27D93">
              <w:rPr>
                <w:rStyle w:val="Lienhypertexte"/>
                <w:noProof/>
                <w:rPrChange w:id="171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5.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72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TESTS DU SYSTEME LOGICIEL</w:delText>
            </w:r>
            <w:r w:rsidDel="00A27D93">
              <w:rPr>
                <w:noProof/>
                <w:webHidden/>
              </w:rPr>
              <w:tab/>
              <w:delText>15</w:delText>
            </w:r>
          </w:del>
        </w:p>
        <w:p w14:paraId="64AEA052" w14:textId="5C2B084F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173" w:author="Pierre Demolliens" w:date="2019-02-19T19:39:00Z"/>
              <w:rFonts w:eastAsiaTheme="minorEastAsia"/>
              <w:noProof/>
            </w:rPr>
          </w:pPr>
          <w:del w:id="174" w:author="Pierre Demolliens" w:date="2019-02-19T19:39:00Z">
            <w:r w:rsidRPr="00A27D93" w:rsidDel="00A27D93">
              <w:rPr>
                <w:rStyle w:val="Lienhypertexte"/>
                <w:noProof/>
                <w:rPrChange w:id="175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6.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76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MATRICE DES TRACABILITES DES EXIGENCES</w:delText>
            </w:r>
            <w:r w:rsidDel="00A27D93">
              <w:rPr>
                <w:noProof/>
                <w:webHidden/>
              </w:rPr>
              <w:tab/>
              <w:delText>15</w:delText>
            </w:r>
          </w:del>
        </w:p>
        <w:p w14:paraId="1A495DEE" w14:textId="650537A8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177" w:author="Pierre Demolliens" w:date="2019-02-19T19:39:00Z"/>
              <w:rFonts w:eastAsiaTheme="minorEastAsia"/>
              <w:noProof/>
            </w:rPr>
          </w:pPr>
          <w:del w:id="178" w:author="Pierre Demolliens" w:date="2019-02-19T19:39:00Z">
            <w:r w:rsidRPr="00A27D93" w:rsidDel="00A27D93">
              <w:rPr>
                <w:rStyle w:val="Lienhypertexte"/>
                <w:noProof/>
                <w:rPrChange w:id="179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7.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80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DIFFUSION DU LOGICIEL</w:delText>
            </w:r>
            <w:r w:rsidDel="00A27D93">
              <w:rPr>
                <w:noProof/>
                <w:webHidden/>
              </w:rPr>
              <w:tab/>
              <w:delText>15</w:delText>
            </w:r>
          </w:del>
        </w:p>
        <w:p w14:paraId="0BA53BC5" w14:textId="07EAA9F5" w:rsidR="005A2B93" w:rsidDel="00A27D93" w:rsidRDefault="005A2B93" w:rsidP="007D3958">
          <w:pPr>
            <w:pStyle w:val="TM1"/>
            <w:tabs>
              <w:tab w:val="left" w:pos="440"/>
              <w:tab w:val="right" w:leader="dot" w:pos="10456"/>
            </w:tabs>
            <w:jc w:val="center"/>
            <w:rPr>
              <w:del w:id="181" w:author="Pierre Demolliens" w:date="2019-02-19T19:39:00Z"/>
              <w:rFonts w:eastAsiaTheme="minorEastAsia"/>
              <w:noProof/>
            </w:rPr>
          </w:pPr>
          <w:del w:id="182" w:author="Pierre Demolliens" w:date="2019-02-19T19:39:00Z">
            <w:r w:rsidRPr="00A27D93" w:rsidDel="00A27D93">
              <w:rPr>
                <w:rStyle w:val="Lienhypertexte"/>
                <w:noProof/>
                <w:rPrChange w:id="183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8.</w:delText>
            </w:r>
            <w:r w:rsidDel="00A27D93">
              <w:rPr>
                <w:rFonts w:eastAsiaTheme="minorEastAsia"/>
                <w:noProof/>
              </w:rPr>
              <w:tab/>
            </w:r>
            <w:r w:rsidRPr="00A27D93" w:rsidDel="00A27D93">
              <w:rPr>
                <w:rStyle w:val="Lienhypertexte"/>
                <w:noProof/>
                <w:rPrChange w:id="184" w:author="Pierre Demolliens" w:date="2019-02-19T19:39:00Z">
                  <w:rPr>
                    <w:rStyle w:val="Lienhypertexte"/>
                    <w:noProof/>
                  </w:rPr>
                </w:rPrChange>
              </w:rPr>
              <w:delText>CONFIGURATION DU LOGICIEL</w:delText>
            </w:r>
            <w:r w:rsidDel="00A27D93">
              <w:rPr>
                <w:noProof/>
                <w:webHidden/>
              </w:rPr>
              <w:tab/>
              <w:delText>15</w:delText>
            </w:r>
          </w:del>
        </w:p>
        <w:p w14:paraId="5CF2B2E8" w14:textId="77777777" w:rsidR="00D55F3F" w:rsidRDefault="00D55F3F" w:rsidP="007D3958">
          <w:pPr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5C64CEA" w14:textId="77777777" w:rsidR="00E01BE7" w:rsidRDefault="00E01BE7" w:rsidP="007D3958">
      <w:pPr>
        <w:jc w:val="center"/>
        <w:rPr>
          <w:b/>
          <w:bCs/>
        </w:rPr>
      </w:pPr>
    </w:p>
    <w:p w14:paraId="038196A9" w14:textId="77777777" w:rsidR="001D3023" w:rsidRDefault="001D3023" w:rsidP="007D3958">
      <w:pPr>
        <w:jc w:val="center"/>
        <w:rPr>
          <w:b/>
          <w:bCs/>
        </w:rPr>
      </w:pPr>
    </w:p>
    <w:p w14:paraId="1D7D8938" w14:textId="77777777" w:rsidR="00396A43" w:rsidRDefault="00396A43" w:rsidP="007D3958">
      <w:pPr>
        <w:jc w:val="center"/>
        <w:rPr>
          <w:b/>
          <w:bCs/>
        </w:rPr>
      </w:pPr>
    </w:p>
    <w:p w14:paraId="7405E92E" w14:textId="77777777" w:rsidR="008B41CF" w:rsidRPr="008B41CF" w:rsidRDefault="00D55F3F" w:rsidP="007D3958">
      <w:pPr>
        <w:pStyle w:val="Titre1"/>
        <w:numPr>
          <w:ilvl w:val="0"/>
          <w:numId w:val="1"/>
        </w:numPr>
        <w:pBdr>
          <w:bottom w:val="single" w:sz="6" w:space="1" w:color="auto"/>
        </w:pBdr>
        <w:jc w:val="center"/>
        <w:rPr>
          <w:color w:val="auto"/>
        </w:rPr>
      </w:pPr>
      <w:bookmarkStart w:id="185" w:name="_Toc1497871"/>
      <w:r w:rsidRPr="008B41CF">
        <w:rPr>
          <w:color w:val="auto"/>
        </w:rPr>
        <w:t>INTRODUCTION</w:t>
      </w:r>
      <w:bookmarkEnd w:id="185"/>
    </w:p>
    <w:p w14:paraId="21CF80A0" w14:textId="77777777" w:rsidR="00320CF0" w:rsidRPr="008B41CF" w:rsidRDefault="00320CF0" w:rsidP="0054481E"/>
    <w:p w14:paraId="308637CB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186" w:name="_Toc1497872"/>
      <w:r w:rsidRPr="008B41CF">
        <w:rPr>
          <w:color w:val="auto"/>
        </w:rPr>
        <w:t>OBJECTIF</w:t>
      </w:r>
      <w:bookmarkEnd w:id="186"/>
    </w:p>
    <w:p w14:paraId="28172D08" w14:textId="77777777" w:rsidR="008B41CF" w:rsidRPr="008B41CF" w:rsidRDefault="008B41CF" w:rsidP="0054481E"/>
    <w:p w14:paraId="1C274DEC" w14:textId="77777777" w:rsidR="007922F5" w:rsidRDefault="008B41CF" w:rsidP="0054481E">
      <w:pPr>
        <w:ind w:firstLine="360"/>
      </w:pPr>
      <w:r>
        <w:t>Ce document a pour but de présenter l’ensemble des informations n</w:t>
      </w:r>
      <w:r w:rsidR="00D71414">
        <w:t xml:space="preserve">écessaires au contrôle du </w:t>
      </w:r>
      <w:del w:id="187" w:author="Pierre Demolliens" w:date="2019-02-19T18:51:00Z">
        <w:r w:rsidR="007922F5" w:rsidDel="00964802">
          <w:delText>sous-</w:delText>
        </w:r>
      </w:del>
      <w:r w:rsidR="00D71414">
        <w:t>système logiciel</w:t>
      </w:r>
      <w:r>
        <w:t xml:space="preserve"> </w:t>
      </w:r>
      <w:r w:rsidR="00AE7329" w:rsidRPr="00AE7329">
        <w:rPr>
          <w:b/>
        </w:rPr>
        <w:t>GP</w:t>
      </w:r>
      <w:r w:rsidR="00C1012C">
        <w:rPr>
          <w:b/>
        </w:rPr>
        <w:t xml:space="preserve"> </w:t>
      </w:r>
      <w:r w:rsidR="00BA2AF9" w:rsidRPr="00AE7329">
        <w:rPr>
          <w:b/>
        </w:rPr>
        <w:t>1.0</w:t>
      </w:r>
      <w:r w:rsidR="00F04237">
        <w:rPr>
          <w:b/>
        </w:rPr>
        <w:t xml:space="preserve">. </w:t>
      </w:r>
    </w:p>
    <w:p w14:paraId="2AE50B30" w14:textId="77777777" w:rsidR="008B41CF" w:rsidRDefault="008B41CF" w:rsidP="0054481E">
      <w:pPr>
        <w:ind w:firstLine="360"/>
      </w:pPr>
      <w:r>
        <w:t>Il sert à la bonne gestion du projet</w:t>
      </w:r>
      <w:r w:rsidR="007922F5">
        <w:t xml:space="preserve"> et</w:t>
      </w:r>
      <w:r>
        <w:t xml:space="preserve"> décrit en détail les différentes phases du projet</w:t>
      </w:r>
      <w:r w:rsidR="00320CF0">
        <w:t xml:space="preserve"> avec </w:t>
      </w:r>
      <w:r>
        <w:t>les ressources nécessaires à leur bon déroulement et les produits attendus lors des différentes itérations.</w:t>
      </w:r>
    </w:p>
    <w:p w14:paraId="2FEAE99C" w14:textId="77777777" w:rsidR="006B7025" w:rsidRDefault="006B7025" w:rsidP="0054481E">
      <w:pPr>
        <w:ind w:firstLine="360"/>
      </w:pPr>
      <w:r>
        <w:lastRenderedPageBreak/>
        <w:t>Il sera mis à jour tout au long du cycle de développement du logiciel.</w:t>
      </w:r>
    </w:p>
    <w:p w14:paraId="6210CFD9" w14:textId="77777777" w:rsidR="008B41CF" w:rsidRPr="008B41CF" w:rsidRDefault="008B41CF" w:rsidP="0054481E">
      <w:pPr>
        <w:ind w:firstLine="360"/>
      </w:pPr>
    </w:p>
    <w:p w14:paraId="3A02B14B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188" w:name="_Toc1497873"/>
      <w:r w:rsidRPr="008B41CF">
        <w:rPr>
          <w:color w:val="auto"/>
        </w:rPr>
        <w:t>PORTEE</w:t>
      </w:r>
      <w:bookmarkEnd w:id="188"/>
    </w:p>
    <w:p w14:paraId="14584E95" w14:textId="77777777" w:rsidR="008B41CF" w:rsidRDefault="008B41CF" w:rsidP="0054481E"/>
    <w:p w14:paraId="1ACB76C8" w14:textId="77777777" w:rsidR="008B41CF" w:rsidRDefault="008B41CF" w:rsidP="0054481E">
      <w:pPr>
        <w:ind w:firstLine="360"/>
      </w:pPr>
      <w:r>
        <w:t>Ce document sera utilisé par l’équipe du projet et sera disponible pour le maître d’ouvrage si celui-ci désire l’étudier et faire des remarques.</w:t>
      </w:r>
    </w:p>
    <w:p w14:paraId="0A98A988" w14:textId="77777777" w:rsidR="008B41CF" w:rsidRPr="008B41CF" w:rsidRDefault="008B41CF" w:rsidP="0054481E"/>
    <w:p w14:paraId="1DAC75D7" w14:textId="77777777" w:rsidR="00D55F3F" w:rsidRDefault="00D55F3F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189" w:name="_Toc1497874"/>
      <w:r w:rsidRPr="008B41CF">
        <w:rPr>
          <w:color w:val="auto"/>
        </w:rPr>
        <w:t>REFERENCES</w:t>
      </w:r>
      <w:bookmarkEnd w:id="189"/>
    </w:p>
    <w:p w14:paraId="7C316BC1" w14:textId="77777777" w:rsidR="00971ECE" w:rsidRPr="00971ECE" w:rsidRDefault="00971ECE" w:rsidP="0054481E"/>
    <w:p w14:paraId="0EFFC33A" w14:textId="77777777" w:rsidR="00E737DF" w:rsidRDefault="00BC0FFB" w:rsidP="0054481E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1DB102C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04F14225" w14:textId="77777777" w:rsidR="001828D8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36833027" w14:textId="77777777" w:rsidR="001828D8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00B9E563" w14:textId="77777777" w:rsidTr="00C01120">
        <w:trPr>
          <w:jc w:val="center"/>
        </w:trPr>
        <w:tc>
          <w:tcPr>
            <w:tcW w:w="3539" w:type="dxa"/>
          </w:tcPr>
          <w:p w14:paraId="2C08572E" w14:textId="77777777" w:rsidR="001828D8" w:rsidRDefault="007D73AE" w:rsidP="007D3958">
            <w:pPr>
              <w:jc w:val="center"/>
            </w:pPr>
            <w:r>
              <w:t>IEC</w:t>
            </w:r>
            <w:r w:rsidR="00BB3CC5">
              <w:t xml:space="preserve"> </w:t>
            </w:r>
            <w:r>
              <w:t>62304:2006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57054877" w14:textId="77777777" w:rsidR="001828D8" w:rsidRDefault="000C4405" w:rsidP="007D3958">
            <w:pPr>
              <w:jc w:val="center"/>
            </w:pPr>
            <w:r w:rsidRPr="000C4405">
              <w:t>Processus du cycle de vie du logiciel</w:t>
            </w:r>
          </w:p>
        </w:tc>
      </w:tr>
      <w:tr w:rsidR="000233A9" w14:paraId="1B9A6139" w14:textId="77777777" w:rsidTr="00C01120">
        <w:trPr>
          <w:jc w:val="center"/>
        </w:trPr>
        <w:tc>
          <w:tcPr>
            <w:tcW w:w="3539" w:type="dxa"/>
          </w:tcPr>
          <w:p w14:paraId="76A1A682" w14:textId="77777777" w:rsidR="000233A9" w:rsidRDefault="000233A9" w:rsidP="007D3958">
            <w:pPr>
              <w:jc w:val="center"/>
            </w:pPr>
            <w:r>
              <w:t>ISO 13485</w:t>
            </w:r>
            <w:r w:rsidR="00C97434">
              <w:t>:2016</w:t>
            </w:r>
          </w:p>
        </w:tc>
        <w:tc>
          <w:tcPr>
            <w:tcW w:w="5528" w:type="dxa"/>
          </w:tcPr>
          <w:p w14:paraId="327DB520" w14:textId="77777777" w:rsidR="000233A9" w:rsidRDefault="00317060" w:rsidP="007D3958">
            <w:pPr>
              <w:jc w:val="center"/>
            </w:pPr>
            <w:r w:rsidRPr="00317060">
              <w:t>Systèmes de management de la qualité -- Exigences à des fins réglementaires</w:t>
            </w:r>
          </w:p>
        </w:tc>
      </w:tr>
      <w:tr w:rsidR="00320CF0" w14:paraId="217545BC" w14:textId="77777777" w:rsidTr="00C01120">
        <w:trPr>
          <w:jc w:val="center"/>
        </w:trPr>
        <w:tc>
          <w:tcPr>
            <w:tcW w:w="3539" w:type="dxa"/>
          </w:tcPr>
          <w:p w14:paraId="0C907DF5" w14:textId="77777777" w:rsidR="00320CF0" w:rsidRDefault="00320CF0" w:rsidP="007D3958">
            <w:pPr>
              <w:jc w:val="center"/>
            </w:pPr>
            <w:r>
              <w:t>ISO 149</w:t>
            </w:r>
            <w:r w:rsidR="001B771E">
              <w:t>7</w:t>
            </w:r>
            <w:r>
              <w:t>1</w:t>
            </w:r>
            <w:r w:rsidR="00CB0FA1">
              <w:t>:200</w:t>
            </w:r>
            <w:r w:rsidR="003739E6">
              <w:t>7</w:t>
            </w:r>
          </w:p>
        </w:tc>
        <w:tc>
          <w:tcPr>
            <w:tcW w:w="5528" w:type="dxa"/>
          </w:tcPr>
          <w:p w14:paraId="1E3CE6F7" w14:textId="77777777" w:rsidR="00320CF0" w:rsidRDefault="00CB0FA1" w:rsidP="007D3958">
            <w:pPr>
              <w:jc w:val="center"/>
            </w:pPr>
            <w:r w:rsidRPr="00CB0FA1">
              <w:t>Application de la gestion des risques aux dispositifs médicaux</w:t>
            </w:r>
          </w:p>
        </w:tc>
      </w:tr>
      <w:tr w:rsidR="00320CF0" w14:paraId="394E2F0E" w14:textId="77777777" w:rsidTr="00C01120">
        <w:trPr>
          <w:jc w:val="center"/>
        </w:trPr>
        <w:tc>
          <w:tcPr>
            <w:tcW w:w="3539" w:type="dxa"/>
          </w:tcPr>
          <w:p w14:paraId="2B00F306" w14:textId="77777777" w:rsidR="00320CF0" w:rsidRDefault="00320CF0" w:rsidP="007D3958">
            <w:pPr>
              <w:jc w:val="center"/>
            </w:pPr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-1:2015</w:t>
            </w:r>
          </w:p>
        </w:tc>
        <w:tc>
          <w:tcPr>
            <w:tcW w:w="5528" w:type="dxa"/>
          </w:tcPr>
          <w:p w14:paraId="5E77E9B8" w14:textId="77777777" w:rsidR="00320CF0" w:rsidRDefault="001B771E" w:rsidP="007D3958">
            <w:pPr>
              <w:jc w:val="center"/>
            </w:pPr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0770058E" w14:textId="77777777" w:rsidR="001828D8" w:rsidRDefault="001828D8" w:rsidP="007D3958">
      <w:pPr>
        <w:jc w:val="center"/>
        <w:rPr>
          <w:color w:val="FF0000"/>
        </w:rPr>
      </w:pPr>
    </w:p>
    <w:p w14:paraId="6F91C76A" w14:textId="77777777" w:rsidR="0009053F" w:rsidRDefault="0009053F" w:rsidP="007D3958">
      <w:pPr>
        <w:jc w:val="center"/>
        <w:rPr>
          <w:color w:val="FF0000"/>
        </w:rPr>
      </w:pPr>
    </w:p>
    <w:p w14:paraId="469C1B81" w14:textId="77777777" w:rsidR="0009053F" w:rsidRDefault="0009053F" w:rsidP="007D3958">
      <w:pPr>
        <w:jc w:val="center"/>
        <w:rPr>
          <w:color w:val="FF0000"/>
        </w:rPr>
      </w:pPr>
    </w:p>
    <w:p w14:paraId="6DD7F036" w14:textId="77777777" w:rsidR="0009053F" w:rsidRDefault="0009053F" w:rsidP="007D3958">
      <w:pPr>
        <w:jc w:val="center"/>
        <w:rPr>
          <w:color w:val="FF0000"/>
        </w:rPr>
      </w:pPr>
    </w:p>
    <w:p w14:paraId="10274B58" w14:textId="77777777" w:rsidR="0009053F" w:rsidRDefault="0009053F" w:rsidP="007D3958">
      <w:pPr>
        <w:jc w:val="center"/>
        <w:rPr>
          <w:color w:val="FF0000"/>
        </w:rPr>
      </w:pPr>
    </w:p>
    <w:p w14:paraId="4E822F08" w14:textId="77777777" w:rsidR="0009053F" w:rsidRDefault="0009053F" w:rsidP="007D3958">
      <w:pPr>
        <w:jc w:val="center"/>
        <w:rPr>
          <w:color w:val="FF0000"/>
        </w:rPr>
      </w:pPr>
    </w:p>
    <w:p w14:paraId="73532B5B" w14:textId="77777777" w:rsidR="0009053F" w:rsidRDefault="0009053F" w:rsidP="007D3958">
      <w:pPr>
        <w:jc w:val="center"/>
        <w:rPr>
          <w:color w:val="FF0000"/>
        </w:rPr>
      </w:pPr>
    </w:p>
    <w:p w14:paraId="58B34003" w14:textId="77777777" w:rsidR="0009053F" w:rsidRDefault="0009053F" w:rsidP="007D3958">
      <w:pPr>
        <w:jc w:val="center"/>
        <w:rPr>
          <w:color w:val="FF0000"/>
        </w:rPr>
      </w:pPr>
    </w:p>
    <w:p w14:paraId="6FAB99F7" w14:textId="77777777" w:rsidR="0009053F" w:rsidRDefault="0009053F" w:rsidP="007D3958">
      <w:pPr>
        <w:jc w:val="center"/>
        <w:rPr>
          <w:color w:val="FF0000"/>
        </w:rPr>
      </w:pPr>
    </w:p>
    <w:p w14:paraId="253E81A2" w14:textId="77777777" w:rsidR="00CE75E3" w:rsidRDefault="00BC0FFB" w:rsidP="007D3958">
      <w:pPr>
        <w:pStyle w:val="Paragraphedeliste"/>
        <w:numPr>
          <w:ilvl w:val="2"/>
          <w:numId w:val="1"/>
        </w:numPr>
        <w:jc w:val="center"/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3728813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69FFE2B7" w14:textId="77777777" w:rsidR="00CE75E3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8A96F88" w14:textId="77777777" w:rsidR="00CE75E3" w:rsidRPr="001828D8" w:rsidRDefault="001B27FC" w:rsidP="007D395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:rsidDel="00D17212" w14:paraId="0D27B78D" w14:textId="54CCCC6F" w:rsidTr="003B156E">
        <w:trPr>
          <w:jc w:val="center"/>
          <w:del w:id="190" w:author="Pierre Demolliens" w:date="2019-02-19T18:53:00Z"/>
        </w:trPr>
        <w:tc>
          <w:tcPr>
            <w:tcW w:w="4673" w:type="dxa"/>
            <w:shd w:val="clear" w:color="auto" w:fill="auto"/>
          </w:tcPr>
          <w:p w14:paraId="27F1AF10" w14:textId="46F2FCC3" w:rsidR="00CE75E3" w:rsidRPr="00193C33" w:rsidDel="00D17212" w:rsidRDefault="00CE75E3" w:rsidP="007D3958">
            <w:pPr>
              <w:jc w:val="center"/>
              <w:rPr>
                <w:del w:id="191" w:author="Pierre Demolliens" w:date="2019-02-19T18:53:00Z"/>
              </w:rPr>
            </w:pPr>
          </w:p>
        </w:tc>
        <w:tc>
          <w:tcPr>
            <w:tcW w:w="4394" w:type="dxa"/>
            <w:shd w:val="clear" w:color="auto" w:fill="auto"/>
          </w:tcPr>
          <w:p w14:paraId="7DD5C65C" w14:textId="72D79DC7" w:rsidR="00CE75E3" w:rsidDel="00D17212" w:rsidRDefault="00731F70" w:rsidP="007D3958">
            <w:pPr>
              <w:jc w:val="center"/>
              <w:rPr>
                <w:del w:id="192" w:author="Pierre Demolliens" w:date="2019-02-19T18:53:00Z"/>
              </w:rPr>
            </w:pPr>
            <w:del w:id="193" w:author="Pierre Demolliens" w:date="2019-02-19T18:53:00Z">
              <w:r w:rsidDel="00D17212">
                <w:delText>Dossier de gestion des risques</w:delText>
              </w:r>
            </w:del>
          </w:p>
        </w:tc>
      </w:tr>
      <w:tr w:rsidR="00731F70" w:rsidDel="00D17212" w14:paraId="5189554E" w14:textId="2CF7981B" w:rsidTr="003B156E">
        <w:trPr>
          <w:jc w:val="center"/>
          <w:del w:id="194" w:author="Pierre Demolliens" w:date="2019-02-19T18:53:00Z"/>
        </w:trPr>
        <w:tc>
          <w:tcPr>
            <w:tcW w:w="4673" w:type="dxa"/>
            <w:shd w:val="clear" w:color="auto" w:fill="auto"/>
          </w:tcPr>
          <w:p w14:paraId="47B96713" w14:textId="4FCBA2F4" w:rsidR="00731F70" w:rsidRPr="009026FB" w:rsidDel="00D17212" w:rsidRDefault="00731F70" w:rsidP="007D3958">
            <w:pPr>
              <w:jc w:val="center"/>
              <w:rPr>
                <w:del w:id="195" w:author="Pierre Demolliens" w:date="2019-02-19T18:53:00Z"/>
                <w:rFonts w:cstheme="minorHAnsi"/>
                <w:color w:val="2524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4" w:type="dxa"/>
            <w:shd w:val="clear" w:color="auto" w:fill="auto"/>
          </w:tcPr>
          <w:p w14:paraId="2EB42F5A" w14:textId="5237424E" w:rsidR="00731F70" w:rsidDel="00D17212" w:rsidRDefault="00C01120" w:rsidP="007D3958">
            <w:pPr>
              <w:jc w:val="center"/>
              <w:rPr>
                <w:del w:id="196" w:author="Pierre Demolliens" w:date="2019-02-19T18:53:00Z"/>
              </w:rPr>
            </w:pPr>
            <w:del w:id="197" w:author="Pierre Demolliens" w:date="2019-02-19T18:53:00Z">
              <w:r w:rsidDel="00D17212">
                <w:delText>Plan de gestion des risques</w:delText>
              </w:r>
            </w:del>
          </w:p>
        </w:tc>
      </w:tr>
      <w:tr w:rsidR="006300E9" w:rsidDel="00D17212" w14:paraId="35BDBC88" w14:textId="10A84E6B" w:rsidTr="003B156E">
        <w:trPr>
          <w:jc w:val="center"/>
          <w:del w:id="198" w:author="Pierre Demolliens" w:date="2019-02-19T18:53:00Z"/>
        </w:trPr>
        <w:tc>
          <w:tcPr>
            <w:tcW w:w="4673" w:type="dxa"/>
            <w:shd w:val="clear" w:color="auto" w:fill="auto"/>
          </w:tcPr>
          <w:p w14:paraId="1C9A615D" w14:textId="3193219F" w:rsidR="006300E9" w:rsidRPr="00193C33" w:rsidDel="00D17212" w:rsidRDefault="006300E9" w:rsidP="007D3958">
            <w:pPr>
              <w:jc w:val="center"/>
              <w:rPr>
                <w:del w:id="199" w:author="Pierre Demolliens" w:date="2019-02-19T18:53:00Z"/>
              </w:rPr>
            </w:pPr>
          </w:p>
        </w:tc>
        <w:tc>
          <w:tcPr>
            <w:tcW w:w="4394" w:type="dxa"/>
            <w:shd w:val="clear" w:color="auto" w:fill="auto"/>
          </w:tcPr>
          <w:p w14:paraId="6995DFF5" w14:textId="747D941F" w:rsidR="006300E9" w:rsidDel="00D17212" w:rsidRDefault="00CD3E55" w:rsidP="007D3958">
            <w:pPr>
              <w:jc w:val="center"/>
              <w:rPr>
                <w:del w:id="200" w:author="Pierre Demolliens" w:date="2019-02-19T18:53:00Z"/>
              </w:rPr>
            </w:pPr>
            <w:del w:id="201" w:author="Pierre Demolliens" w:date="2019-02-19T18:53:00Z">
              <w:r w:rsidDel="00D17212">
                <w:delText>Dossier d’i</w:delText>
              </w:r>
              <w:r w:rsidR="00D64512" w:rsidDel="00D17212">
                <w:delText>ngénierie de l’aptitude à l’utilisation</w:delText>
              </w:r>
            </w:del>
          </w:p>
        </w:tc>
      </w:tr>
      <w:tr w:rsidR="003B5821" w:rsidDel="00D17212" w14:paraId="7847FCEB" w14:textId="72E0FD81" w:rsidTr="008F5DE7">
        <w:trPr>
          <w:jc w:val="center"/>
          <w:del w:id="202" w:author="Pierre Demolliens" w:date="2019-02-19T18:53:00Z"/>
        </w:trPr>
        <w:tc>
          <w:tcPr>
            <w:tcW w:w="4673" w:type="dxa"/>
          </w:tcPr>
          <w:p w14:paraId="4AF670EB" w14:textId="23D51ABE" w:rsidR="003B5821" w:rsidDel="00D17212" w:rsidRDefault="003B5821" w:rsidP="007D3958">
            <w:pPr>
              <w:jc w:val="center"/>
              <w:rPr>
                <w:del w:id="203" w:author="Pierre Demolliens" w:date="2019-02-19T18:53:00Z"/>
              </w:rPr>
            </w:pPr>
          </w:p>
        </w:tc>
        <w:tc>
          <w:tcPr>
            <w:tcW w:w="4394" w:type="dxa"/>
          </w:tcPr>
          <w:p w14:paraId="6B56B418" w14:textId="416FA385" w:rsidR="003B5821" w:rsidRPr="003B5821" w:rsidDel="00D17212" w:rsidRDefault="00C01120" w:rsidP="007D3958">
            <w:pPr>
              <w:jc w:val="center"/>
              <w:rPr>
                <w:del w:id="204" w:author="Pierre Demolliens" w:date="2019-02-19T18:53:00Z"/>
              </w:rPr>
            </w:pPr>
            <w:del w:id="205" w:author="Pierre Demolliens" w:date="2019-02-19T18:53:00Z">
              <w:r w:rsidDel="00D17212">
                <w:delText>Procédure de développement logiciel</w:delText>
              </w:r>
            </w:del>
          </w:p>
        </w:tc>
      </w:tr>
      <w:tr w:rsidR="007F694B" w14:paraId="61FAD60B" w14:textId="77777777" w:rsidTr="00DC781A">
        <w:trPr>
          <w:trHeight w:val="585"/>
          <w:jc w:val="center"/>
        </w:trPr>
        <w:tc>
          <w:tcPr>
            <w:tcW w:w="4673" w:type="dxa"/>
          </w:tcPr>
          <w:p w14:paraId="7CBEBB7A" w14:textId="51A851AF" w:rsidR="007F694B" w:rsidRDefault="00DC781A" w:rsidP="007D3958">
            <w:pPr>
              <w:tabs>
                <w:tab w:val="left" w:pos="990"/>
              </w:tabs>
              <w:jc w:val="center"/>
              <w:rPr>
                <w:rFonts w:cstheme="minorHAnsi"/>
              </w:rPr>
            </w:pPr>
            <w:r w:rsidRPr="00DC781A">
              <w:rPr>
                <w:rFonts w:cstheme="minorHAnsi"/>
              </w:rPr>
              <w:t>Exigences logicielles-</w:t>
            </w:r>
            <w:del w:id="206" w:author="Pierre Demolliens" w:date="2019-02-19T18:53:00Z">
              <w:r w:rsidRPr="00DC781A" w:rsidDel="00D17212">
                <w:rPr>
                  <w:rFonts w:cstheme="minorHAnsi"/>
                </w:rPr>
                <w:delText>1</w:delText>
              </w:r>
            </w:del>
            <w:ins w:id="207" w:author="Pierre Demolliens" w:date="2019-02-19T18:53:00Z">
              <w:r w:rsidR="00D17212">
                <w:rPr>
                  <w:rFonts w:cstheme="minorHAnsi"/>
                </w:rPr>
                <w:t>2</w:t>
              </w:r>
            </w:ins>
            <w:r w:rsidRPr="00DC781A">
              <w:rPr>
                <w:rFonts w:cstheme="minorHAnsi"/>
              </w:rPr>
              <w:t>.</w:t>
            </w:r>
            <w:r w:rsidR="00BA2AF9">
              <w:rPr>
                <w:rFonts w:cstheme="minorHAnsi"/>
              </w:rPr>
              <w:t>0</w:t>
            </w:r>
            <w:r w:rsidR="00881B67">
              <w:rPr>
                <w:rFonts w:cstheme="minorHAnsi"/>
              </w:rPr>
              <w:t xml:space="preserve"> -Mialon, Long, Demolliens</w:t>
            </w:r>
          </w:p>
        </w:tc>
        <w:tc>
          <w:tcPr>
            <w:tcW w:w="4394" w:type="dxa"/>
          </w:tcPr>
          <w:p w14:paraId="3C2B3E1E" w14:textId="77777777" w:rsidR="007F694B" w:rsidRDefault="007F694B" w:rsidP="007D3958">
            <w:pPr>
              <w:jc w:val="center"/>
            </w:pPr>
            <w:r>
              <w:t>Exigences logicielles</w:t>
            </w:r>
          </w:p>
        </w:tc>
      </w:tr>
      <w:tr w:rsidR="00A6046B" w14:paraId="3149E5D9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6EF25955" w14:textId="054F18C0" w:rsidR="00A6046B" w:rsidRDefault="00DC781A" w:rsidP="007D3958">
            <w:pPr>
              <w:jc w:val="center"/>
            </w:pPr>
            <w:r w:rsidRPr="00DC781A">
              <w:t>Plan de tests logiciels-</w:t>
            </w:r>
            <w:ins w:id="208" w:author="Pierre Demolliens" w:date="2019-02-19T18:53:00Z">
              <w:r w:rsidR="00D17212">
                <w:t>2</w:t>
              </w:r>
            </w:ins>
            <w:del w:id="209" w:author="Pierre Demolliens" w:date="2019-02-19T18:53:00Z">
              <w:r w:rsidRPr="00DC781A" w:rsidDel="00D17212">
                <w:delText>1</w:delText>
              </w:r>
            </w:del>
            <w:r w:rsidRPr="00DC781A">
              <w:t>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6259FCF3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Plan de tests logiciels</w:t>
            </w:r>
          </w:p>
        </w:tc>
      </w:tr>
      <w:tr w:rsidR="00A6046B" w14:paraId="24629711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7B037B10" w14:textId="4675441C" w:rsidR="00A6046B" w:rsidRDefault="00DC781A" w:rsidP="007D3958">
            <w:pPr>
              <w:jc w:val="center"/>
            </w:pPr>
            <w:r w:rsidRPr="00DC781A">
              <w:t>Rapport de tests logiciels-</w:t>
            </w:r>
            <w:ins w:id="210" w:author="Pierre Demolliens" w:date="2019-02-19T18:53:00Z">
              <w:r w:rsidR="00D17212">
                <w:t>2</w:t>
              </w:r>
            </w:ins>
            <w:del w:id="211" w:author="Pierre Demolliens" w:date="2019-02-19T18:53:00Z">
              <w:r w:rsidRPr="00DC781A" w:rsidDel="00D17212">
                <w:delText>1</w:delText>
              </w:r>
            </w:del>
            <w:r w:rsidRPr="00DC781A">
              <w:t>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4F950EB8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Rapport de tests logiciels</w:t>
            </w:r>
          </w:p>
        </w:tc>
      </w:tr>
      <w:tr w:rsidR="007F694B" w14:paraId="6D84B83E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754A2211" w14:textId="1BC2AF28" w:rsidR="007F694B" w:rsidRDefault="00DC781A" w:rsidP="007D3958">
            <w:pPr>
              <w:jc w:val="center"/>
            </w:pPr>
            <w:r w:rsidRPr="00DC781A">
              <w:t>Matrice de traçabilité des exigences-</w:t>
            </w:r>
            <w:ins w:id="212" w:author="Pierre Demolliens" w:date="2019-02-19T18:53:00Z">
              <w:r w:rsidR="00D17212">
                <w:t>2</w:t>
              </w:r>
            </w:ins>
            <w:del w:id="213" w:author="Pierre Demolliens" w:date="2019-02-19T18:53:00Z">
              <w:r w:rsidRPr="00DC781A" w:rsidDel="00D17212">
                <w:delText>1</w:delText>
              </w:r>
            </w:del>
            <w:r w:rsidRPr="00DC781A">
              <w:t>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3809DD8A" w14:textId="77777777" w:rsidR="007F694B" w:rsidRDefault="007F694B" w:rsidP="007D3958">
            <w:pPr>
              <w:jc w:val="center"/>
            </w:pPr>
            <w:r>
              <w:t>Matrice de traçabilité des exigences</w:t>
            </w:r>
          </w:p>
        </w:tc>
      </w:tr>
      <w:tr w:rsidR="00A6046B" w14:paraId="65E3758C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179D1CCF" w14:textId="16C641DD" w:rsidR="00A6046B" w:rsidRDefault="00DC781A" w:rsidP="007D3958">
            <w:pPr>
              <w:jc w:val="center"/>
            </w:pPr>
            <w:r w:rsidRPr="00DC781A">
              <w:lastRenderedPageBreak/>
              <w:t>Rapport de description de la version diffusée-</w:t>
            </w:r>
            <w:ins w:id="214" w:author="Pierre Demolliens" w:date="2019-02-19T18:53:00Z">
              <w:r w:rsidR="00D17212">
                <w:t>2</w:t>
              </w:r>
            </w:ins>
            <w:del w:id="215" w:author="Pierre Demolliens" w:date="2019-02-19T18:53:00Z">
              <w:r w:rsidRPr="00DC781A" w:rsidDel="00D17212">
                <w:delText>1</w:delText>
              </w:r>
            </w:del>
            <w:r w:rsidRPr="00DC781A">
              <w:t>.</w:t>
            </w:r>
            <w:r w:rsidR="00BA2AF9"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0166F577" w14:textId="77777777" w:rsidR="00A6046B" w:rsidRPr="003B5821" w:rsidRDefault="00A6046B" w:rsidP="007D3958">
            <w:pPr>
              <w:jc w:val="center"/>
              <w:rPr>
                <w:rFonts w:cstheme="minorHAnsi"/>
              </w:rPr>
            </w:pPr>
            <w:r>
              <w:t>Rapport de description de la version diffusée</w:t>
            </w:r>
          </w:p>
        </w:tc>
      </w:tr>
      <w:tr w:rsidR="009026FB" w14:paraId="1DEAD9CF" w14:textId="77777777" w:rsidTr="00193C33">
        <w:trPr>
          <w:jc w:val="center"/>
        </w:trPr>
        <w:tc>
          <w:tcPr>
            <w:tcW w:w="4673" w:type="dxa"/>
            <w:shd w:val="clear" w:color="auto" w:fill="auto"/>
          </w:tcPr>
          <w:p w14:paraId="62217937" w14:textId="4ED974D4" w:rsidR="009026FB" w:rsidRPr="00207B49" w:rsidRDefault="009026FB" w:rsidP="007D3958">
            <w:pPr>
              <w:jc w:val="center"/>
              <w:rPr>
                <w:rFonts w:cstheme="minorHAnsi"/>
              </w:rPr>
            </w:pPr>
            <w:r w:rsidRPr="00AB3E05">
              <w:rPr>
                <w:rFonts w:cstheme="minorHAnsi"/>
              </w:rPr>
              <w:t>Plan de gestion de la configuration-</w:t>
            </w:r>
            <w:ins w:id="216" w:author="Pierre Demolliens" w:date="2019-02-19T18:53:00Z">
              <w:r w:rsidR="00D17212">
                <w:rPr>
                  <w:rFonts w:cstheme="minorHAnsi"/>
                </w:rPr>
                <w:t>2</w:t>
              </w:r>
            </w:ins>
            <w:del w:id="217" w:author="Pierre Demolliens" w:date="2019-02-19T18:53:00Z">
              <w:r w:rsidRPr="00AB3E05" w:rsidDel="00D17212">
                <w:rPr>
                  <w:rFonts w:cstheme="minorHAnsi"/>
                </w:rPr>
                <w:delText>1</w:delText>
              </w:r>
            </w:del>
            <w:r w:rsidRPr="00AB3E05">
              <w:rPr>
                <w:rFonts w:cstheme="minorHAnsi"/>
              </w:rPr>
              <w:t>.</w:t>
            </w:r>
            <w:r w:rsidR="00BA2AF9">
              <w:rPr>
                <w:rFonts w:cstheme="minorHAnsi"/>
              </w:rPr>
              <w:t>0</w:t>
            </w:r>
            <w:r w:rsidR="00881B67">
              <w:t xml:space="preserve"> </w:t>
            </w:r>
            <w:r w:rsidR="00881B67">
              <w:rPr>
                <w:rFonts w:cstheme="minorHAnsi"/>
              </w:rPr>
              <w:t>-Mialon, Long, Demolliens</w:t>
            </w:r>
          </w:p>
        </w:tc>
        <w:tc>
          <w:tcPr>
            <w:tcW w:w="4394" w:type="dxa"/>
          </w:tcPr>
          <w:p w14:paraId="393413DD" w14:textId="77777777" w:rsidR="009026FB" w:rsidRDefault="009026FB" w:rsidP="007D395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Plan de gestion de la configuration du logiciel</w:t>
            </w:r>
          </w:p>
        </w:tc>
      </w:tr>
    </w:tbl>
    <w:p w14:paraId="55B2897A" w14:textId="77777777" w:rsidR="00CE75E3" w:rsidRDefault="00CE75E3" w:rsidP="0054481E">
      <w:pPr>
        <w:rPr>
          <w:color w:val="FF0000"/>
        </w:rPr>
      </w:pPr>
    </w:p>
    <w:p w14:paraId="3D50FEC3" w14:textId="77777777" w:rsidR="00E737DF" w:rsidRDefault="004D53D7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18" w:name="_Toc1497875"/>
      <w:r w:rsidRPr="004D53D7">
        <w:rPr>
          <w:color w:val="auto"/>
        </w:rPr>
        <w:t>TERMES ET DEFINITIONS</w:t>
      </w:r>
      <w:bookmarkEnd w:id="218"/>
    </w:p>
    <w:p w14:paraId="674A58D4" w14:textId="77777777" w:rsidR="00E737DF" w:rsidRPr="00E737DF" w:rsidRDefault="00E737DF" w:rsidP="0054481E"/>
    <w:p w14:paraId="2A3E9CA0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 w:rsidRPr="00E737DF">
        <w:t>ACTIVITE</w:t>
      </w:r>
    </w:p>
    <w:p w14:paraId="3F0B7746" w14:textId="77777777" w:rsidR="00E737DF" w:rsidRPr="00E737DF" w:rsidRDefault="00E737DF" w:rsidP="0054481E">
      <w:r w:rsidRPr="00E737DF">
        <w:t>E</w:t>
      </w:r>
      <w:r w:rsidR="004D53D7" w:rsidRPr="00E737DF">
        <w:t>nsemble d'une ou de plusieurs TACHES corrélées ou interactives</w:t>
      </w:r>
      <w:r>
        <w:t>.</w:t>
      </w:r>
    </w:p>
    <w:p w14:paraId="35EB8768" w14:textId="77777777" w:rsidR="00E737DF" w:rsidRPr="00E737DF" w:rsidRDefault="00E737DF" w:rsidP="0054481E">
      <w:pPr>
        <w:pStyle w:val="Paragraphedeliste"/>
        <w:numPr>
          <w:ilvl w:val="2"/>
          <w:numId w:val="1"/>
        </w:numPr>
      </w:pPr>
      <w:r>
        <w:t>ANOMALIE</w:t>
      </w:r>
    </w:p>
    <w:p w14:paraId="27B6657E" w14:textId="77777777" w:rsidR="004D53D7" w:rsidRDefault="00E737DF" w:rsidP="0054481E">
      <w:r>
        <w:t>T</w:t>
      </w:r>
      <w:r w:rsidR="004D53D7">
        <w:t>out état qui s'écarte de ce qui est attendu sur la base des spécifications des exigences, des</w:t>
      </w:r>
      <w:r>
        <w:t xml:space="preserve"> </w:t>
      </w:r>
      <w:r w:rsidR="004D53D7">
        <w:t>documents de conception, des normes, etc., ou qui ne correspond pas à la perception ou à</w:t>
      </w:r>
      <w:r>
        <w:t xml:space="preserve"> </w:t>
      </w:r>
      <w:r w:rsidR="004D53D7">
        <w:t>l'expérience d'un individu donné. Les ANOMALIES peuvent être décelées, sans limitation</w:t>
      </w:r>
      <w:r>
        <w:t xml:space="preserve"> </w:t>
      </w:r>
      <w:r w:rsidR="004D53D7">
        <w:t>aucune, pendant la revue, l’essai, l'analyse, la compilation ou l'utilisation des PRODUITS</w:t>
      </w:r>
      <w:r>
        <w:t xml:space="preserve"> </w:t>
      </w:r>
      <w:r w:rsidR="004D53D7">
        <w:t>LOGICIELS ou de la documentation applicable</w:t>
      </w:r>
    </w:p>
    <w:p w14:paraId="1B605BE8" w14:textId="77777777" w:rsidR="004D53D7" w:rsidRDefault="004D53D7" w:rsidP="0054481E">
      <w:r>
        <w:t>[IEEE 1044</w:t>
      </w:r>
      <w:r w:rsidR="001F74A7">
        <w:t xml:space="preserve"> </w:t>
      </w:r>
      <w:r>
        <w:t>:</w:t>
      </w:r>
      <w:r w:rsidR="001F74A7">
        <w:t xml:space="preserve"> </w:t>
      </w:r>
      <w:r>
        <w:t>1993, définition 3.1]</w:t>
      </w:r>
    </w:p>
    <w:p w14:paraId="5AB2918C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ARCHITECTURE</w:t>
      </w:r>
    </w:p>
    <w:p w14:paraId="0F867F87" w14:textId="77777777" w:rsidR="004D53D7" w:rsidRDefault="00E737DF" w:rsidP="0054481E">
      <w:r>
        <w:t>S</w:t>
      </w:r>
      <w:r w:rsidR="004D53D7">
        <w:t>tructure organisationnelle d'un SYSTEME ou d'un composant</w:t>
      </w:r>
    </w:p>
    <w:p w14:paraId="35D72573" w14:textId="77777777" w:rsidR="00E737DF" w:rsidRDefault="004D53D7" w:rsidP="0054481E">
      <w:r>
        <w:t>[IEEE 610.12</w:t>
      </w:r>
      <w:r w:rsidR="001F74A7">
        <w:t xml:space="preserve"> </w:t>
      </w:r>
      <w:r>
        <w:t>:</w:t>
      </w:r>
      <w:r w:rsidR="001F74A7">
        <w:t xml:space="preserve"> </w:t>
      </w:r>
      <w:r>
        <w:t>1990]</w:t>
      </w:r>
    </w:p>
    <w:p w14:paraId="19C48A97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DEMANDE DE MODIFICATION</w:t>
      </w:r>
    </w:p>
    <w:p w14:paraId="24058638" w14:textId="77777777" w:rsidR="00E737DF" w:rsidRDefault="00E737DF" w:rsidP="0054481E">
      <w:r>
        <w:t>S</w:t>
      </w:r>
      <w:r w:rsidR="004D53D7">
        <w:t>pécification écrite d'une modification à effectuer sur un PRODUIT LOGICIEL</w:t>
      </w:r>
      <w:r>
        <w:t>.</w:t>
      </w:r>
    </w:p>
    <w:p w14:paraId="02FAD123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ELEMENT DE CONFIGURATION</w:t>
      </w:r>
    </w:p>
    <w:p w14:paraId="6B35E76E" w14:textId="77777777" w:rsidR="004D53D7" w:rsidRDefault="00E737DF" w:rsidP="0054481E">
      <w:r>
        <w:t>E</w:t>
      </w:r>
      <w:r w:rsidR="004D53D7">
        <w:t>ntité qui peut être identifiée de manière univoque en un point de référence donné</w:t>
      </w:r>
      <w:r>
        <w:t>.</w:t>
      </w:r>
    </w:p>
    <w:p w14:paraId="0DFC5E41" w14:textId="77777777" w:rsidR="0009053F" w:rsidRPr="00E737DF" w:rsidRDefault="004D53D7" w:rsidP="0054481E">
      <w:pPr>
        <w:rPr>
          <w:sz w:val="20"/>
        </w:rPr>
      </w:pPr>
      <w:r w:rsidRPr="00E737DF">
        <w:rPr>
          <w:sz w:val="20"/>
        </w:rPr>
        <w:t>NOTE Basé sur l’ISO/CEI 12207</w:t>
      </w:r>
      <w:r w:rsidR="001F74A7">
        <w:rPr>
          <w:sz w:val="20"/>
        </w:rPr>
        <w:t xml:space="preserve"> </w:t>
      </w:r>
      <w:r w:rsidRPr="00E737DF">
        <w:rPr>
          <w:sz w:val="20"/>
        </w:rPr>
        <w:t>:</w:t>
      </w:r>
      <w:r w:rsidR="001F74A7">
        <w:rPr>
          <w:sz w:val="20"/>
        </w:rPr>
        <w:t xml:space="preserve"> </w:t>
      </w:r>
      <w:r w:rsidRPr="00E737DF">
        <w:rPr>
          <w:sz w:val="20"/>
        </w:rPr>
        <w:t>1995, définition 3.6</w:t>
      </w:r>
    </w:p>
    <w:p w14:paraId="25B88E66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LIVRABLE</w:t>
      </w:r>
    </w:p>
    <w:p w14:paraId="343BAE08" w14:textId="77777777" w:rsidR="004D53D7" w:rsidRDefault="00E737DF" w:rsidP="0054481E">
      <w:r>
        <w:t>R</w:t>
      </w:r>
      <w:r w:rsidR="004D53D7">
        <w:t>ésultat ou élément de sortie requis (y compris la documentation) d'une ACTIVITE ou d'une</w:t>
      </w:r>
      <w:r>
        <w:t xml:space="preserve"> </w:t>
      </w:r>
      <w:r w:rsidR="00BD31B1">
        <w:t>TACHE</w:t>
      </w:r>
    </w:p>
    <w:p w14:paraId="70902D9D" w14:textId="77777777" w:rsidR="00E737DF" w:rsidRDefault="004D53D7" w:rsidP="0054481E">
      <w:pPr>
        <w:pStyle w:val="Paragraphedeliste"/>
        <w:numPr>
          <w:ilvl w:val="2"/>
          <w:numId w:val="1"/>
        </w:numPr>
      </w:pPr>
      <w:r>
        <w:t>EVALUATION</w:t>
      </w:r>
    </w:p>
    <w:p w14:paraId="6632CF87" w14:textId="77777777" w:rsidR="004D53D7" w:rsidRDefault="00E737DF" w:rsidP="0054481E">
      <w:r>
        <w:t>D</w:t>
      </w:r>
      <w:r w:rsidR="004D53D7">
        <w:t>étermination systématique de l’étendue à laquelle l’entité répond aux critères spécifiés</w:t>
      </w:r>
    </w:p>
    <w:p w14:paraId="465052AC" w14:textId="77777777" w:rsidR="009A17C8" w:rsidRDefault="004D53D7" w:rsidP="0054481E">
      <w:r>
        <w:t>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3.9]</w:t>
      </w:r>
    </w:p>
    <w:p w14:paraId="12806827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DOMMAGE</w:t>
      </w:r>
    </w:p>
    <w:p w14:paraId="63286793" w14:textId="77777777" w:rsidR="004D53D7" w:rsidRDefault="00E737DF" w:rsidP="0054481E">
      <w:r>
        <w:t>B</w:t>
      </w:r>
      <w:r w:rsidR="004D53D7">
        <w:t>lessure physique ou atteinte à la santé des personnes ou atteinte aux biens ou à</w:t>
      </w:r>
      <w:r>
        <w:t xml:space="preserve"> </w:t>
      </w:r>
      <w:r w:rsidR="004D53D7">
        <w:t>l'environnement</w:t>
      </w:r>
    </w:p>
    <w:p w14:paraId="201A5037" w14:textId="77777777" w:rsidR="00E737DF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3.3]</w:t>
      </w:r>
    </w:p>
    <w:p w14:paraId="2C841158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PHENOMENE DANGEREUX (DANGER)</w:t>
      </w:r>
    </w:p>
    <w:p w14:paraId="619A1BC2" w14:textId="77777777" w:rsidR="004D53D7" w:rsidRDefault="00E737DF" w:rsidP="0054481E">
      <w:r>
        <w:t>S</w:t>
      </w:r>
      <w:r w:rsidR="004D53D7">
        <w:t>ource potentielle de DOMMAGE</w:t>
      </w:r>
    </w:p>
    <w:p w14:paraId="7027C38E" w14:textId="77777777" w:rsidR="00E737DF" w:rsidRDefault="004D53D7" w:rsidP="0054481E">
      <w:r>
        <w:lastRenderedPageBreak/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3.5]</w:t>
      </w:r>
    </w:p>
    <w:p w14:paraId="408615DF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FABRICANT</w:t>
      </w:r>
    </w:p>
    <w:p w14:paraId="7301EC71" w14:textId="77777777" w:rsidR="004D53D7" w:rsidRDefault="00E737DF" w:rsidP="0054481E">
      <w:r>
        <w:t>P</w:t>
      </w:r>
      <w:r w:rsidR="004D53D7">
        <w:t>ersonne physique ou morale chargée de la conception, de la fabrication, du</w:t>
      </w:r>
      <w:r>
        <w:t xml:space="preserve"> </w:t>
      </w:r>
      <w:r w:rsidR="004D53D7">
        <w:t>conditionnement ou de l'étiquetage d'un DISPOSITIF MEDICAL de l'assemblage d'un SYSTEME ou</w:t>
      </w:r>
      <w:r>
        <w:t xml:space="preserve"> </w:t>
      </w:r>
      <w:r w:rsidR="004D53D7">
        <w:t>de l'adaptation d'un DISPOSITIF MEDICAL avant mise sur le marché et/ou mise en service</w:t>
      </w:r>
      <w:r>
        <w:t xml:space="preserve"> </w:t>
      </w:r>
      <w:r w:rsidR="004D53D7">
        <w:t>indépendamment du fait que ces opérations soient effectuées par cette personne ou par une</w:t>
      </w:r>
      <w:r>
        <w:t xml:space="preserve"> </w:t>
      </w:r>
      <w:r w:rsidR="004D53D7">
        <w:t>tierce partie pour le compte de cette personne</w:t>
      </w:r>
      <w:r>
        <w:t>.</w:t>
      </w:r>
    </w:p>
    <w:p w14:paraId="2BD8A27D" w14:textId="77777777" w:rsidR="00E737DF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2.6]</w:t>
      </w:r>
    </w:p>
    <w:p w14:paraId="30DE5D91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DISPOSITIF MEDICAL</w:t>
      </w:r>
    </w:p>
    <w:p w14:paraId="5DB85A71" w14:textId="77777777" w:rsidR="004D53D7" w:rsidRDefault="00E737DF" w:rsidP="0054481E">
      <w:r>
        <w:t>T</w:t>
      </w:r>
      <w:r w:rsidR="004D53D7">
        <w:t>out instrument, appareil, équipement, machine, dispositif, implant, réactif in vitro ou</w:t>
      </w:r>
      <w:r>
        <w:t xml:space="preserve"> </w:t>
      </w:r>
      <w:r w:rsidR="004D53D7">
        <w:t>calibreur, logiciel, matériel ou autre article similaire ou associé dont le FABRICANT prévoit qu'il</w:t>
      </w:r>
      <w:r>
        <w:t xml:space="preserve"> </w:t>
      </w:r>
      <w:r w:rsidR="004D53D7">
        <w:t>soit utilisé seul ou en association chez l'être humain pour la ou les fins spécifiques suivantes</w:t>
      </w:r>
      <w:r>
        <w:t xml:space="preserve"> </w:t>
      </w:r>
      <w:r w:rsidR="004D53D7">
        <w:t>:</w:t>
      </w:r>
    </w:p>
    <w:p w14:paraId="047287EE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Diagnostic</w:t>
      </w:r>
      <w:r w:rsidR="004D53D7">
        <w:t>, prévention, contrôle, traitement ou atténuation d'une maladie,</w:t>
      </w:r>
    </w:p>
    <w:p w14:paraId="38D577FF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Diagnostic</w:t>
      </w:r>
      <w:r w:rsidR="004D53D7">
        <w:t>, contrôle, traitement, atténuation ou compensation d'une blessure,</w:t>
      </w:r>
    </w:p>
    <w:p w14:paraId="706956DD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Étude</w:t>
      </w:r>
      <w:r w:rsidR="004D53D7">
        <w:t>, remplacement, modification ou entretien de l'anatomie ou d'un PROCESSUS</w:t>
      </w:r>
      <w:r w:rsidR="00E737DF">
        <w:t xml:space="preserve"> </w:t>
      </w:r>
      <w:r w:rsidR="004D53D7">
        <w:t>physiologique,</w:t>
      </w:r>
    </w:p>
    <w:p w14:paraId="14364556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Entretien</w:t>
      </w:r>
      <w:r w:rsidR="004D53D7">
        <w:t xml:space="preserve"> (artificiel) ou maintien de la vie,</w:t>
      </w:r>
    </w:p>
    <w:p w14:paraId="010EC133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Maîtrise</w:t>
      </w:r>
      <w:r w:rsidR="004D53D7">
        <w:t xml:space="preserve"> de la conception,</w:t>
      </w:r>
    </w:p>
    <w:p w14:paraId="2E16638C" w14:textId="77777777" w:rsidR="00E737DF" w:rsidRDefault="00BD31B1" w:rsidP="0054481E">
      <w:pPr>
        <w:pStyle w:val="Paragraphedeliste"/>
        <w:numPr>
          <w:ilvl w:val="0"/>
          <w:numId w:val="2"/>
        </w:numPr>
      </w:pPr>
      <w:r>
        <w:t>Désinfection</w:t>
      </w:r>
      <w:r w:rsidR="004D53D7">
        <w:t xml:space="preserve"> des DISPOSITIFS MEDICAUX,</w:t>
      </w:r>
    </w:p>
    <w:p w14:paraId="2BF5B72C" w14:textId="77777777" w:rsidR="004D53D7" w:rsidRDefault="00BD31B1" w:rsidP="0054481E">
      <w:pPr>
        <w:pStyle w:val="Paragraphedeliste"/>
        <w:numPr>
          <w:ilvl w:val="0"/>
          <w:numId w:val="2"/>
        </w:numPr>
      </w:pPr>
      <w:r>
        <w:t>Communication</w:t>
      </w:r>
      <w:r w:rsidR="004D53D7">
        <w:t xml:space="preserve"> d'informations à des fins médicales par un examen in vitro de spécimens</w:t>
      </w:r>
      <w:r w:rsidR="00E737DF">
        <w:t xml:space="preserve"> </w:t>
      </w:r>
      <w:r w:rsidR="004D53D7">
        <w:t>(prélèvement) provenant du corps humain,</w:t>
      </w:r>
      <w:r w:rsidR="00E737DF">
        <w:t xml:space="preserve"> </w:t>
      </w:r>
      <w:r w:rsidR="004D53D7">
        <w:t>et dont l'action principale voulue dans ou sur le corps humain, n'est pas obtenue par des</w:t>
      </w:r>
      <w:r w:rsidR="00E737DF">
        <w:t xml:space="preserve"> </w:t>
      </w:r>
      <w:r w:rsidR="004D53D7">
        <w:t>moyens pharmacologiques ou immunologiques ni par métabolisme mais dont la fonction peut</w:t>
      </w:r>
      <w:r w:rsidR="00E737DF">
        <w:t xml:space="preserve"> </w:t>
      </w:r>
      <w:r w:rsidR="004D53D7">
        <w:t>être assistée par de tels moyens</w:t>
      </w:r>
      <w:r w:rsidR="00E737DF">
        <w:t>.</w:t>
      </w:r>
    </w:p>
    <w:p w14:paraId="0C80D2A4" w14:textId="77777777" w:rsidR="004D53D7" w:rsidRDefault="004D53D7" w:rsidP="0054481E">
      <w:r>
        <w:t>NOTE 1 Cette définition a été élaborée par le Groupe de Travail d'Harmonisation Mondiale. Voir la référence</w:t>
      </w:r>
      <w:r w:rsidR="00E737DF">
        <w:t xml:space="preserve"> </w:t>
      </w:r>
      <w:r>
        <w:t>bibliographique [15] (dans l'ISO 13485</w:t>
      </w:r>
      <w:r w:rsidR="001F74A7">
        <w:t xml:space="preserve"> </w:t>
      </w:r>
      <w:r>
        <w:t>:</w:t>
      </w:r>
      <w:r w:rsidR="001F74A7">
        <w:t xml:space="preserve"> </w:t>
      </w:r>
      <w:r>
        <w:t>2003).</w:t>
      </w:r>
    </w:p>
    <w:p w14:paraId="451D8986" w14:textId="77777777" w:rsidR="004D53D7" w:rsidRDefault="004D53D7" w:rsidP="0054481E">
      <w:r>
        <w:t>[ISO 13485</w:t>
      </w:r>
      <w:r w:rsidR="001F74A7">
        <w:t xml:space="preserve"> </w:t>
      </w:r>
      <w:r>
        <w:t>:</w:t>
      </w:r>
      <w:r w:rsidR="001F74A7">
        <w:t xml:space="preserve"> </w:t>
      </w:r>
      <w:r>
        <w:t>2003, définition 3.7]</w:t>
      </w:r>
    </w:p>
    <w:p w14:paraId="1931B4C2" w14:textId="77777777" w:rsidR="004D53D7" w:rsidRDefault="004D53D7" w:rsidP="0054481E">
      <w:r>
        <w:t>NOTE 2 Les définitions utilisées dans les réglementations de chaque pays peuvent présenter</w:t>
      </w:r>
      <w:r w:rsidR="001F74A7">
        <w:t xml:space="preserve"> </w:t>
      </w:r>
      <w:r w:rsidR="00E737DF">
        <w:t>c</w:t>
      </w:r>
      <w:r>
        <w:t>ertaines</w:t>
      </w:r>
      <w:r w:rsidR="00E737DF">
        <w:t xml:space="preserve"> </w:t>
      </w:r>
      <w:r>
        <w:t>différences.</w:t>
      </w:r>
    </w:p>
    <w:p w14:paraId="22F034D2" w14:textId="77777777" w:rsidR="00E737DF" w:rsidRPr="00E737DF" w:rsidRDefault="004D53D7" w:rsidP="0054481E">
      <w:pPr>
        <w:pStyle w:val="Paragraphedeliste"/>
        <w:numPr>
          <w:ilvl w:val="2"/>
          <w:numId w:val="1"/>
        </w:numPr>
      </w:pPr>
      <w:r>
        <w:t>LOGICIEL DE DISPOSITIF MEDICAL</w:t>
      </w:r>
    </w:p>
    <w:p w14:paraId="7427148F" w14:textId="77777777" w:rsidR="00E737DF" w:rsidRDefault="004D53D7" w:rsidP="0054481E">
      <w:r>
        <w:t>SYSTEME LOGICIEL qui a été développé pour être incorporé dans le DISPOSITIF MEDICAL en</w:t>
      </w:r>
      <w:r w:rsidR="00E737DF">
        <w:t xml:space="preserve"> </w:t>
      </w:r>
      <w:r>
        <w:t>cours de développement ou qui est destiné à être utilisé comme un DISPOSITIF MEDICAL à part</w:t>
      </w:r>
      <w:r w:rsidR="00E737DF">
        <w:t xml:space="preserve"> </w:t>
      </w:r>
      <w:r>
        <w:t>entière</w:t>
      </w:r>
    </w:p>
    <w:p w14:paraId="1A4C9B9A" w14:textId="77777777" w:rsidR="00E737DF" w:rsidRDefault="004D53D7" w:rsidP="0054481E">
      <w:pPr>
        <w:pStyle w:val="Paragraphedeliste"/>
        <w:numPr>
          <w:ilvl w:val="2"/>
          <w:numId w:val="1"/>
        </w:numPr>
      </w:pPr>
      <w:r>
        <w:t>RAPPORT DE PROBLEME</w:t>
      </w:r>
    </w:p>
    <w:p w14:paraId="07FA1AEC" w14:textId="77777777" w:rsidR="004D53D7" w:rsidRDefault="00E737DF" w:rsidP="0054481E">
      <w:r>
        <w:t>E</w:t>
      </w:r>
      <w:r w:rsidR="004D53D7">
        <w:t>nregistrement du comportement réel ou potentiel d'un PRODUIT LOGICIEL qu'un utilisateur ou</w:t>
      </w:r>
      <w:r>
        <w:t xml:space="preserve"> </w:t>
      </w:r>
      <w:r w:rsidR="004D53D7">
        <w:t>une autre personne concernée considère être non sûr, inadéquat pour l'usage prévu ou</w:t>
      </w:r>
      <w:r>
        <w:t xml:space="preserve"> </w:t>
      </w:r>
      <w:r w:rsidR="004D53D7">
        <w:t>contraire aux spécifications</w:t>
      </w:r>
      <w:r w:rsidR="00BD31B1">
        <w:t>.</w:t>
      </w:r>
    </w:p>
    <w:p w14:paraId="20E77726" w14:textId="77777777" w:rsidR="004D53D7" w:rsidRDefault="004D53D7" w:rsidP="0054481E">
      <w:r>
        <w:t>NOTE 1 La présente norme n'exige pas que chaque RAPPORT DE PROBLEME donne lieu à une modification du</w:t>
      </w:r>
      <w:r w:rsidR="00BD31B1">
        <w:t xml:space="preserve"> </w:t>
      </w:r>
      <w:r>
        <w:t>PRODUIT LOGICIEL. Un FABRICANT peut en effet rejeter un RAPPORT DE PROBLEME en considérant qu'il s'agit d'un</w:t>
      </w:r>
      <w:r w:rsidR="00BD31B1">
        <w:t xml:space="preserve"> </w:t>
      </w:r>
      <w:r>
        <w:t>malentendu, d'une erreur ou d'un événement insignifiant.</w:t>
      </w:r>
    </w:p>
    <w:p w14:paraId="6AD2B51C" w14:textId="77777777" w:rsidR="004D53D7" w:rsidRDefault="004D53D7" w:rsidP="0054481E">
      <w:r>
        <w:t>NOTE 2 Un RAPPORT DE PROBLEME peut concerner un PRODUIT LOGICIEL diffusé ou encore en cours de</w:t>
      </w:r>
      <w:r w:rsidR="00BD31B1">
        <w:t xml:space="preserve"> </w:t>
      </w:r>
      <w:r>
        <w:t>développement.</w:t>
      </w:r>
    </w:p>
    <w:p w14:paraId="307AD7E0" w14:textId="77777777" w:rsidR="00BD31B1" w:rsidRDefault="004D53D7" w:rsidP="0054481E">
      <w:r>
        <w:lastRenderedPageBreak/>
        <w:t>NOTE 3 La présente norme exige que le FABRICANT suive des étapes décisionnelles supplémentaires (voir</w:t>
      </w:r>
      <w:r w:rsidR="00BD31B1">
        <w:t xml:space="preserve"> </w:t>
      </w:r>
      <w:r>
        <w:t>l'Article 6) pour un RAPPORT DE PROBLEME relatif à un produit diffusé afin de s'assurer que les mesures</w:t>
      </w:r>
      <w:r w:rsidR="00BD31B1">
        <w:t xml:space="preserve"> </w:t>
      </w:r>
      <w:r>
        <w:t xml:space="preserve">réglementaires pertinentes sont correctement identifiées et mises en </w:t>
      </w:r>
      <w:r w:rsidR="00BD31B1">
        <w:t>œuvre</w:t>
      </w:r>
      <w:r>
        <w:t>.</w:t>
      </w:r>
    </w:p>
    <w:p w14:paraId="73B88B02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PROCESSUS</w:t>
      </w:r>
    </w:p>
    <w:p w14:paraId="09B9B561" w14:textId="77777777" w:rsidR="004D53D7" w:rsidRDefault="00BD31B1" w:rsidP="0054481E">
      <w:r>
        <w:t>E</w:t>
      </w:r>
      <w:r w:rsidR="004D53D7">
        <w:t>nsemble D'ACTIVITES corrélées ou interactives qui transforme des éléments d'entrée en</w:t>
      </w:r>
      <w:r>
        <w:t xml:space="preserve"> </w:t>
      </w:r>
      <w:r w:rsidR="004D53D7">
        <w:t>éléments de sortie</w:t>
      </w:r>
      <w:r>
        <w:t>.</w:t>
      </w:r>
    </w:p>
    <w:p w14:paraId="34700236" w14:textId="77777777" w:rsidR="004D53D7" w:rsidRDefault="004D53D7" w:rsidP="0054481E"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3.4.1]</w:t>
      </w:r>
    </w:p>
    <w:p w14:paraId="48119F65" w14:textId="77777777" w:rsidR="00BD31B1" w:rsidRDefault="004D53D7" w:rsidP="0054481E">
      <w:r>
        <w:t>NOTE Le terme</w:t>
      </w:r>
      <w:r w:rsidR="001F74A7">
        <w:t xml:space="preserve"> « ACTIVITES </w:t>
      </w:r>
      <w:r>
        <w:t>» couvr</w:t>
      </w:r>
      <w:r w:rsidR="00BD31B1">
        <w:t>e l'utilisation des ressources.</w:t>
      </w:r>
    </w:p>
    <w:p w14:paraId="671CADFF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RISQUE</w:t>
      </w:r>
    </w:p>
    <w:p w14:paraId="524BF457" w14:textId="77777777" w:rsidR="004D53D7" w:rsidRDefault="00BD31B1" w:rsidP="0054481E">
      <w:r>
        <w:t>C</w:t>
      </w:r>
      <w:r w:rsidR="004D53D7">
        <w:t>ombinaison de la probabilité d'un DOMMAGE et de sa gravité</w:t>
      </w:r>
      <w:r>
        <w:t>.</w:t>
      </w:r>
    </w:p>
    <w:p w14:paraId="46E98C3D" w14:textId="77777777" w:rsidR="00BD31B1" w:rsidRDefault="004D53D7" w:rsidP="0054481E">
      <w:r>
        <w:t>[ISO/CEI</w:t>
      </w:r>
      <w:r w:rsidR="00BD31B1">
        <w:t xml:space="preserve"> Guide 51</w:t>
      </w:r>
      <w:r w:rsidR="001F74A7">
        <w:t xml:space="preserve"> </w:t>
      </w:r>
      <w:r w:rsidR="00BD31B1">
        <w:t>:</w:t>
      </w:r>
      <w:r w:rsidR="001F74A7">
        <w:t xml:space="preserve"> </w:t>
      </w:r>
      <w:r w:rsidR="00BD31B1">
        <w:t>1999, définition 3.2]</w:t>
      </w:r>
    </w:p>
    <w:p w14:paraId="08B5E9D0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ANALYSE DU RISQUE</w:t>
      </w:r>
    </w:p>
    <w:p w14:paraId="45D78862" w14:textId="77777777" w:rsidR="004D53D7" w:rsidRDefault="00BD31B1" w:rsidP="0054481E">
      <w:r>
        <w:t>U</w:t>
      </w:r>
      <w:r w:rsidR="004D53D7">
        <w:t>tilisation des informations disponibles pour identifier les PHENOMENES DANGEREUX (DANGERS)</w:t>
      </w:r>
      <w:r>
        <w:t xml:space="preserve"> </w:t>
      </w:r>
      <w:r w:rsidR="004D53D7">
        <w:t>et estimer le RISQUE</w:t>
      </w:r>
      <w:r>
        <w:t>.</w:t>
      </w:r>
    </w:p>
    <w:p w14:paraId="7897FDCD" w14:textId="77777777" w:rsidR="004D53D7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3.10]</w:t>
      </w:r>
    </w:p>
    <w:p w14:paraId="79F09861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MAITRISE DU RISQUE</w:t>
      </w:r>
    </w:p>
    <w:p w14:paraId="1E12CBA2" w14:textId="77777777" w:rsidR="004D53D7" w:rsidRDefault="004D53D7" w:rsidP="0054481E">
      <w:r>
        <w:t>PROCESSUS au cours duquel des décisions sont prises et des RISQUE</w:t>
      </w:r>
      <w:r w:rsidR="001F74A7">
        <w:t>S</w:t>
      </w:r>
      <w:r>
        <w:t xml:space="preserve"> sont réduits ou</w:t>
      </w:r>
      <w:r w:rsidR="00BD31B1">
        <w:t xml:space="preserve"> </w:t>
      </w:r>
      <w:r>
        <w:t>maintenus à des niveaux spécifiés</w:t>
      </w:r>
      <w:r w:rsidR="00BD31B1">
        <w:t>.</w:t>
      </w:r>
    </w:p>
    <w:p w14:paraId="521ACC35" w14:textId="77777777" w:rsidR="00BD31B1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2.16, modifiée]</w:t>
      </w:r>
    </w:p>
    <w:p w14:paraId="6918FC98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GESTION DES RISQUES</w:t>
      </w:r>
    </w:p>
    <w:p w14:paraId="7E9F5045" w14:textId="77777777" w:rsidR="004D53D7" w:rsidRDefault="00BD31B1" w:rsidP="0054481E">
      <w:r>
        <w:t>A</w:t>
      </w:r>
      <w:r w:rsidR="004D53D7">
        <w:t>pplication systématique de politiques, de procédures et de pratiques de gestion aux TACHES</w:t>
      </w:r>
      <w:r>
        <w:t xml:space="preserve"> </w:t>
      </w:r>
      <w:r w:rsidR="004D53D7">
        <w:t>d'analyse, d'évaluation et de maîtrise du RISQUE</w:t>
      </w:r>
      <w:r>
        <w:t>.</w:t>
      </w:r>
    </w:p>
    <w:p w14:paraId="40D76D57" w14:textId="77777777" w:rsidR="0009053F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2.18]</w:t>
      </w:r>
    </w:p>
    <w:p w14:paraId="238A6944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DOSSIER DE GESTION DES RISQUES</w:t>
      </w:r>
    </w:p>
    <w:p w14:paraId="0FF51432" w14:textId="77777777" w:rsidR="004D53D7" w:rsidRDefault="00BD31B1" w:rsidP="0054481E">
      <w:r>
        <w:t>E</w:t>
      </w:r>
      <w:r w:rsidR="004D53D7">
        <w:t>nsemble d'enregistrements et autres documents qui ne sont pas nécessairement contigus et</w:t>
      </w:r>
      <w:r>
        <w:t xml:space="preserve"> </w:t>
      </w:r>
      <w:r w:rsidR="004D53D7">
        <w:t>qui sont produits par un PROCESSUS DE GESTION DES RISQUES</w:t>
      </w:r>
      <w:r>
        <w:t>.</w:t>
      </w:r>
    </w:p>
    <w:p w14:paraId="4814885F" w14:textId="77777777" w:rsidR="00BD31B1" w:rsidRDefault="004D53D7" w:rsidP="0054481E">
      <w:r>
        <w:t>[ISO 14971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2.19]</w:t>
      </w:r>
    </w:p>
    <w:p w14:paraId="56C085EB" w14:textId="77777777" w:rsidR="00BD31B1" w:rsidRPr="00BD31B1" w:rsidRDefault="004D53D7" w:rsidP="0054481E">
      <w:pPr>
        <w:pStyle w:val="Paragraphedeliste"/>
        <w:numPr>
          <w:ilvl w:val="2"/>
          <w:numId w:val="1"/>
        </w:numPr>
      </w:pPr>
      <w:r>
        <w:t>SECURITE</w:t>
      </w:r>
    </w:p>
    <w:p w14:paraId="32DE674E" w14:textId="77777777" w:rsidR="004D53D7" w:rsidRDefault="00BD31B1" w:rsidP="0054481E">
      <w:r>
        <w:t>A</w:t>
      </w:r>
      <w:r w:rsidR="004D53D7">
        <w:t>bsence de RISQUE inacceptable</w:t>
      </w:r>
    </w:p>
    <w:p w14:paraId="192DFA7F" w14:textId="77777777" w:rsidR="00BD31B1" w:rsidRDefault="004D53D7" w:rsidP="0054481E">
      <w:r>
        <w:t>[ISO/CEI Guide 51</w:t>
      </w:r>
      <w:r w:rsidR="001F74A7">
        <w:t xml:space="preserve"> </w:t>
      </w:r>
      <w:r>
        <w:t>:</w:t>
      </w:r>
      <w:r w:rsidR="001F74A7">
        <w:t xml:space="preserve"> </w:t>
      </w:r>
      <w:r>
        <w:t>1999, définition 3.1]</w:t>
      </w:r>
    </w:p>
    <w:p w14:paraId="13EFA7D7" w14:textId="77777777" w:rsidR="00BD31B1" w:rsidRDefault="004D53D7" w:rsidP="0054481E">
      <w:pPr>
        <w:pStyle w:val="Paragraphedeliste"/>
        <w:numPr>
          <w:ilvl w:val="2"/>
          <w:numId w:val="1"/>
        </w:numPr>
      </w:pPr>
      <w:r>
        <w:t>SURETE</w:t>
      </w:r>
    </w:p>
    <w:p w14:paraId="6C06A471" w14:textId="77777777" w:rsidR="004D53D7" w:rsidRDefault="00BD31B1" w:rsidP="0054481E">
      <w:r>
        <w:t>P</w:t>
      </w:r>
      <w:r w:rsidR="004D53D7">
        <w:t>rotection des informations et des données de sorte que des personnes ou des SYSTEMES</w:t>
      </w:r>
      <w:r>
        <w:t xml:space="preserve"> </w:t>
      </w:r>
      <w:r w:rsidR="004D53D7">
        <w:t>non autorisés ne puissent les lire ou les modifier et que l'accès à ces informations et</w:t>
      </w:r>
      <w:r>
        <w:t xml:space="preserve"> </w:t>
      </w:r>
      <w:r w:rsidR="004D53D7">
        <w:t>données ne soit pas refusé à des personnes ou des SYSTEMES autorisés</w:t>
      </w:r>
      <w:r>
        <w:t>.</w:t>
      </w:r>
    </w:p>
    <w:p w14:paraId="55DF6BE0" w14:textId="77777777" w:rsidR="006E2E1D" w:rsidRDefault="004D53D7" w:rsidP="0054481E">
      <w:r>
        <w:lastRenderedPageBreak/>
        <w:t>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3.25]</w:t>
      </w:r>
    </w:p>
    <w:p w14:paraId="773A4EB5" w14:textId="77777777" w:rsidR="00BD31B1" w:rsidRDefault="004D53D7" w:rsidP="0054481E">
      <w:pPr>
        <w:pStyle w:val="Paragraphedeliste"/>
        <w:numPr>
          <w:ilvl w:val="2"/>
          <w:numId w:val="1"/>
        </w:numPr>
      </w:pPr>
      <w:r>
        <w:t>MODELE DU CYCLE DE VIE DE DEVELOPPEMENT DU LOGICIEL</w:t>
      </w:r>
    </w:p>
    <w:p w14:paraId="12EA69E5" w14:textId="77777777" w:rsidR="004D53D7" w:rsidRDefault="00BD31B1" w:rsidP="0054481E">
      <w:r>
        <w:t>S</w:t>
      </w:r>
      <w:r w:rsidR="004D53D7">
        <w:t>tructure conceptuelle couvrant la vie du logiciel depuis la définition de ses exigences</w:t>
      </w:r>
      <w:r>
        <w:t xml:space="preserve"> </w:t>
      </w:r>
      <w:r w:rsidR="004D53D7">
        <w:t>jusqu’à sa mise en fabrication et qui</w:t>
      </w:r>
      <w:r>
        <w:t xml:space="preserve"> </w:t>
      </w:r>
      <w:r w:rsidR="004D53D7">
        <w:t>:</w:t>
      </w:r>
    </w:p>
    <w:p w14:paraId="45ED3EA6" w14:textId="77777777" w:rsidR="00BD31B1" w:rsidRDefault="001F74A7" w:rsidP="0054481E">
      <w:pPr>
        <w:pStyle w:val="Paragraphedeliste"/>
        <w:numPr>
          <w:ilvl w:val="0"/>
          <w:numId w:val="3"/>
        </w:numPr>
      </w:pPr>
      <w:r>
        <w:t>Identifie</w:t>
      </w:r>
      <w:r w:rsidR="004D53D7">
        <w:t xml:space="preserve"> le PROCESSUS, les ACTIVITES et TACHES impliqués dans le développement d'un</w:t>
      </w:r>
      <w:r w:rsidR="00BD31B1">
        <w:t xml:space="preserve"> </w:t>
      </w:r>
      <w:r w:rsidR="004D53D7">
        <w:t>PRODUIT LOGICIEL,</w:t>
      </w:r>
    </w:p>
    <w:p w14:paraId="39893295" w14:textId="77777777" w:rsidR="00BD31B1" w:rsidRDefault="001F74A7" w:rsidP="0054481E">
      <w:pPr>
        <w:pStyle w:val="Paragraphedeliste"/>
        <w:numPr>
          <w:ilvl w:val="0"/>
          <w:numId w:val="3"/>
        </w:numPr>
      </w:pPr>
      <w:r>
        <w:t>Décrit</w:t>
      </w:r>
      <w:r w:rsidR="004D53D7">
        <w:t xml:space="preserve"> l’ordre et la dépendance entre ACTIVITES et TACHES, et</w:t>
      </w:r>
    </w:p>
    <w:p w14:paraId="5F665485" w14:textId="77777777" w:rsidR="004D53D7" w:rsidRDefault="001F74A7" w:rsidP="0054481E">
      <w:pPr>
        <w:pStyle w:val="Paragraphedeliste"/>
        <w:numPr>
          <w:ilvl w:val="0"/>
          <w:numId w:val="3"/>
        </w:numPr>
      </w:pPr>
      <w:r>
        <w:t>Identifie</w:t>
      </w:r>
      <w:r w:rsidR="004D53D7">
        <w:t xml:space="preserve"> les repères auxquels la complétude des LIVRABLES spécifiés est vérifiée.</w:t>
      </w:r>
    </w:p>
    <w:p w14:paraId="73C55CB6" w14:textId="77777777" w:rsidR="00BD31B1" w:rsidRDefault="004D53D7" w:rsidP="0054481E">
      <w:r>
        <w:t xml:space="preserve">NOTE Basée sur la définition 3.11 de l'ISO/CEI </w:t>
      </w:r>
      <w:r w:rsidR="001F74A7">
        <w:t xml:space="preserve">12207 : </w:t>
      </w:r>
      <w:r>
        <w:t>1995</w:t>
      </w:r>
    </w:p>
    <w:p w14:paraId="7582AF9E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SYSTEME LOGICIEL</w:t>
      </w:r>
    </w:p>
    <w:p w14:paraId="31984A31" w14:textId="77777777" w:rsidR="00BD31B1" w:rsidRDefault="00BD31B1" w:rsidP="0054481E">
      <w:r>
        <w:t>E</w:t>
      </w:r>
      <w:r w:rsidR="004D53D7">
        <w:t>nsemble intégré d'ELEMENTS LOGICIELS organisé de manière à réaliser une fonction ou un</w:t>
      </w:r>
      <w:r>
        <w:t xml:space="preserve"> </w:t>
      </w:r>
      <w:r w:rsidR="004D53D7">
        <w:t>ensemble de fonctions spécifiques</w:t>
      </w:r>
      <w:r w:rsidR="001F74A7">
        <w:t>.</w:t>
      </w:r>
    </w:p>
    <w:p w14:paraId="3A631524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SOUP</w:t>
      </w:r>
      <w:r w:rsidR="00BD31B1">
        <w:t xml:space="preserve"> </w:t>
      </w:r>
      <w:r>
        <w:t>(sigle pour l’anglais «</w:t>
      </w:r>
      <w:r w:rsidR="001F74A7">
        <w:t xml:space="preserve"> </w:t>
      </w:r>
      <w:r>
        <w:t>Software Of Unknown Provenance</w:t>
      </w:r>
      <w:r w:rsidR="001F74A7">
        <w:t xml:space="preserve"> </w:t>
      </w:r>
      <w:r>
        <w:t>»)</w:t>
      </w:r>
    </w:p>
    <w:p w14:paraId="062EC9AB" w14:textId="77777777" w:rsidR="004D53D7" w:rsidRDefault="00BD31B1" w:rsidP="0054481E">
      <w:r>
        <w:t>L</w:t>
      </w:r>
      <w:r w:rsidR="004D53D7">
        <w:t>ogiciel de provenance inconnue</w:t>
      </w:r>
      <w:r>
        <w:t xml:space="preserve"> </w:t>
      </w:r>
      <w:r w:rsidR="004D53D7">
        <w:t>ELEMENT LOGICIEL qui est déjà développé, et généralement disponible, et qui n'a pas été</w:t>
      </w:r>
      <w:r>
        <w:t xml:space="preserve"> </w:t>
      </w:r>
      <w:r w:rsidR="004D53D7">
        <w:t>développé pour être incorporé dans le DISPOSITIF MEDICAL (également appelé «</w:t>
      </w:r>
      <w:r w:rsidR="001F74A7">
        <w:t xml:space="preserve"> </w:t>
      </w:r>
      <w:r w:rsidR="004D53D7">
        <w:t>logiciel de</w:t>
      </w:r>
      <w:r>
        <w:t xml:space="preserve"> </w:t>
      </w:r>
      <w:r w:rsidR="004D53D7">
        <w:t>série</w:t>
      </w:r>
      <w:r w:rsidR="001F74A7">
        <w:t xml:space="preserve"> </w:t>
      </w:r>
      <w:r w:rsidR="004D53D7">
        <w:t>») ou logiciel précédemment développé pour lequel les enregistrements suffisants des</w:t>
      </w:r>
      <w:r>
        <w:t xml:space="preserve"> p</w:t>
      </w:r>
      <w:r w:rsidR="004D53D7">
        <w:t>rocessus de développement ne sont pas disponibles</w:t>
      </w:r>
      <w:r w:rsidR="00063672">
        <w:t>.</w:t>
      </w:r>
    </w:p>
    <w:p w14:paraId="4BFB5274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SYSTEME</w:t>
      </w:r>
    </w:p>
    <w:p w14:paraId="039701DD" w14:textId="77777777" w:rsidR="004D53D7" w:rsidRDefault="00BD31B1" w:rsidP="0054481E">
      <w:r>
        <w:t>E</w:t>
      </w:r>
      <w:r w:rsidR="004D53D7">
        <w:t>nsemble composite intégré constitué d'un ou de plusieurs PROCESSUS, matériels, logiciels,</w:t>
      </w:r>
      <w:r>
        <w:t xml:space="preserve"> </w:t>
      </w:r>
      <w:r w:rsidR="004D53D7">
        <w:t>fonctionnalités et individus qui fournissent une aptitude à satisfaire un besoin ou un objectif</w:t>
      </w:r>
      <w:r>
        <w:t xml:space="preserve"> </w:t>
      </w:r>
      <w:r w:rsidR="004D53D7">
        <w:t>déclaré</w:t>
      </w:r>
    </w:p>
    <w:p w14:paraId="532F26F8" w14:textId="77777777" w:rsidR="001F74A7" w:rsidRDefault="004D53D7" w:rsidP="0054481E">
      <w:r>
        <w:t xml:space="preserve">[ISO/CEI </w:t>
      </w:r>
      <w:r w:rsidR="001F74A7">
        <w:t xml:space="preserve">12207 : </w:t>
      </w:r>
      <w:r>
        <w:t>1995, définition 3.31]</w:t>
      </w:r>
    </w:p>
    <w:p w14:paraId="52F6CDF6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TACHE</w:t>
      </w:r>
    </w:p>
    <w:p w14:paraId="61483659" w14:textId="77777777" w:rsidR="0009053F" w:rsidRDefault="001F74A7" w:rsidP="0054481E">
      <w:r>
        <w:t>Partie</w:t>
      </w:r>
      <w:r w:rsidR="004D53D7">
        <w:t xml:space="preserve"> unique d’un travail qui doit être effectué</w:t>
      </w:r>
      <w:r>
        <w:t>.</w:t>
      </w:r>
    </w:p>
    <w:p w14:paraId="2A59E853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TRAÇABILITE</w:t>
      </w:r>
    </w:p>
    <w:p w14:paraId="56327285" w14:textId="77777777" w:rsidR="004D53D7" w:rsidRDefault="001F74A7" w:rsidP="0054481E">
      <w:r>
        <w:t>D</w:t>
      </w:r>
      <w:r w:rsidR="004D53D7">
        <w:t>egré auquel une relation peut être établie entre deux ou plusieurs produits du PROCESSUS de</w:t>
      </w:r>
      <w:r>
        <w:t xml:space="preserve"> </w:t>
      </w:r>
      <w:r w:rsidR="004D53D7">
        <w:t>développement</w:t>
      </w:r>
      <w:r>
        <w:t>.</w:t>
      </w:r>
    </w:p>
    <w:p w14:paraId="68604543" w14:textId="77777777" w:rsidR="004D53D7" w:rsidRDefault="004D53D7" w:rsidP="0054481E">
      <w:r>
        <w:t>[IEEE 610.12</w:t>
      </w:r>
      <w:r w:rsidR="001F74A7">
        <w:t xml:space="preserve"> </w:t>
      </w:r>
      <w:r>
        <w:t>:</w:t>
      </w:r>
      <w:r w:rsidR="001F74A7">
        <w:t xml:space="preserve"> </w:t>
      </w:r>
      <w:r>
        <w:t>1990]</w:t>
      </w:r>
    </w:p>
    <w:p w14:paraId="504DF939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VERIFICATION</w:t>
      </w:r>
    </w:p>
    <w:p w14:paraId="5A5EF066" w14:textId="77777777" w:rsidR="004D53D7" w:rsidRDefault="001F74A7" w:rsidP="0054481E">
      <w:r>
        <w:t>C</w:t>
      </w:r>
      <w:r w:rsidR="004D53D7">
        <w:t>onfirmation par des preuves tangibles que les exigences spécifiées ont été satisfaites</w:t>
      </w:r>
    </w:p>
    <w:p w14:paraId="07395A17" w14:textId="77777777" w:rsidR="004D53D7" w:rsidRDefault="004D53D7" w:rsidP="0054481E">
      <w:r>
        <w:t>NOTE 1 Le terme «</w:t>
      </w:r>
      <w:r w:rsidR="001F74A7">
        <w:t xml:space="preserve"> </w:t>
      </w:r>
      <w:r>
        <w:t>vérifié</w:t>
      </w:r>
      <w:r w:rsidR="001F74A7">
        <w:t xml:space="preserve"> </w:t>
      </w:r>
      <w:r>
        <w:t>» désigne l'état correspondant.</w:t>
      </w:r>
    </w:p>
    <w:p w14:paraId="3E41E073" w14:textId="77777777" w:rsidR="004D53D7" w:rsidRDefault="004D53D7" w:rsidP="0054481E">
      <w:r>
        <w:t>[ISO 9000</w:t>
      </w:r>
      <w:r w:rsidR="001F74A7">
        <w:t xml:space="preserve"> </w:t>
      </w:r>
      <w:r>
        <w:t>:</w:t>
      </w:r>
      <w:r w:rsidR="001F74A7">
        <w:t xml:space="preserve"> </w:t>
      </w:r>
      <w:r>
        <w:t>2000, définition 3.8.4]</w:t>
      </w:r>
    </w:p>
    <w:p w14:paraId="004C692F" w14:textId="77777777" w:rsidR="006E2E1D" w:rsidRDefault="004D53D7" w:rsidP="0054481E">
      <w:r>
        <w:t>NOTE 2 En conception et développement, la VERIFICATION est le PROCESSUS d'examen du résultat d'une ACTIVITE</w:t>
      </w:r>
      <w:r w:rsidR="001F74A7">
        <w:t xml:space="preserve"> </w:t>
      </w:r>
      <w:r>
        <w:t xml:space="preserve">donnée afin de déterminer la conformité à la prescription définie pour ladite </w:t>
      </w:r>
      <w:r w:rsidR="001F74A7">
        <w:t>A</w:t>
      </w:r>
      <w:r>
        <w:t>CTIVITE.</w:t>
      </w:r>
    </w:p>
    <w:p w14:paraId="0E6BD58B" w14:textId="77777777" w:rsidR="004D53D7" w:rsidRDefault="004D53D7" w:rsidP="0054481E">
      <w:pPr>
        <w:pStyle w:val="Paragraphedeliste"/>
        <w:numPr>
          <w:ilvl w:val="2"/>
          <w:numId w:val="1"/>
        </w:numPr>
      </w:pPr>
      <w:r>
        <w:t>VERSION</w:t>
      </w:r>
    </w:p>
    <w:p w14:paraId="59EBE214" w14:textId="77777777" w:rsidR="004D53D7" w:rsidRDefault="001F74A7" w:rsidP="0054481E">
      <w:r>
        <w:t>I</w:t>
      </w:r>
      <w:r w:rsidR="004D53D7">
        <w:t>nstance identifiée d'un ELEMENT DE CONFIGURATION</w:t>
      </w:r>
    </w:p>
    <w:p w14:paraId="494D0465" w14:textId="77777777" w:rsidR="004D53D7" w:rsidRDefault="004D53D7" w:rsidP="0054481E">
      <w:r>
        <w:lastRenderedPageBreak/>
        <w:t xml:space="preserve">NOTE 1 La modification d'une VERSION d'un PRODUIT LOGICIEL, donnant lieu à </w:t>
      </w:r>
      <w:r w:rsidR="001F74A7">
        <w:t xml:space="preserve">une nouvelle VERSION exige une </w:t>
      </w:r>
      <w:r>
        <w:t>action de gestion de la configuration du logiciel.</w:t>
      </w:r>
    </w:p>
    <w:p w14:paraId="2AAE6EA9" w14:textId="77777777" w:rsidR="006E2E1D" w:rsidRDefault="004D53D7" w:rsidP="0054481E">
      <w:r>
        <w:t>NOTE 2 Basé sur [ISO/CEI 12207</w:t>
      </w:r>
      <w:r w:rsidR="001F74A7">
        <w:t xml:space="preserve"> </w:t>
      </w:r>
      <w:r>
        <w:t>:</w:t>
      </w:r>
      <w:r w:rsidR="001F74A7">
        <w:t xml:space="preserve"> </w:t>
      </w:r>
      <w:r>
        <w:t>1995, définition 3.37]</w:t>
      </w:r>
    </w:p>
    <w:p w14:paraId="00D80651" w14:textId="77777777" w:rsidR="001D3023" w:rsidRDefault="001D3023" w:rsidP="0054481E"/>
    <w:p w14:paraId="7A76F863" w14:textId="77777777" w:rsidR="00293978" w:rsidRDefault="00293978" w:rsidP="0054481E"/>
    <w:p w14:paraId="4123D930" w14:textId="77777777" w:rsidR="00293978" w:rsidRDefault="00293978" w:rsidP="0054481E"/>
    <w:p w14:paraId="174FE91F" w14:textId="77777777" w:rsidR="00293978" w:rsidRDefault="00293978" w:rsidP="0054481E"/>
    <w:p w14:paraId="6FAF0634" w14:textId="77777777" w:rsidR="00293978" w:rsidRDefault="00293978" w:rsidP="0054481E"/>
    <w:p w14:paraId="288DDEB8" w14:textId="77777777" w:rsidR="00293978" w:rsidRDefault="00293978" w:rsidP="0054481E"/>
    <w:p w14:paraId="65A60CFC" w14:textId="77777777" w:rsidR="00293978" w:rsidRDefault="00293978" w:rsidP="0054481E"/>
    <w:p w14:paraId="2E4D1F14" w14:textId="77777777" w:rsidR="00293978" w:rsidRDefault="00293978" w:rsidP="0054481E"/>
    <w:p w14:paraId="5FADFB96" w14:textId="77777777" w:rsidR="00293978" w:rsidRDefault="00293978" w:rsidP="0054481E"/>
    <w:p w14:paraId="3099819C" w14:textId="77777777" w:rsidR="00293978" w:rsidRDefault="00293978" w:rsidP="0054481E"/>
    <w:p w14:paraId="0C0E0887" w14:textId="77777777" w:rsidR="00293978" w:rsidRDefault="00293978" w:rsidP="0054481E"/>
    <w:p w14:paraId="1169E821" w14:textId="77777777" w:rsidR="00293978" w:rsidRDefault="00293978" w:rsidP="0054481E"/>
    <w:p w14:paraId="26FAFF99" w14:textId="77777777" w:rsidR="00293978" w:rsidRDefault="00293978" w:rsidP="0054481E"/>
    <w:p w14:paraId="062C609C" w14:textId="77777777" w:rsidR="00293978" w:rsidRDefault="00293978" w:rsidP="0054481E"/>
    <w:p w14:paraId="6F82F3D8" w14:textId="77777777" w:rsidR="00293978" w:rsidRDefault="00293978" w:rsidP="0054481E"/>
    <w:p w14:paraId="0DD1A7FF" w14:textId="77777777" w:rsidR="00293978" w:rsidRDefault="00293978" w:rsidP="0054481E"/>
    <w:p w14:paraId="3F26A54C" w14:textId="77777777" w:rsidR="00293978" w:rsidRDefault="00293978" w:rsidP="0054481E"/>
    <w:p w14:paraId="48A02F46" w14:textId="77777777" w:rsidR="00293978" w:rsidRDefault="00293978" w:rsidP="0054481E"/>
    <w:p w14:paraId="44426207" w14:textId="77777777" w:rsidR="006E2E1D" w:rsidRDefault="006E2E1D" w:rsidP="0054481E"/>
    <w:p w14:paraId="41B778F7" w14:textId="77777777" w:rsidR="00320CF0" w:rsidRDefault="00817564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219" w:name="_Toc1497876"/>
      <w:r>
        <w:rPr>
          <w:color w:val="auto"/>
        </w:rPr>
        <w:t>PROCESSUS DE DEVELOPPEMENT DU LOGICIEL</w:t>
      </w:r>
      <w:bookmarkEnd w:id="219"/>
    </w:p>
    <w:p w14:paraId="36A86E14" w14:textId="77777777" w:rsidR="00320CF0" w:rsidRDefault="00320CF0" w:rsidP="0054481E"/>
    <w:p w14:paraId="083C3C08" w14:textId="09D7BC6D" w:rsidR="00880BD2" w:rsidRPr="005874E3" w:rsidRDefault="00320CF0" w:rsidP="00880BD2">
      <w:pPr>
        <w:ind w:left="360"/>
        <w:rPr>
          <w:b/>
        </w:rPr>
      </w:pPr>
      <w:r>
        <w:t xml:space="preserve">Cette partie décrit la structure organisationnelle du </w:t>
      </w:r>
      <w:r w:rsidR="005065C0">
        <w:t xml:space="preserve">sous-système </w:t>
      </w:r>
      <w:r w:rsidR="00957885">
        <w:t xml:space="preserve">logiciel </w:t>
      </w:r>
      <w:r w:rsidR="003B3B69" w:rsidRPr="00AE7329">
        <w:rPr>
          <w:b/>
        </w:rPr>
        <w:t>GP</w:t>
      </w:r>
      <w:r w:rsidR="003B3B69">
        <w:rPr>
          <w:b/>
        </w:rPr>
        <w:t xml:space="preserve"> </w:t>
      </w:r>
      <w:r w:rsidR="003B3B69" w:rsidRPr="00AE7329">
        <w:rPr>
          <w:b/>
        </w:rPr>
        <w:t>1.0</w:t>
      </w:r>
    </w:p>
    <w:p w14:paraId="1A2D4D95" w14:textId="3FE6ECF7" w:rsidR="000502D4" w:rsidRPr="000502D4" w:rsidRDefault="000502D4" w:rsidP="0057425A">
      <w:pPr>
        <w:ind w:firstLine="360"/>
      </w:pPr>
      <w:r w:rsidRPr="000502D4">
        <w:t>C</w:t>
      </w:r>
      <w:r w:rsidR="00880BD2">
        <w:t>e</w:t>
      </w:r>
      <w:r w:rsidRPr="000502D4">
        <w:t xml:space="preserve"> système logiciel e</w:t>
      </w:r>
      <w:r>
        <w:t>st décrit selon la norme IEC 62304:2006/A1:2018</w:t>
      </w:r>
    </w:p>
    <w:p w14:paraId="57060207" w14:textId="77777777" w:rsidR="00957885" w:rsidRPr="000502D4" w:rsidRDefault="00957885" w:rsidP="0054481E">
      <w:pPr>
        <w:ind w:left="360"/>
        <w:rPr>
          <w:b/>
        </w:rPr>
      </w:pPr>
    </w:p>
    <w:p w14:paraId="1C88A987" w14:textId="77777777" w:rsidR="00320CF0" w:rsidRDefault="00320CF0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20" w:name="_Toc1497877"/>
      <w:r>
        <w:rPr>
          <w:color w:val="auto"/>
        </w:rPr>
        <w:t>RESSOURCES HUMAINES</w:t>
      </w:r>
      <w:bookmarkEnd w:id="220"/>
    </w:p>
    <w:p w14:paraId="41DC517F" w14:textId="77777777" w:rsidR="00320CF0" w:rsidRDefault="00320CF0" w:rsidP="0054481E"/>
    <w:p w14:paraId="3C2F4A7B" w14:textId="77777777" w:rsidR="00320CF0" w:rsidRDefault="00320CF0" w:rsidP="0054481E">
      <w:pPr>
        <w:ind w:left="360"/>
      </w:pPr>
      <w:r>
        <w:t>L’équipe est décrite dans le diagramme ci-dessous :</w:t>
      </w:r>
    </w:p>
    <w:p w14:paraId="7D492640" w14:textId="77777777" w:rsidR="00320CF0" w:rsidRPr="00320CF0" w:rsidRDefault="00320CF0" w:rsidP="0054481E">
      <w:pPr>
        <w:ind w:left="360"/>
      </w:pPr>
      <w:r>
        <w:rPr>
          <w:noProof/>
        </w:rPr>
        <w:lastRenderedPageBreak/>
        <w:drawing>
          <wp:inline distT="0" distB="0" distL="0" distR="0" wp14:anchorId="691625FF" wp14:editId="0BB04EDC">
            <wp:extent cx="5996940" cy="3931920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4D4FB8" w14:textId="77777777" w:rsidR="00957885" w:rsidRDefault="00957885" w:rsidP="0054481E"/>
    <w:p w14:paraId="02F84A65" w14:textId="77777777" w:rsidR="00911FE4" w:rsidRDefault="00911FE4" w:rsidP="0054481E"/>
    <w:p w14:paraId="7FD42091" w14:textId="07F24FA5" w:rsidR="00911FE4" w:rsidRDefault="00194DFA" w:rsidP="0054481E">
      <w:ins w:id="221" w:author="Pierre Demolliens" w:date="2019-02-19T18:54:00Z">
        <w:r>
          <w:br w:type="page"/>
        </w:r>
      </w:ins>
    </w:p>
    <w:p w14:paraId="716545D3" w14:textId="77777777" w:rsidR="00FF2E70" w:rsidRDefault="00817564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222" w:name="_Toc1497878"/>
      <w:r>
        <w:rPr>
          <w:color w:val="auto"/>
        </w:rPr>
        <w:lastRenderedPageBreak/>
        <w:t>MODELE DU PROCESSUS</w:t>
      </w:r>
      <w:r w:rsidR="00FF2E70">
        <w:rPr>
          <w:color w:val="auto"/>
        </w:rPr>
        <w:t xml:space="preserve"> DE DEVELOPPEMENT </w:t>
      </w:r>
      <w:r w:rsidR="0015193A">
        <w:rPr>
          <w:color w:val="auto"/>
        </w:rPr>
        <w:t xml:space="preserve">DU </w:t>
      </w:r>
      <w:r w:rsidR="00FF2E70">
        <w:rPr>
          <w:color w:val="auto"/>
        </w:rPr>
        <w:t>LOGICIEL</w:t>
      </w:r>
      <w:bookmarkEnd w:id="222"/>
    </w:p>
    <w:p w14:paraId="5534A67A" w14:textId="77777777" w:rsidR="00FF2E70" w:rsidRDefault="00FF2E70" w:rsidP="0054481E">
      <w:pPr>
        <w:ind w:firstLine="360"/>
      </w:pPr>
    </w:p>
    <w:p w14:paraId="5FE38A88" w14:textId="36739E54" w:rsidR="000148FE" w:rsidRDefault="00FF2E70" w:rsidP="0054481E">
      <w:pPr>
        <w:ind w:left="360"/>
        <w:rPr>
          <w:rFonts w:cstheme="minorHAnsi"/>
          <w:i/>
        </w:rPr>
      </w:pPr>
      <w:r>
        <w:t xml:space="preserve">Le modèle du processus de développement du SYSTEME LOGICIEL </w:t>
      </w:r>
      <w:r w:rsidR="00C57BAF">
        <w:t xml:space="preserve">suit </w:t>
      </w:r>
      <w:ins w:id="223" w:author="Pierre Demolliens" w:date="2019-02-04T16:22:00Z">
        <w:r w:rsidR="009C486C">
          <w:t xml:space="preserve">un principe de cycle en V. </w:t>
        </w:r>
      </w:ins>
      <w:del w:id="224" w:author="Pierre Demolliens" w:date="2019-02-04T16:22:00Z">
        <w:r w:rsidR="00BA2AF9" w:rsidRPr="00BA2AF9" w:rsidDel="009C486C">
          <w:rPr>
            <w:rFonts w:cstheme="minorHAnsi"/>
            <w:i/>
            <w:highlight w:val="yellow"/>
          </w:rPr>
          <w:delText>ABCD</w:delText>
        </w:r>
        <w:r w:rsidR="00936121" w:rsidRPr="00524A25" w:rsidDel="009C486C">
          <w:rPr>
            <w:rFonts w:cstheme="minorHAnsi"/>
            <w:i/>
          </w:rPr>
          <w:delText xml:space="preserve"> Procédure de développement logiciel</w:delText>
        </w:r>
      </w:del>
    </w:p>
    <w:p w14:paraId="3746790B" w14:textId="75E60EE2" w:rsidR="005F2BFA" w:rsidDel="00194DFA" w:rsidRDefault="005F2BFA" w:rsidP="0054481E">
      <w:pPr>
        <w:ind w:left="360"/>
        <w:rPr>
          <w:del w:id="225" w:author="Pierre Demolliens" w:date="2019-02-19T18:54:00Z"/>
        </w:rPr>
      </w:pPr>
      <w:bookmarkStart w:id="226" w:name="_Toc1497879"/>
      <w:bookmarkEnd w:id="226"/>
    </w:p>
    <w:p w14:paraId="259E7B95" w14:textId="113AA214" w:rsidR="00C01120" w:rsidRPr="008B5DA6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227" w:name="_Toc513210796"/>
      <w:bookmarkStart w:id="228" w:name="_Toc1497880"/>
      <w:r w:rsidRPr="008B5DA6">
        <w:rPr>
          <w:color w:val="auto"/>
          <w:sz w:val="24"/>
        </w:rPr>
        <w:t>LIVRABLES</w:t>
      </w:r>
      <w:bookmarkEnd w:id="227"/>
      <w:bookmarkEnd w:id="228"/>
    </w:p>
    <w:p w14:paraId="4BF7BBC6" w14:textId="77777777" w:rsidR="00C01120" w:rsidRDefault="00C01120" w:rsidP="0054481E"/>
    <w:p w14:paraId="79EB810E" w14:textId="241BF1B8" w:rsidR="00C01120" w:rsidDel="009C486C" w:rsidRDefault="00C01120" w:rsidP="009C486C">
      <w:pPr>
        <w:ind w:left="360"/>
        <w:rPr>
          <w:del w:id="229" w:author="Pierre Demolliens" w:date="2019-02-04T16:23:00Z"/>
          <w:rFonts w:cstheme="minorHAnsi"/>
          <w:i/>
        </w:rPr>
      </w:pPr>
      <w:r>
        <w:t xml:space="preserve">Les livrables sont définis dans la procédure </w:t>
      </w:r>
      <w:ins w:id="230" w:author="Pierre Demolliens" w:date="2019-02-04T16:22:00Z">
        <w:r w:rsidR="009C486C">
          <w:t xml:space="preserve">du cycle en </w:t>
        </w:r>
      </w:ins>
      <w:ins w:id="231" w:author="Pierre Demolliens" w:date="2019-02-04T16:23:00Z">
        <w:r w:rsidR="009C486C">
          <w:t xml:space="preserve">V. </w:t>
        </w:r>
      </w:ins>
      <w:del w:id="232" w:author="Pierre Demolliens" w:date="2019-02-04T16:23:00Z">
        <w:r w:rsidR="00BA2AF9" w:rsidRPr="00BA2AF9" w:rsidDel="009C486C">
          <w:rPr>
            <w:rFonts w:cstheme="minorHAnsi"/>
            <w:i/>
            <w:highlight w:val="yellow"/>
          </w:rPr>
          <w:delText>ABCD</w:delText>
        </w:r>
        <w:r w:rsidRPr="00524A25" w:rsidDel="009C486C">
          <w:rPr>
            <w:rFonts w:cstheme="minorHAnsi"/>
            <w:i/>
          </w:rPr>
          <w:delText xml:space="preserve"> Procédure de développement logiciel</w:delText>
        </w:r>
      </w:del>
    </w:p>
    <w:p w14:paraId="5AC2E607" w14:textId="3D63EB93" w:rsidR="00C01120" w:rsidRDefault="00C82221">
      <w:pPr>
        <w:ind w:left="360"/>
        <w:rPr>
          <w:rFonts w:cstheme="minorHAnsi"/>
          <w:i/>
        </w:rPr>
      </w:pPr>
      <w:del w:id="233" w:author="Pierre Demolliens" w:date="2019-02-04T16:23:00Z">
        <w:r w:rsidDel="009C486C">
          <w:rPr>
            <w:rFonts w:cstheme="minorHAnsi"/>
          </w:rPr>
          <w:delText xml:space="preserve">Chaque sous-système logiciel possède ses propres livrables à partir du </w:delText>
        </w:r>
        <w:r w:rsidRPr="00C82221" w:rsidDel="009C486C">
          <w:rPr>
            <w:rFonts w:cstheme="minorHAnsi"/>
            <w:i/>
          </w:rPr>
          <w:delText>Plan de développement du logiciel</w:delText>
        </w:r>
      </w:del>
    </w:p>
    <w:p w14:paraId="01FF82C6" w14:textId="0A262B95" w:rsidR="00B52B02" w:rsidRPr="00B52B02" w:rsidDel="00B70806" w:rsidRDefault="00B52B02" w:rsidP="0054481E">
      <w:pPr>
        <w:ind w:left="360"/>
        <w:rPr>
          <w:del w:id="234" w:author="Pierre Demolliens" w:date="2019-02-05T13:49:00Z"/>
          <w:rFonts w:cstheme="minorHAnsi"/>
        </w:rPr>
      </w:pPr>
      <w:bookmarkStart w:id="235" w:name="_Toc1497611"/>
      <w:bookmarkStart w:id="236" w:name="_Toc1497881"/>
      <w:bookmarkEnd w:id="235"/>
      <w:bookmarkEnd w:id="236"/>
    </w:p>
    <w:p w14:paraId="42488C71" w14:textId="25131347" w:rsidR="00C01120" w:rsidDel="00624DFD" w:rsidRDefault="00C01120" w:rsidP="0054481E">
      <w:pPr>
        <w:pStyle w:val="Titre2"/>
        <w:numPr>
          <w:ilvl w:val="2"/>
          <w:numId w:val="1"/>
        </w:numPr>
        <w:rPr>
          <w:del w:id="237" w:author="Pierre Demolliens" w:date="2019-02-04T16:23:00Z"/>
          <w:color w:val="auto"/>
          <w:sz w:val="24"/>
        </w:rPr>
      </w:pPr>
      <w:bookmarkStart w:id="238" w:name="_Toc513210797"/>
      <w:bookmarkStart w:id="239" w:name="_Hlk513214073"/>
      <w:bookmarkStart w:id="240" w:name="_Hlk513130702"/>
      <w:del w:id="241" w:author="Pierre Demolliens" w:date="2019-02-04T16:23:00Z">
        <w:r w:rsidRPr="00F96B0F" w:rsidDel="00624DFD">
          <w:rPr>
            <w:color w:val="auto"/>
            <w:sz w:val="24"/>
          </w:rPr>
          <w:delText>REVUES</w:delText>
        </w:r>
        <w:bookmarkStart w:id="242" w:name="_Toc1497612"/>
        <w:bookmarkStart w:id="243" w:name="_Toc1497882"/>
        <w:bookmarkEnd w:id="238"/>
        <w:bookmarkEnd w:id="242"/>
        <w:bookmarkEnd w:id="243"/>
      </w:del>
    </w:p>
    <w:p w14:paraId="7440B2D3" w14:textId="67D75485" w:rsidR="00C01120" w:rsidDel="00624DFD" w:rsidRDefault="00C01120" w:rsidP="0054481E">
      <w:pPr>
        <w:rPr>
          <w:del w:id="244" w:author="Pierre Demolliens" w:date="2019-02-04T16:23:00Z"/>
        </w:rPr>
      </w:pPr>
      <w:bookmarkStart w:id="245" w:name="_Toc1497613"/>
      <w:bookmarkStart w:id="246" w:name="_Toc1497883"/>
      <w:bookmarkEnd w:id="245"/>
      <w:bookmarkEnd w:id="246"/>
    </w:p>
    <w:p w14:paraId="71194F72" w14:textId="04F93B95" w:rsidR="00C01120" w:rsidRPr="00F96B0F" w:rsidDel="00624DFD" w:rsidRDefault="00C01120" w:rsidP="0054481E">
      <w:pPr>
        <w:pStyle w:val="Titre2"/>
        <w:numPr>
          <w:ilvl w:val="3"/>
          <w:numId w:val="1"/>
        </w:numPr>
        <w:rPr>
          <w:del w:id="247" w:author="Pierre Demolliens" w:date="2019-02-04T16:23:00Z"/>
          <w:color w:val="auto"/>
          <w:sz w:val="24"/>
        </w:rPr>
      </w:pPr>
      <w:bookmarkStart w:id="248" w:name="_Toc513210798"/>
      <w:del w:id="249" w:author="Pierre Demolliens" w:date="2019-02-04T16:23:00Z">
        <w:r w:rsidDel="00624DFD">
          <w:rPr>
            <w:color w:val="auto"/>
            <w:sz w:val="24"/>
          </w:rPr>
          <w:delText>Etapes</w:delText>
        </w:r>
        <w:bookmarkStart w:id="250" w:name="_Toc1497614"/>
        <w:bookmarkStart w:id="251" w:name="_Toc1497884"/>
        <w:bookmarkEnd w:id="248"/>
        <w:bookmarkEnd w:id="250"/>
        <w:bookmarkEnd w:id="251"/>
      </w:del>
    </w:p>
    <w:p w14:paraId="7309BFEC" w14:textId="686F672B" w:rsidR="00C01120" w:rsidDel="00624DFD" w:rsidRDefault="00C01120" w:rsidP="0054481E">
      <w:pPr>
        <w:rPr>
          <w:del w:id="252" w:author="Pierre Demolliens" w:date="2019-02-04T16:23:00Z"/>
        </w:rPr>
      </w:pPr>
      <w:bookmarkStart w:id="253" w:name="_Toc1497615"/>
      <w:bookmarkStart w:id="254" w:name="_Toc1497885"/>
      <w:bookmarkEnd w:id="253"/>
      <w:bookmarkEnd w:id="254"/>
    </w:p>
    <w:p w14:paraId="5814B625" w14:textId="67E4E618" w:rsidR="00C01120" w:rsidDel="00624DFD" w:rsidRDefault="00C01120" w:rsidP="0054481E">
      <w:pPr>
        <w:ind w:left="360"/>
        <w:rPr>
          <w:del w:id="255" w:author="Pierre Demolliens" w:date="2019-02-04T16:23:00Z"/>
        </w:rPr>
      </w:pPr>
      <w:del w:id="256" w:author="Pierre Demolliens" w:date="2019-02-04T16:23:00Z">
        <w:r w:rsidDel="00624DFD">
          <w:delText>Les revues sont effectuées à la fin des étapes suivantes :</w:delText>
        </w:r>
        <w:bookmarkStart w:id="257" w:name="_Toc1497616"/>
        <w:bookmarkStart w:id="258" w:name="_Toc1497886"/>
        <w:bookmarkEnd w:id="257"/>
        <w:bookmarkEnd w:id="258"/>
      </w:del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6492"/>
      </w:tblGrid>
      <w:tr w:rsidR="00977B49" w:rsidDel="00624DFD" w14:paraId="1E79CCFB" w14:textId="0A9196F7" w:rsidTr="00763602">
        <w:trPr>
          <w:del w:id="259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2D9C9B8F" w14:textId="0F7F323B" w:rsidR="00977B49" w:rsidRPr="008C5E04" w:rsidDel="00624DFD" w:rsidRDefault="00977B49" w:rsidP="007D3958">
            <w:pPr>
              <w:jc w:val="center"/>
              <w:rPr>
                <w:del w:id="260" w:author="Pierre Demolliens" w:date="2019-02-04T16:23:00Z"/>
                <w:rFonts w:cstheme="minorHAnsi"/>
                <w:b/>
                <w:color w:val="FFFFFF" w:themeColor="background1"/>
              </w:rPr>
            </w:pPr>
            <w:del w:id="261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Revue</w:delText>
              </w:r>
              <w:bookmarkStart w:id="262" w:name="_Toc1497617"/>
              <w:bookmarkStart w:id="263" w:name="_Toc1497887"/>
              <w:bookmarkEnd w:id="262"/>
              <w:bookmarkEnd w:id="263"/>
            </w:del>
          </w:p>
        </w:tc>
        <w:tc>
          <w:tcPr>
            <w:tcW w:w="6492" w:type="dxa"/>
            <w:shd w:val="clear" w:color="auto" w:fill="000000" w:themeFill="text1"/>
          </w:tcPr>
          <w:p w14:paraId="6C0888ED" w14:textId="06E7ED91" w:rsidR="00977B49" w:rsidRPr="008C5E04" w:rsidDel="00624DFD" w:rsidRDefault="00977B49" w:rsidP="007D3958">
            <w:pPr>
              <w:jc w:val="center"/>
              <w:rPr>
                <w:del w:id="264" w:author="Pierre Demolliens" w:date="2019-02-04T16:23:00Z"/>
                <w:rFonts w:cstheme="minorHAnsi"/>
                <w:b/>
                <w:color w:val="FFFFFF" w:themeColor="background1"/>
              </w:rPr>
            </w:pPr>
            <w:del w:id="265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Etapes</w:delText>
              </w:r>
              <w:bookmarkStart w:id="266" w:name="_Toc1497618"/>
              <w:bookmarkStart w:id="267" w:name="_Toc1497888"/>
              <w:bookmarkEnd w:id="266"/>
              <w:bookmarkEnd w:id="267"/>
            </w:del>
          </w:p>
        </w:tc>
        <w:bookmarkStart w:id="268" w:name="_Toc1497619"/>
        <w:bookmarkStart w:id="269" w:name="_Toc1497889"/>
        <w:bookmarkEnd w:id="268"/>
        <w:bookmarkEnd w:id="269"/>
      </w:tr>
      <w:tr w:rsidR="00763602" w:rsidDel="00624DFD" w14:paraId="1A4D763E" w14:textId="2F364BA5" w:rsidTr="00763602">
        <w:trPr>
          <w:del w:id="270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41B98DC7" w14:textId="1001BC6E" w:rsidR="00763602" w:rsidDel="00624DFD" w:rsidRDefault="00763602" w:rsidP="007D3958">
            <w:pPr>
              <w:jc w:val="center"/>
              <w:rPr>
                <w:del w:id="271" w:author="Pierre Demolliens" w:date="2019-02-04T16:23:00Z"/>
                <w:rFonts w:cstheme="minorHAnsi"/>
              </w:rPr>
            </w:pPr>
            <w:del w:id="272" w:author="Pierre Demolliens" w:date="2019-02-04T16:23:00Z">
              <w:r w:rsidDel="00624DFD">
                <w:rPr>
                  <w:rFonts w:cstheme="minorHAnsi"/>
                </w:rPr>
                <w:delText>Revue de vérification de la faisabilité</w:delText>
              </w:r>
              <w:bookmarkStart w:id="273" w:name="_Toc1497620"/>
              <w:bookmarkStart w:id="274" w:name="_Toc1497890"/>
              <w:bookmarkEnd w:id="273"/>
              <w:bookmarkEnd w:id="274"/>
            </w:del>
          </w:p>
        </w:tc>
        <w:tc>
          <w:tcPr>
            <w:tcW w:w="6492" w:type="dxa"/>
          </w:tcPr>
          <w:p w14:paraId="0680E7E8" w14:textId="7521DD5E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275" w:author="Pierre Demolliens" w:date="2019-02-04T16:23:00Z"/>
                <w:rFonts w:cstheme="minorHAnsi"/>
              </w:rPr>
            </w:pPr>
            <w:del w:id="276" w:author="Pierre Demolliens" w:date="2019-02-04T16:23:00Z">
              <w:r w:rsidRPr="004B59F6" w:rsidDel="00624DFD">
                <w:rPr>
                  <w:rFonts w:cstheme="minorHAnsi"/>
                </w:rPr>
                <w:delText>Eléments d’entrée en conception</w:delText>
              </w:r>
              <w:r w:rsidDel="00624DFD">
                <w:rPr>
                  <w:rFonts w:cstheme="minorHAnsi"/>
                </w:rPr>
                <w:delText xml:space="preserve"> (EEC)</w:delText>
              </w:r>
              <w:bookmarkStart w:id="277" w:name="_Toc1497621"/>
              <w:bookmarkStart w:id="278" w:name="_Toc1497891"/>
              <w:bookmarkEnd w:id="277"/>
              <w:bookmarkEnd w:id="278"/>
            </w:del>
          </w:p>
        </w:tc>
        <w:bookmarkStart w:id="279" w:name="_Toc1497622"/>
        <w:bookmarkStart w:id="280" w:name="_Toc1497892"/>
        <w:bookmarkEnd w:id="279"/>
        <w:bookmarkEnd w:id="280"/>
      </w:tr>
      <w:tr w:rsidR="00763602" w:rsidDel="00624DFD" w14:paraId="263F2E1C" w14:textId="48D596EE" w:rsidTr="00763602">
        <w:trPr>
          <w:del w:id="281" w:author="Pierre Demolliens" w:date="2019-02-04T16:23:00Z"/>
        </w:trPr>
        <w:tc>
          <w:tcPr>
            <w:tcW w:w="3604" w:type="dxa"/>
            <w:vMerge/>
          </w:tcPr>
          <w:p w14:paraId="28BDDC87" w14:textId="5100D361" w:rsidR="00763602" w:rsidDel="00624DFD" w:rsidRDefault="00763602" w:rsidP="007D3958">
            <w:pPr>
              <w:jc w:val="center"/>
              <w:rPr>
                <w:del w:id="282" w:author="Pierre Demolliens" w:date="2019-02-04T16:23:00Z"/>
                <w:rFonts w:cstheme="minorHAnsi"/>
              </w:rPr>
            </w:pPr>
            <w:bookmarkStart w:id="283" w:name="_Toc1497623"/>
            <w:bookmarkStart w:id="284" w:name="_Toc1497893"/>
            <w:bookmarkEnd w:id="283"/>
            <w:bookmarkEnd w:id="284"/>
          </w:p>
        </w:tc>
        <w:tc>
          <w:tcPr>
            <w:tcW w:w="6492" w:type="dxa"/>
          </w:tcPr>
          <w:p w14:paraId="16C1DCC5" w14:textId="45181B21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285" w:author="Pierre Demolliens" w:date="2019-02-04T16:23:00Z"/>
                <w:rFonts w:cstheme="minorHAnsi"/>
              </w:rPr>
            </w:pPr>
            <w:del w:id="286" w:author="Pierre Demolliens" w:date="2019-02-04T16:23:00Z">
              <w:r w:rsidRPr="004B59F6" w:rsidDel="00624DFD">
                <w:rPr>
                  <w:rFonts w:cstheme="minorHAnsi"/>
                </w:rPr>
                <w:delText>Dossier d’aptitude à l’utilisation</w:delText>
              </w:r>
              <w:r w:rsidDel="00624DFD">
                <w:rPr>
                  <w:rFonts w:cstheme="minorHAnsi"/>
                </w:rPr>
                <w:delText xml:space="preserve"> (DAU)</w:delText>
              </w:r>
              <w:bookmarkStart w:id="287" w:name="_Toc1497624"/>
              <w:bookmarkStart w:id="288" w:name="_Toc1497894"/>
              <w:bookmarkEnd w:id="287"/>
              <w:bookmarkEnd w:id="288"/>
            </w:del>
          </w:p>
        </w:tc>
        <w:bookmarkStart w:id="289" w:name="_Toc1497625"/>
        <w:bookmarkStart w:id="290" w:name="_Toc1497895"/>
        <w:bookmarkEnd w:id="289"/>
        <w:bookmarkEnd w:id="290"/>
      </w:tr>
      <w:tr w:rsidR="00763602" w:rsidDel="00624DFD" w14:paraId="057C755B" w14:textId="04226424" w:rsidTr="00763602">
        <w:trPr>
          <w:del w:id="291" w:author="Pierre Demolliens" w:date="2019-02-04T16:23:00Z"/>
        </w:trPr>
        <w:tc>
          <w:tcPr>
            <w:tcW w:w="3604" w:type="dxa"/>
            <w:vMerge/>
          </w:tcPr>
          <w:p w14:paraId="60D8B905" w14:textId="450C0F6A" w:rsidR="00763602" w:rsidDel="00624DFD" w:rsidRDefault="00763602" w:rsidP="007D3958">
            <w:pPr>
              <w:jc w:val="center"/>
              <w:rPr>
                <w:del w:id="292" w:author="Pierre Demolliens" w:date="2019-02-04T16:23:00Z"/>
                <w:rFonts w:cstheme="minorHAnsi"/>
              </w:rPr>
            </w:pPr>
            <w:bookmarkStart w:id="293" w:name="_Toc1497626"/>
            <w:bookmarkStart w:id="294" w:name="_Toc1497896"/>
            <w:bookmarkEnd w:id="293"/>
            <w:bookmarkEnd w:id="294"/>
          </w:p>
        </w:tc>
        <w:tc>
          <w:tcPr>
            <w:tcW w:w="6492" w:type="dxa"/>
          </w:tcPr>
          <w:p w14:paraId="753ECE47" w14:textId="53D74296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295" w:author="Pierre Demolliens" w:date="2019-02-04T16:23:00Z"/>
                <w:rFonts w:cstheme="minorHAnsi"/>
              </w:rPr>
            </w:pPr>
            <w:del w:id="296" w:author="Pierre Demolliens" w:date="2019-02-04T16:23:00Z">
              <w:r w:rsidRPr="004B59F6" w:rsidDel="00624DFD">
                <w:rPr>
                  <w:rFonts w:cstheme="minorHAnsi"/>
                </w:rPr>
                <w:delText>Plan de développement du logiciel</w:delText>
              </w:r>
              <w:r w:rsidDel="00624DFD">
                <w:rPr>
                  <w:rFonts w:cstheme="minorHAnsi"/>
                </w:rPr>
                <w:delText xml:space="preserve"> (PDL)</w:delText>
              </w:r>
              <w:bookmarkStart w:id="297" w:name="_Toc1497627"/>
              <w:bookmarkStart w:id="298" w:name="_Toc1497897"/>
              <w:bookmarkEnd w:id="297"/>
              <w:bookmarkEnd w:id="298"/>
            </w:del>
          </w:p>
        </w:tc>
        <w:bookmarkStart w:id="299" w:name="_Toc1497628"/>
        <w:bookmarkStart w:id="300" w:name="_Toc1497898"/>
        <w:bookmarkEnd w:id="299"/>
        <w:bookmarkEnd w:id="300"/>
      </w:tr>
      <w:tr w:rsidR="00763602" w:rsidDel="00624DFD" w14:paraId="53E2D2E6" w14:textId="01A8F379" w:rsidTr="00763602">
        <w:trPr>
          <w:del w:id="301" w:author="Pierre Demolliens" w:date="2019-02-04T16:23:00Z"/>
        </w:trPr>
        <w:tc>
          <w:tcPr>
            <w:tcW w:w="3604" w:type="dxa"/>
            <w:vMerge/>
          </w:tcPr>
          <w:p w14:paraId="12AEC568" w14:textId="36685EEB" w:rsidR="00763602" w:rsidDel="00624DFD" w:rsidRDefault="00763602" w:rsidP="007D3958">
            <w:pPr>
              <w:jc w:val="center"/>
              <w:rPr>
                <w:del w:id="302" w:author="Pierre Demolliens" w:date="2019-02-04T16:23:00Z"/>
                <w:rFonts w:cstheme="minorHAnsi"/>
              </w:rPr>
            </w:pPr>
            <w:bookmarkStart w:id="303" w:name="_Toc1497629"/>
            <w:bookmarkStart w:id="304" w:name="_Toc1497899"/>
            <w:bookmarkEnd w:id="303"/>
            <w:bookmarkEnd w:id="304"/>
          </w:p>
        </w:tc>
        <w:tc>
          <w:tcPr>
            <w:tcW w:w="6492" w:type="dxa"/>
          </w:tcPr>
          <w:p w14:paraId="55D7D3BD" w14:textId="43CF4578" w:rsidR="00763602" w:rsidRPr="004B59F6" w:rsidDel="00624DFD" w:rsidRDefault="00763602" w:rsidP="007D3958">
            <w:pPr>
              <w:pStyle w:val="Paragraphedeliste"/>
              <w:numPr>
                <w:ilvl w:val="0"/>
                <w:numId w:val="31"/>
              </w:numPr>
              <w:jc w:val="center"/>
              <w:rPr>
                <w:del w:id="305" w:author="Pierre Demolliens" w:date="2019-02-04T16:23:00Z"/>
                <w:rFonts w:cstheme="minorHAnsi"/>
              </w:rPr>
            </w:pPr>
            <w:del w:id="306" w:author="Pierre Demolliens" w:date="2019-02-04T16:23:00Z">
              <w:r w:rsidRPr="004B59F6" w:rsidDel="00624DFD">
                <w:rPr>
                  <w:rFonts w:cstheme="minorHAnsi"/>
                </w:rPr>
                <w:delText>Dossier de gestion des risques</w:delText>
              </w:r>
              <w:r w:rsidDel="00624DFD">
                <w:rPr>
                  <w:rFonts w:cstheme="minorHAnsi"/>
                </w:rPr>
                <w:delText xml:space="preserve"> (GDR)</w:delText>
              </w:r>
              <w:bookmarkStart w:id="307" w:name="_Toc1497630"/>
              <w:bookmarkStart w:id="308" w:name="_Toc1497900"/>
              <w:bookmarkEnd w:id="307"/>
              <w:bookmarkEnd w:id="308"/>
            </w:del>
          </w:p>
        </w:tc>
        <w:bookmarkStart w:id="309" w:name="_Toc1497631"/>
        <w:bookmarkStart w:id="310" w:name="_Toc1497901"/>
        <w:bookmarkEnd w:id="309"/>
        <w:bookmarkEnd w:id="310"/>
      </w:tr>
      <w:tr w:rsidR="00977B49" w:rsidDel="00624DFD" w14:paraId="66F4DB7A" w14:textId="31DC0284" w:rsidTr="00763602">
        <w:trPr>
          <w:del w:id="311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3FC1A835" w14:textId="49912B7E" w:rsidR="00977B49" w:rsidDel="00624DFD" w:rsidRDefault="00977B49" w:rsidP="007D3958">
            <w:pPr>
              <w:jc w:val="center"/>
              <w:rPr>
                <w:del w:id="312" w:author="Pierre Demolliens" w:date="2019-02-04T16:23:00Z"/>
                <w:rFonts w:cstheme="minorHAnsi"/>
              </w:rPr>
            </w:pPr>
            <w:bookmarkStart w:id="313" w:name="_Toc1497632"/>
            <w:bookmarkStart w:id="314" w:name="_Toc1497902"/>
            <w:bookmarkEnd w:id="313"/>
            <w:bookmarkEnd w:id="314"/>
          </w:p>
        </w:tc>
        <w:tc>
          <w:tcPr>
            <w:tcW w:w="6492" w:type="dxa"/>
            <w:shd w:val="clear" w:color="auto" w:fill="000000" w:themeFill="text1"/>
          </w:tcPr>
          <w:p w14:paraId="035ECD41" w14:textId="613E6600" w:rsidR="00977B49" w:rsidRPr="004B59F6" w:rsidDel="00624DFD" w:rsidRDefault="00977B49" w:rsidP="007D3958">
            <w:pPr>
              <w:pStyle w:val="Paragraphedeliste"/>
              <w:jc w:val="center"/>
              <w:rPr>
                <w:del w:id="315" w:author="Pierre Demolliens" w:date="2019-02-04T16:23:00Z"/>
                <w:rFonts w:cstheme="minorHAnsi"/>
              </w:rPr>
            </w:pPr>
            <w:bookmarkStart w:id="316" w:name="_Toc1497633"/>
            <w:bookmarkStart w:id="317" w:name="_Toc1497903"/>
            <w:bookmarkEnd w:id="316"/>
            <w:bookmarkEnd w:id="317"/>
          </w:p>
        </w:tc>
        <w:bookmarkStart w:id="318" w:name="_Toc1497634"/>
        <w:bookmarkStart w:id="319" w:name="_Toc1497904"/>
        <w:bookmarkEnd w:id="318"/>
        <w:bookmarkEnd w:id="319"/>
      </w:tr>
      <w:tr w:rsidR="00763602" w:rsidDel="00624DFD" w14:paraId="31ABAE83" w14:textId="09D203AC" w:rsidTr="00763602">
        <w:trPr>
          <w:del w:id="320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5A94BF3F" w14:textId="5CED42FC" w:rsidR="00763602" w:rsidDel="00624DFD" w:rsidRDefault="00763602" w:rsidP="007D3958">
            <w:pPr>
              <w:jc w:val="center"/>
              <w:rPr>
                <w:del w:id="321" w:author="Pierre Demolliens" w:date="2019-02-04T16:23:00Z"/>
                <w:rFonts w:cstheme="minorHAnsi"/>
              </w:rPr>
            </w:pPr>
            <w:del w:id="322" w:author="Pierre Demolliens" w:date="2019-02-04T16:23:00Z">
              <w:r w:rsidDel="00624DFD">
                <w:rPr>
                  <w:rFonts w:cstheme="minorHAnsi"/>
                </w:rPr>
                <w:delText>Revue de vérification prototypage/présérie</w:delText>
              </w:r>
              <w:bookmarkStart w:id="323" w:name="_Toc1497635"/>
              <w:bookmarkStart w:id="324" w:name="_Toc1497905"/>
              <w:bookmarkEnd w:id="323"/>
              <w:bookmarkEnd w:id="324"/>
            </w:del>
          </w:p>
        </w:tc>
        <w:tc>
          <w:tcPr>
            <w:tcW w:w="6492" w:type="dxa"/>
          </w:tcPr>
          <w:p w14:paraId="1779AB42" w14:textId="2639933B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25" w:author="Pierre Demolliens" w:date="2019-02-04T16:23:00Z"/>
                <w:rFonts w:cstheme="minorHAnsi"/>
              </w:rPr>
            </w:pPr>
            <w:del w:id="326" w:author="Pierre Demolliens" w:date="2019-02-04T16:23:00Z">
              <w:r w:rsidRPr="004B59F6" w:rsidDel="00624DFD">
                <w:rPr>
                  <w:rFonts w:cstheme="minorHAnsi"/>
                </w:rPr>
                <w:delText>Spécifications des exigences logicielles</w:delText>
              </w:r>
              <w:r w:rsidDel="00624DFD">
                <w:rPr>
                  <w:rFonts w:cstheme="minorHAnsi"/>
                </w:rPr>
                <w:delText xml:space="preserve"> (SEL)</w:delText>
              </w:r>
              <w:bookmarkStart w:id="327" w:name="_Toc1497636"/>
              <w:bookmarkStart w:id="328" w:name="_Toc1497906"/>
              <w:bookmarkEnd w:id="327"/>
              <w:bookmarkEnd w:id="328"/>
            </w:del>
          </w:p>
        </w:tc>
        <w:bookmarkStart w:id="329" w:name="_Toc1497637"/>
        <w:bookmarkStart w:id="330" w:name="_Toc1497907"/>
        <w:bookmarkEnd w:id="329"/>
        <w:bookmarkEnd w:id="330"/>
      </w:tr>
      <w:tr w:rsidR="00763602" w:rsidDel="00624DFD" w14:paraId="6915365F" w14:textId="3E69F68A" w:rsidTr="00763602">
        <w:trPr>
          <w:del w:id="331" w:author="Pierre Demolliens" w:date="2019-02-04T16:23:00Z"/>
        </w:trPr>
        <w:tc>
          <w:tcPr>
            <w:tcW w:w="3604" w:type="dxa"/>
            <w:vMerge/>
          </w:tcPr>
          <w:p w14:paraId="22529F86" w14:textId="58E38AAA" w:rsidR="00763602" w:rsidDel="00624DFD" w:rsidRDefault="00763602" w:rsidP="007D3958">
            <w:pPr>
              <w:jc w:val="center"/>
              <w:rPr>
                <w:del w:id="332" w:author="Pierre Demolliens" w:date="2019-02-04T16:23:00Z"/>
                <w:rFonts w:cstheme="minorHAnsi"/>
              </w:rPr>
            </w:pPr>
            <w:bookmarkStart w:id="333" w:name="_Toc1497638"/>
            <w:bookmarkStart w:id="334" w:name="_Toc1497908"/>
            <w:bookmarkEnd w:id="333"/>
            <w:bookmarkEnd w:id="334"/>
          </w:p>
        </w:tc>
        <w:tc>
          <w:tcPr>
            <w:tcW w:w="6492" w:type="dxa"/>
          </w:tcPr>
          <w:p w14:paraId="56BE998A" w14:textId="4996EF5F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35" w:author="Pierre Demolliens" w:date="2019-02-04T16:23:00Z"/>
                <w:rFonts w:cstheme="minorHAnsi"/>
              </w:rPr>
            </w:pPr>
            <w:del w:id="336" w:author="Pierre Demolliens" w:date="2019-02-04T16:23:00Z">
              <w:r w:rsidRPr="004B59F6" w:rsidDel="00624DFD">
                <w:rPr>
                  <w:rFonts w:cstheme="minorHAnsi"/>
                </w:rPr>
                <w:delText>Analyse des risques logiciels</w:delText>
              </w:r>
              <w:r w:rsidDel="00624DFD">
                <w:rPr>
                  <w:rFonts w:cstheme="minorHAnsi"/>
                </w:rPr>
                <w:delText xml:space="preserve"> et mise à jour du DGR</w:delText>
              </w:r>
              <w:bookmarkStart w:id="337" w:name="_Toc1497639"/>
              <w:bookmarkStart w:id="338" w:name="_Toc1497909"/>
              <w:bookmarkEnd w:id="337"/>
              <w:bookmarkEnd w:id="338"/>
            </w:del>
          </w:p>
        </w:tc>
        <w:bookmarkStart w:id="339" w:name="_Toc1497640"/>
        <w:bookmarkStart w:id="340" w:name="_Toc1497910"/>
        <w:bookmarkEnd w:id="339"/>
        <w:bookmarkEnd w:id="340"/>
      </w:tr>
      <w:tr w:rsidR="00763602" w:rsidDel="00624DFD" w14:paraId="4D828933" w14:textId="08832F20" w:rsidTr="00763602">
        <w:trPr>
          <w:del w:id="341" w:author="Pierre Demolliens" w:date="2019-02-04T16:23:00Z"/>
        </w:trPr>
        <w:tc>
          <w:tcPr>
            <w:tcW w:w="3604" w:type="dxa"/>
            <w:vMerge/>
          </w:tcPr>
          <w:p w14:paraId="6DD3C249" w14:textId="0223DC9C" w:rsidR="00763602" w:rsidDel="00624DFD" w:rsidRDefault="00763602" w:rsidP="007D3958">
            <w:pPr>
              <w:jc w:val="center"/>
              <w:rPr>
                <w:del w:id="342" w:author="Pierre Demolliens" w:date="2019-02-04T16:23:00Z"/>
                <w:rFonts w:cstheme="minorHAnsi"/>
              </w:rPr>
            </w:pPr>
            <w:bookmarkStart w:id="343" w:name="_Toc1497641"/>
            <w:bookmarkStart w:id="344" w:name="_Toc1497911"/>
            <w:bookmarkEnd w:id="343"/>
            <w:bookmarkEnd w:id="344"/>
          </w:p>
        </w:tc>
        <w:tc>
          <w:tcPr>
            <w:tcW w:w="6492" w:type="dxa"/>
          </w:tcPr>
          <w:p w14:paraId="6FD15A4F" w14:textId="1E323E0D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45" w:author="Pierre Demolliens" w:date="2019-02-04T16:23:00Z"/>
                <w:rFonts w:cstheme="minorHAnsi"/>
              </w:rPr>
            </w:pPr>
            <w:del w:id="346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  <w:bookmarkStart w:id="347" w:name="_Toc1497642"/>
              <w:bookmarkStart w:id="348" w:name="_Toc1497912"/>
              <w:bookmarkEnd w:id="347"/>
              <w:bookmarkEnd w:id="348"/>
            </w:del>
          </w:p>
        </w:tc>
        <w:bookmarkStart w:id="349" w:name="_Toc1497643"/>
        <w:bookmarkStart w:id="350" w:name="_Toc1497913"/>
        <w:bookmarkEnd w:id="349"/>
        <w:bookmarkEnd w:id="350"/>
      </w:tr>
      <w:tr w:rsidR="00763602" w:rsidDel="00624DFD" w14:paraId="7A8B0ACF" w14:textId="4494B8BA" w:rsidTr="00763602">
        <w:trPr>
          <w:del w:id="351" w:author="Pierre Demolliens" w:date="2019-02-04T16:23:00Z"/>
        </w:trPr>
        <w:tc>
          <w:tcPr>
            <w:tcW w:w="3604" w:type="dxa"/>
            <w:vMerge/>
          </w:tcPr>
          <w:p w14:paraId="23D65726" w14:textId="2BB38D28" w:rsidR="00763602" w:rsidDel="00624DFD" w:rsidRDefault="00763602" w:rsidP="007D3958">
            <w:pPr>
              <w:jc w:val="center"/>
              <w:rPr>
                <w:del w:id="352" w:author="Pierre Demolliens" w:date="2019-02-04T16:23:00Z"/>
                <w:rFonts w:cstheme="minorHAnsi"/>
              </w:rPr>
            </w:pPr>
            <w:bookmarkStart w:id="353" w:name="_Toc1497644"/>
            <w:bookmarkStart w:id="354" w:name="_Toc1497914"/>
            <w:bookmarkEnd w:id="353"/>
            <w:bookmarkEnd w:id="354"/>
          </w:p>
        </w:tc>
        <w:tc>
          <w:tcPr>
            <w:tcW w:w="6492" w:type="dxa"/>
          </w:tcPr>
          <w:p w14:paraId="70DA1CAD" w14:textId="4DEE2881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55" w:author="Pierre Demolliens" w:date="2019-02-04T16:23:00Z"/>
                <w:rFonts w:cstheme="minorHAnsi"/>
              </w:rPr>
            </w:pPr>
            <w:del w:id="356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  <w:bookmarkStart w:id="357" w:name="_Toc1497645"/>
              <w:bookmarkStart w:id="358" w:name="_Toc1497915"/>
              <w:bookmarkEnd w:id="357"/>
              <w:bookmarkEnd w:id="358"/>
            </w:del>
          </w:p>
        </w:tc>
        <w:bookmarkStart w:id="359" w:name="_Toc1497646"/>
        <w:bookmarkStart w:id="360" w:name="_Toc1497916"/>
        <w:bookmarkEnd w:id="359"/>
        <w:bookmarkEnd w:id="360"/>
      </w:tr>
      <w:tr w:rsidR="00763602" w:rsidDel="00624DFD" w14:paraId="23D3A418" w14:textId="36B69AB1" w:rsidTr="00763602">
        <w:trPr>
          <w:del w:id="361" w:author="Pierre Demolliens" w:date="2019-02-04T16:23:00Z"/>
        </w:trPr>
        <w:tc>
          <w:tcPr>
            <w:tcW w:w="3604" w:type="dxa"/>
            <w:vMerge/>
          </w:tcPr>
          <w:p w14:paraId="432AB20B" w14:textId="187F8593" w:rsidR="00763602" w:rsidDel="00624DFD" w:rsidRDefault="00763602" w:rsidP="007D3958">
            <w:pPr>
              <w:jc w:val="center"/>
              <w:rPr>
                <w:del w:id="362" w:author="Pierre Demolliens" w:date="2019-02-04T16:23:00Z"/>
                <w:rFonts w:cstheme="minorHAnsi"/>
              </w:rPr>
            </w:pPr>
            <w:bookmarkStart w:id="363" w:name="_Toc1497647"/>
            <w:bookmarkStart w:id="364" w:name="_Toc1497917"/>
            <w:bookmarkEnd w:id="363"/>
            <w:bookmarkEnd w:id="364"/>
          </w:p>
        </w:tc>
        <w:tc>
          <w:tcPr>
            <w:tcW w:w="6492" w:type="dxa"/>
          </w:tcPr>
          <w:p w14:paraId="57FD19CD" w14:textId="3B39E297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65" w:author="Pierre Demolliens" w:date="2019-02-04T16:23:00Z"/>
                <w:rFonts w:cstheme="minorHAnsi"/>
              </w:rPr>
            </w:pPr>
            <w:del w:id="366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  <w:bookmarkStart w:id="367" w:name="_Toc1497648"/>
              <w:bookmarkStart w:id="368" w:name="_Toc1497918"/>
              <w:bookmarkEnd w:id="367"/>
              <w:bookmarkEnd w:id="368"/>
            </w:del>
          </w:p>
        </w:tc>
        <w:bookmarkStart w:id="369" w:name="_Toc1497649"/>
        <w:bookmarkStart w:id="370" w:name="_Toc1497919"/>
        <w:bookmarkEnd w:id="369"/>
        <w:bookmarkEnd w:id="370"/>
      </w:tr>
      <w:tr w:rsidR="00763602" w:rsidDel="00624DFD" w14:paraId="7D248771" w14:textId="72BA9F89" w:rsidTr="00763602">
        <w:trPr>
          <w:del w:id="371" w:author="Pierre Demolliens" w:date="2019-02-04T16:23:00Z"/>
        </w:trPr>
        <w:tc>
          <w:tcPr>
            <w:tcW w:w="3604" w:type="dxa"/>
            <w:vMerge/>
          </w:tcPr>
          <w:p w14:paraId="094ADF4D" w14:textId="165937FE" w:rsidR="00763602" w:rsidDel="00624DFD" w:rsidRDefault="00763602" w:rsidP="007D3958">
            <w:pPr>
              <w:jc w:val="center"/>
              <w:rPr>
                <w:del w:id="372" w:author="Pierre Demolliens" w:date="2019-02-04T16:23:00Z"/>
                <w:rFonts w:cstheme="minorHAnsi"/>
              </w:rPr>
            </w:pPr>
            <w:bookmarkStart w:id="373" w:name="_Toc1497650"/>
            <w:bookmarkStart w:id="374" w:name="_Toc1497920"/>
            <w:bookmarkEnd w:id="373"/>
            <w:bookmarkEnd w:id="374"/>
          </w:p>
        </w:tc>
        <w:tc>
          <w:tcPr>
            <w:tcW w:w="6492" w:type="dxa"/>
          </w:tcPr>
          <w:p w14:paraId="18653164" w14:textId="7A78434B" w:rsidR="00763602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75" w:author="Pierre Demolliens" w:date="2019-02-04T16:23:00Z"/>
                <w:rFonts w:cstheme="minorHAnsi"/>
              </w:rPr>
            </w:pPr>
            <w:del w:id="376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  <w:bookmarkStart w:id="377" w:name="_Toc1497651"/>
              <w:bookmarkStart w:id="378" w:name="_Toc1497921"/>
              <w:bookmarkEnd w:id="377"/>
              <w:bookmarkEnd w:id="378"/>
            </w:del>
          </w:p>
        </w:tc>
        <w:bookmarkStart w:id="379" w:name="_Toc1497652"/>
        <w:bookmarkStart w:id="380" w:name="_Toc1497922"/>
        <w:bookmarkEnd w:id="379"/>
        <w:bookmarkEnd w:id="380"/>
      </w:tr>
      <w:tr w:rsidR="00763602" w:rsidDel="00624DFD" w14:paraId="2383187E" w14:textId="32D3E23C" w:rsidTr="00763602">
        <w:trPr>
          <w:del w:id="381" w:author="Pierre Demolliens" w:date="2019-02-04T16:23:00Z"/>
        </w:trPr>
        <w:tc>
          <w:tcPr>
            <w:tcW w:w="3604" w:type="dxa"/>
            <w:vMerge/>
          </w:tcPr>
          <w:p w14:paraId="7D6CEA24" w14:textId="7C873E61" w:rsidR="00763602" w:rsidDel="00624DFD" w:rsidRDefault="00763602" w:rsidP="007D3958">
            <w:pPr>
              <w:jc w:val="center"/>
              <w:rPr>
                <w:del w:id="382" w:author="Pierre Demolliens" w:date="2019-02-04T16:23:00Z"/>
                <w:rFonts w:cstheme="minorHAnsi"/>
              </w:rPr>
            </w:pPr>
            <w:bookmarkStart w:id="383" w:name="_Toc1497653"/>
            <w:bookmarkStart w:id="384" w:name="_Toc1497923"/>
            <w:bookmarkEnd w:id="383"/>
            <w:bookmarkEnd w:id="384"/>
          </w:p>
        </w:tc>
        <w:tc>
          <w:tcPr>
            <w:tcW w:w="6492" w:type="dxa"/>
          </w:tcPr>
          <w:p w14:paraId="565F5D17" w14:textId="6CFCA1B1" w:rsidR="00763602" w:rsidRPr="004B59F6" w:rsidDel="00624DFD" w:rsidRDefault="00763602" w:rsidP="007D3958">
            <w:pPr>
              <w:pStyle w:val="Paragraphedeliste"/>
              <w:numPr>
                <w:ilvl w:val="0"/>
                <w:numId w:val="34"/>
              </w:numPr>
              <w:jc w:val="center"/>
              <w:rPr>
                <w:del w:id="385" w:author="Pierre Demolliens" w:date="2019-02-04T16:23:00Z"/>
                <w:rFonts w:cstheme="minorHAnsi"/>
              </w:rPr>
            </w:pPr>
            <w:del w:id="386" w:author="Pierre Demolliens" w:date="2019-02-04T16:23:00Z">
              <w:r w:rsidDel="00624DFD">
                <w:rPr>
                  <w:rFonts w:cstheme="minorHAnsi"/>
                </w:rPr>
                <w:delText>Plan de tests logiciels (PTL)</w:delText>
              </w:r>
              <w:bookmarkStart w:id="387" w:name="_Toc1497654"/>
              <w:bookmarkStart w:id="388" w:name="_Toc1497924"/>
              <w:bookmarkEnd w:id="387"/>
              <w:bookmarkEnd w:id="388"/>
            </w:del>
          </w:p>
        </w:tc>
        <w:bookmarkStart w:id="389" w:name="_Toc1497655"/>
        <w:bookmarkStart w:id="390" w:name="_Toc1497925"/>
        <w:bookmarkEnd w:id="389"/>
        <w:bookmarkEnd w:id="390"/>
      </w:tr>
      <w:tr w:rsidR="00977B49" w:rsidDel="00624DFD" w14:paraId="519F7E93" w14:textId="1C4C64FC" w:rsidTr="00763602">
        <w:trPr>
          <w:del w:id="391" w:author="Pierre Demolliens" w:date="2019-02-04T16:23:00Z"/>
        </w:trPr>
        <w:tc>
          <w:tcPr>
            <w:tcW w:w="3604" w:type="dxa"/>
            <w:shd w:val="clear" w:color="auto" w:fill="000000" w:themeFill="text1"/>
          </w:tcPr>
          <w:p w14:paraId="774F6B24" w14:textId="059AF709" w:rsidR="00977B49" w:rsidDel="00624DFD" w:rsidRDefault="00977B49" w:rsidP="007D3958">
            <w:pPr>
              <w:jc w:val="center"/>
              <w:rPr>
                <w:del w:id="392" w:author="Pierre Demolliens" w:date="2019-02-04T16:23:00Z"/>
                <w:rFonts w:cstheme="minorHAnsi"/>
              </w:rPr>
            </w:pPr>
            <w:bookmarkStart w:id="393" w:name="_Toc1497656"/>
            <w:bookmarkStart w:id="394" w:name="_Toc1497926"/>
            <w:bookmarkEnd w:id="393"/>
            <w:bookmarkEnd w:id="394"/>
          </w:p>
        </w:tc>
        <w:tc>
          <w:tcPr>
            <w:tcW w:w="6492" w:type="dxa"/>
            <w:shd w:val="clear" w:color="auto" w:fill="000000" w:themeFill="text1"/>
          </w:tcPr>
          <w:p w14:paraId="3CCE4E52" w14:textId="2503C294" w:rsidR="00977B49" w:rsidDel="00624DFD" w:rsidRDefault="00977B49" w:rsidP="007D3958">
            <w:pPr>
              <w:pStyle w:val="Paragraphedeliste"/>
              <w:jc w:val="center"/>
              <w:rPr>
                <w:del w:id="395" w:author="Pierre Demolliens" w:date="2019-02-04T16:23:00Z"/>
                <w:rFonts w:cstheme="minorHAnsi"/>
              </w:rPr>
            </w:pPr>
            <w:bookmarkStart w:id="396" w:name="_Toc1497657"/>
            <w:bookmarkStart w:id="397" w:name="_Toc1497927"/>
            <w:bookmarkEnd w:id="396"/>
            <w:bookmarkEnd w:id="397"/>
          </w:p>
        </w:tc>
        <w:bookmarkStart w:id="398" w:name="_Toc1497658"/>
        <w:bookmarkStart w:id="399" w:name="_Toc1497928"/>
        <w:bookmarkEnd w:id="398"/>
        <w:bookmarkEnd w:id="399"/>
      </w:tr>
      <w:tr w:rsidR="00763602" w:rsidDel="00624DFD" w14:paraId="2AB01134" w14:textId="4929E561" w:rsidTr="00763602">
        <w:trPr>
          <w:del w:id="400" w:author="Pierre Demolliens" w:date="2019-02-04T16:23:00Z"/>
        </w:trPr>
        <w:tc>
          <w:tcPr>
            <w:tcW w:w="3604" w:type="dxa"/>
            <w:vMerge w:val="restart"/>
            <w:vAlign w:val="center"/>
          </w:tcPr>
          <w:p w14:paraId="6EC79E9F" w14:textId="53CE2E2B" w:rsidR="00763602" w:rsidDel="00624DFD" w:rsidRDefault="00763602" w:rsidP="007D3958">
            <w:pPr>
              <w:jc w:val="center"/>
              <w:rPr>
                <w:del w:id="401" w:author="Pierre Demolliens" w:date="2019-02-04T16:23:00Z"/>
                <w:rFonts w:cstheme="minorHAnsi"/>
              </w:rPr>
            </w:pPr>
            <w:del w:id="402" w:author="Pierre Demolliens" w:date="2019-02-04T16:23:00Z">
              <w:r w:rsidDel="00624DFD">
                <w:rPr>
                  <w:rFonts w:cstheme="minorHAnsi"/>
                </w:rPr>
                <w:delText>Revue de validation produit</w:delText>
              </w:r>
              <w:bookmarkStart w:id="403" w:name="_Toc1497659"/>
              <w:bookmarkStart w:id="404" w:name="_Toc1497929"/>
              <w:bookmarkEnd w:id="403"/>
              <w:bookmarkEnd w:id="404"/>
            </w:del>
          </w:p>
        </w:tc>
        <w:tc>
          <w:tcPr>
            <w:tcW w:w="6492" w:type="dxa"/>
          </w:tcPr>
          <w:p w14:paraId="7B1D3611" w14:textId="291FEF3E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405" w:author="Pierre Demolliens" w:date="2019-02-04T16:23:00Z"/>
                <w:rFonts w:cstheme="minorHAnsi"/>
              </w:rPr>
            </w:pPr>
            <w:del w:id="406" w:author="Pierre Demolliens" w:date="2019-02-04T16:23:00Z">
              <w:r w:rsidDel="00624DFD">
                <w:rPr>
                  <w:rFonts w:cstheme="minorHAnsi"/>
                </w:rPr>
                <w:delText>Rapport de tests logiciels</w:delText>
              </w:r>
              <w:bookmarkStart w:id="407" w:name="_Toc1497660"/>
              <w:bookmarkStart w:id="408" w:name="_Toc1497930"/>
              <w:bookmarkEnd w:id="407"/>
              <w:bookmarkEnd w:id="408"/>
            </w:del>
          </w:p>
        </w:tc>
        <w:bookmarkStart w:id="409" w:name="_Toc1497661"/>
        <w:bookmarkStart w:id="410" w:name="_Toc1497931"/>
        <w:bookmarkEnd w:id="409"/>
        <w:bookmarkEnd w:id="410"/>
      </w:tr>
      <w:tr w:rsidR="00763602" w:rsidDel="00624DFD" w14:paraId="60C9FD41" w14:textId="4935888E" w:rsidTr="00763602">
        <w:trPr>
          <w:del w:id="411" w:author="Pierre Demolliens" w:date="2019-02-04T16:23:00Z"/>
        </w:trPr>
        <w:tc>
          <w:tcPr>
            <w:tcW w:w="3604" w:type="dxa"/>
            <w:vMerge/>
          </w:tcPr>
          <w:p w14:paraId="3F90C870" w14:textId="67519B7E" w:rsidR="00763602" w:rsidDel="00624DFD" w:rsidRDefault="00763602" w:rsidP="007D3958">
            <w:pPr>
              <w:jc w:val="center"/>
              <w:rPr>
                <w:del w:id="412" w:author="Pierre Demolliens" w:date="2019-02-04T16:23:00Z"/>
                <w:rFonts w:cstheme="minorHAnsi"/>
              </w:rPr>
            </w:pPr>
            <w:bookmarkStart w:id="413" w:name="_Toc1497662"/>
            <w:bookmarkStart w:id="414" w:name="_Toc1497932"/>
            <w:bookmarkEnd w:id="413"/>
            <w:bookmarkEnd w:id="414"/>
          </w:p>
        </w:tc>
        <w:tc>
          <w:tcPr>
            <w:tcW w:w="6492" w:type="dxa"/>
          </w:tcPr>
          <w:p w14:paraId="306654A5" w14:textId="5973C410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415" w:author="Pierre Demolliens" w:date="2019-02-04T16:23:00Z"/>
                <w:rFonts w:cstheme="minorHAnsi"/>
              </w:rPr>
            </w:pPr>
            <w:del w:id="416" w:author="Pierre Demolliens" w:date="2019-02-04T16:23:00Z">
              <w:r w:rsidDel="00624DFD">
                <w:rPr>
                  <w:rFonts w:cstheme="minorHAnsi"/>
                </w:rPr>
                <w:delText>Preuves de mesures maitrise du risque</w:delText>
              </w:r>
              <w:r w:rsidR="00911FE4" w:rsidDel="00624DFD">
                <w:rPr>
                  <w:rFonts w:cstheme="minorHAnsi"/>
                </w:rPr>
                <w:delText xml:space="preserve"> (dans l’analyse des risques du logiciel)</w:delText>
              </w:r>
              <w:bookmarkStart w:id="417" w:name="_Toc1497663"/>
              <w:bookmarkStart w:id="418" w:name="_Toc1497933"/>
              <w:bookmarkEnd w:id="417"/>
              <w:bookmarkEnd w:id="418"/>
            </w:del>
          </w:p>
        </w:tc>
        <w:bookmarkStart w:id="419" w:name="_Toc1497664"/>
        <w:bookmarkStart w:id="420" w:name="_Toc1497934"/>
        <w:bookmarkEnd w:id="419"/>
        <w:bookmarkEnd w:id="420"/>
      </w:tr>
      <w:tr w:rsidR="00763602" w:rsidDel="00624DFD" w14:paraId="07050ABB" w14:textId="102AA2FE" w:rsidTr="00763602">
        <w:trPr>
          <w:del w:id="421" w:author="Pierre Demolliens" w:date="2019-02-04T16:23:00Z"/>
        </w:trPr>
        <w:tc>
          <w:tcPr>
            <w:tcW w:w="3604" w:type="dxa"/>
            <w:vMerge/>
          </w:tcPr>
          <w:p w14:paraId="4005931C" w14:textId="25C49B43" w:rsidR="00763602" w:rsidDel="00624DFD" w:rsidRDefault="00763602" w:rsidP="007D3958">
            <w:pPr>
              <w:jc w:val="center"/>
              <w:rPr>
                <w:del w:id="422" w:author="Pierre Demolliens" w:date="2019-02-04T16:23:00Z"/>
                <w:rFonts w:cstheme="minorHAnsi"/>
              </w:rPr>
            </w:pPr>
            <w:bookmarkStart w:id="423" w:name="_Toc1497665"/>
            <w:bookmarkStart w:id="424" w:name="_Toc1497935"/>
            <w:bookmarkEnd w:id="423"/>
            <w:bookmarkEnd w:id="424"/>
          </w:p>
        </w:tc>
        <w:tc>
          <w:tcPr>
            <w:tcW w:w="6492" w:type="dxa"/>
          </w:tcPr>
          <w:p w14:paraId="30E9739D" w14:textId="45635E6F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425" w:author="Pierre Demolliens" w:date="2019-02-04T16:23:00Z"/>
                <w:rFonts w:cstheme="minorHAnsi"/>
              </w:rPr>
            </w:pPr>
            <w:del w:id="426" w:author="Pierre Demolliens" w:date="2019-02-04T16:23:00Z">
              <w:r w:rsidDel="00624DFD">
                <w:rPr>
                  <w:rFonts w:cstheme="minorHAnsi"/>
                </w:rPr>
                <w:delText>Evaluation du risque résiduel global (RRG)</w:delText>
              </w:r>
              <w:bookmarkStart w:id="427" w:name="_Toc1497666"/>
              <w:bookmarkStart w:id="428" w:name="_Toc1497936"/>
              <w:bookmarkEnd w:id="427"/>
              <w:bookmarkEnd w:id="428"/>
            </w:del>
          </w:p>
        </w:tc>
        <w:bookmarkStart w:id="429" w:name="_Toc1497667"/>
        <w:bookmarkStart w:id="430" w:name="_Toc1497937"/>
        <w:bookmarkEnd w:id="429"/>
        <w:bookmarkEnd w:id="430"/>
      </w:tr>
      <w:tr w:rsidR="00763602" w:rsidDel="00624DFD" w14:paraId="5B182419" w14:textId="020F084D" w:rsidTr="00763602">
        <w:trPr>
          <w:del w:id="431" w:author="Pierre Demolliens" w:date="2019-02-04T16:23:00Z"/>
        </w:trPr>
        <w:tc>
          <w:tcPr>
            <w:tcW w:w="3604" w:type="dxa"/>
            <w:vMerge/>
          </w:tcPr>
          <w:p w14:paraId="6779605A" w14:textId="4EBBAC82" w:rsidR="00763602" w:rsidDel="00624DFD" w:rsidRDefault="00763602" w:rsidP="007D3958">
            <w:pPr>
              <w:jc w:val="center"/>
              <w:rPr>
                <w:del w:id="432" w:author="Pierre Demolliens" w:date="2019-02-04T16:23:00Z"/>
                <w:rFonts w:cstheme="minorHAnsi"/>
              </w:rPr>
            </w:pPr>
            <w:bookmarkStart w:id="433" w:name="_Toc1497668"/>
            <w:bookmarkStart w:id="434" w:name="_Toc1497938"/>
            <w:bookmarkEnd w:id="433"/>
            <w:bookmarkEnd w:id="434"/>
          </w:p>
        </w:tc>
        <w:tc>
          <w:tcPr>
            <w:tcW w:w="6492" w:type="dxa"/>
          </w:tcPr>
          <w:p w14:paraId="36725448" w14:textId="7909A515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435" w:author="Pierre Demolliens" w:date="2019-02-04T16:23:00Z"/>
                <w:rFonts w:cstheme="minorHAnsi"/>
              </w:rPr>
            </w:pPr>
            <w:del w:id="436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  <w:bookmarkStart w:id="437" w:name="_Toc1497669"/>
              <w:bookmarkStart w:id="438" w:name="_Toc1497939"/>
              <w:bookmarkEnd w:id="437"/>
              <w:bookmarkEnd w:id="438"/>
            </w:del>
          </w:p>
        </w:tc>
        <w:bookmarkStart w:id="439" w:name="_Toc1497670"/>
        <w:bookmarkStart w:id="440" w:name="_Toc1497940"/>
        <w:bookmarkEnd w:id="439"/>
        <w:bookmarkEnd w:id="440"/>
      </w:tr>
      <w:tr w:rsidR="00763602" w:rsidDel="00624DFD" w14:paraId="3C91F10A" w14:textId="1ED13882" w:rsidTr="00763602">
        <w:trPr>
          <w:del w:id="441" w:author="Pierre Demolliens" w:date="2019-02-04T16:23:00Z"/>
        </w:trPr>
        <w:tc>
          <w:tcPr>
            <w:tcW w:w="3604" w:type="dxa"/>
            <w:vMerge/>
          </w:tcPr>
          <w:p w14:paraId="482DBA09" w14:textId="15BE1438" w:rsidR="00763602" w:rsidDel="00624DFD" w:rsidRDefault="00763602" w:rsidP="007D3958">
            <w:pPr>
              <w:jc w:val="center"/>
              <w:rPr>
                <w:del w:id="442" w:author="Pierre Demolliens" w:date="2019-02-04T16:23:00Z"/>
                <w:rFonts w:cstheme="minorHAnsi"/>
              </w:rPr>
            </w:pPr>
            <w:bookmarkStart w:id="443" w:name="_Toc1497671"/>
            <w:bookmarkStart w:id="444" w:name="_Toc1497941"/>
            <w:bookmarkEnd w:id="443"/>
            <w:bookmarkEnd w:id="444"/>
          </w:p>
        </w:tc>
        <w:tc>
          <w:tcPr>
            <w:tcW w:w="6492" w:type="dxa"/>
          </w:tcPr>
          <w:p w14:paraId="1D46B4C7" w14:textId="664FCF51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445" w:author="Pierre Demolliens" w:date="2019-02-04T16:23:00Z"/>
                <w:rFonts w:cstheme="minorHAnsi"/>
              </w:rPr>
            </w:pPr>
            <w:del w:id="446" w:author="Pierre Demolliens" w:date="2019-02-04T16:23:00Z">
              <w:r w:rsidDel="00624DFD">
                <w:rPr>
                  <w:rFonts w:cstheme="minorHAnsi"/>
                </w:rPr>
                <w:delText>Mise à jour du PTL</w:delText>
              </w:r>
              <w:bookmarkStart w:id="447" w:name="_Toc1497672"/>
              <w:bookmarkStart w:id="448" w:name="_Toc1497942"/>
              <w:bookmarkEnd w:id="447"/>
              <w:bookmarkEnd w:id="448"/>
            </w:del>
          </w:p>
        </w:tc>
        <w:bookmarkStart w:id="449" w:name="_Toc1497673"/>
        <w:bookmarkStart w:id="450" w:name="_Toc1497943"/>
        <w:bookmarkEnd w:id="449"/>
        <w:bookmarkEnd w:id="450"/>
      </w:tr>
      <w:tr w:rsidR="00763602" w:rsidDel="00624DFD" w14:paraId="2CF2181E" w14:textId="57249CCD" w:rsidTr="00763602">
        <w:trPr>
          <w:del w:id="451" w:author="Pierre Demolliens" w:date="2019-02-04T16:23:00Z"/>
        </w:trPr>
        <w:tc>
          <w:tcPr>
            <w:tcW w:w="3604" w:type="dxa"/>
            <w:vMerge/>
          </w:tcPr>
          <w:p w14:paraId="45D8CFB2" w14:textId="5B71A426" w:rsidR="00763602" w:rsidDel="00624DFD" w:rsidRDefault="00763602" w:rsidP="007D3958">
            <w:pPr>
              <w:jc w:val="center"/>
              <w:rPr>
                <w:del w:id="452" w:author="Pierre Demolliens" w:date="2019-02-04T16:23:00Z"/>
                <w:rFonts w:cstheme="minorHAnsi"/>
              </w:rPr>
            </w:pPr>
            <w:bookmarkStart w:id="453" w:name="_Toc1497674"/>
            <w:bookmarkStart w:id="454" w:name="_Toc1497944"/>
            <w:bookmarkEnd w:id="453"/>
            <w:bookmarkEnd w:id="454"/>
          </w:p>
        </w:tc>
        <w:tc>
          <w:tcPr>
            <w:tcW w:w="6492" w:type="dxa"/>
          </w:tcPr>
          <w:p w14:paraId="29A4A8F2" w14:textId="40CEC33C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455" w:author="Pierre Demolliens" w:date="2019-02-04T16:23:00Z"/>
                <w:rFonts w:cstheme="minorHAnsi"/>
              </w:rPr>
            </w:pPr>
            <w:del w:id="456" w:author="Pierre Demolliens" w:date="2019-02-04T16:23:00Z">
              <w:r w:rsidDel="00624DFD">
                <w:rPr>
                  <w:rFonts w:cstheme="minorHAnsi"/>
                </w:rPr>
                <w:delText>Mise à jour du DGR</w:delText>
              </w:r>
              <w:bookmarkStart w:id="457" w:name="_Toc1497675"/>
              <w:bookmarkStart w:id="458" w:name="_Toc1497945"/>
              <w:bookmarkEnd w:id="457"/>
              <w:bookmarkEnd w:id="458"/>
            </w:del>
          </w:p>
        </w:tc>
        <w:bookmarkStart w:id="459" w:name="_Toc1497676"/>
        <w:bookmarkStart w:id="460" w:name="_Toc1497946"/>
        <w:bookmarkEnd w:id="459"/>
        <w:bookmarkEnd w:id="460"/>
      </w:tr>
      <w:tr w:rsidR="00763602" w:rsidDel="00624DFD" w14:paraId="3638BB78" w14:textId="4149222D" w:rsidTr="00763602">
        <w:trPr>
          <w:del w:id="461" w:author="Pierre Demolliens" w:date="2019-02-04T16:23:00Z"/>
        </w:trPr>
        <w:tc>
          <w:tcPr>
            <w:tcW w:w="3604" w:type="dxa"/>
            <w:vMerge/>
          </w:tcPr>
          <w:p w14:paraId="5E940652" w14:textId="32A053AB" w:rsidR="00763602" w:rsidDel="00624DFD" w:rsidRDefault="00763602" w:rsidP="007D3958">
            <w:pPr>
              <w:jc w:val="center"/>
              <w:rPr>
                <w:del w:id="462" w:author="Pierre Demolliens" w:date="2019-02-04T16:23:00Z"/>
                <w:rFonts w:cstheme="minorHAnsi"/>
              </w:rPr>
            </w:pPr>
            <w:bookmarkStart w:id="463" w:name="_Toc1497677"/>
            <w:bookmarkStart w:id="464" w:name="_Toc1497947"/>
            <w:bookmarkEnd w:id="463"/>
            <w:bookmarkEnd w:id="464"/>
          </w:p>
        </w:tc>
        <w:tc>
          <w:tcPr>
            <w:tcW w:w="6492" w:type="dxa"/>
          </w:tcPr>
          <w:p w14:paraId="6FC3664E" w14:textId="4BE23CF3" w:rsidR="00763602" w:rsidDel="00624DFD" w:rsidRDefault="00763602" w:rsidP="007D3958">
            <w:pPr>
              <w:pStyle w:val="Paragraphedeliste"/>
              <w:numPr>
                <w:ilvl w:val="0"/>
                <w:numId w:val="37"/>
              </w:numPr>
              <w:jc w:val="center"/>
              <w:rPr>
                <w:del w:id="465" w:author="Pierre Demolliens" w:date="2019-02-04T16:23:00Z"/>
                <w:rFonts w:cstheme="minorHAnsi"/>
              </w:rPr>
            </w:pPr>
            <w:del w:id="466" w:author="Pierre Demolliens" w:date="2019-02-04T16:23:00Z">
              <w:r w:rsidDel="00624DFD">
                <w:rPr>
                  <w:rFonts w:cstheme="minorHAnsi"/>
                </w:rPr>
                <w:delText>Refaire Revue des exigences</w:delText>
              </w:r>
              <w:bookmarkStart w:id="467" w:name="_Toc1497678"/>
              <w:bookmarkStart w:id="468" w:name="_Toc1497948"/>
              <w:bookmarkEnd w:id="467"/>
              <w:bookmarkEnd w:id="468"/>
            </w:del>
          </w:p>
        </w:tc>
        <w:bookmarkStart w:id="469" w:name="_Toc1497679"/>
        <w:bookmarkStart w:id="470" w:name="_Toc1497949"/>
        <w:bookmarkEnd w:id="469"/>
        <w:bookmarkEnd w:id="470"/>
      </w:tr>
      <w:tr w:rsidR="00763602" w:rsidDel="00624DFD" w14:paraId="1336BFC4" w14:textId="72A14931" w:rsidTr="00763602">
        <w:trPr>
          <w:del w:id="471" w:author="Pierre Demolliens" w:date="2019-02-04T16:23:00Z"/>
        </w:trPr>
        <w:tc>
          <w:tcPr>
            <w:tcW w:w="3604" w:type="dxa"/>
            <w:vMerge/>
          </w:tcPr>
          <w:p w14:paraId="397CAB42" w14:textId="2DB0E167" w:rsidR="00763602" w:rsidDel="00624DFD" w:rsidRDefault="00763602" w:rsidP="007D3958">
            <w:pPr>
              <w:jc w:val="center"/>
              <w:rPr>
                <w:del w:id="472" w:author="Pierre Demolliens" w:date="2019-02-04T16:23:00Z"/>
                <w:rFonts w:cstheme="minorHAnsi"/>
              </w:rPr>
            </w:pPr>
            <w:bookmarkStart w:id="473" w:name="_Toc1497680"/>
            <w:bookmarkStart w:id="474" w:name="_Toc1497950"/>
            <w:bookmarkEnd w:id="473"/>
            <w:bookmarkEnd w:id="474"/>
          </w:p>
        </w:tc>
        <w:tc>
          <w:tcPr>
            <w:tcW w:w="6492" w:type="dxa"/>
          </w:tcPr>
          <w:p w14:paraId="7EC2D372" w14:textId="7CC37D0D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475" w:author="Pierre Demolliens" w:date="2019-02-04T16:23:00Z"/>
                <w:rFonts w:cstheme="minorHAnsi"/>
              </w:rPr>
            </w:pPr>
            <w:del w:id="476" w:author="Pierre Demolliens" w:date="2019-02-04T16:23:00Z">
              <w:r w:rsidDel="00624DFD">
                <w:rPr>
                  <w:rFonts w:cstheme="minorHAnsi"/>
                </w:rPr>
                <w:delText>Plan de gestion de la configuration</w:delText>
              </w:r>
              <w:bookmarkStart w:id="477" w:name="_Toc1497681"/>
              <w:bookmarkStart w:id="478" w:name="_Toc1497951"/>
              <w:bookmarkEnd w:id="477"/>
              <w:bookmarkEnd w:id="478"/>
            </w:del>
          </w:p>
        </w:tc>
        <w:bookmarkStart w:id="479" w:name="_Toc1497682"/>
        <w:bookmarkStart w:id="480" w:name="_Toc1497952"/>
        <w:bookmarkEnd w:id="479"/>
        <w:bookmarkEnd w:id="480"/>
      </w:tr>
      <w:tr w:rsidR="00763602" w:rsidDel="00624DFD" w14:paraId="509FED18" w14:textId="46AD1E08" w:rsidTr="00763602">
        <w:trPr>
          <w:del w:id="481" w:author="Pierre Demolliens" w:date="2019-02-04T16:23:00Z"/>
        </w:trPr>
        <w:tc>
          <w:tcPr>
            <w:tcW w:w="3604" w:type="dxa"/>
            <w:vMerge/>
          </w:tcPr>
          <w:p w14:paraId="366785B7" w14:textId="3081C52D" w:rsidR="00763602" w:rsidDel="00624DFD" w:rsidRDefault="00763602" w:rsidP="007D3958">
            <w:pPr>
              <w:jc w:val="center"/>
              <w:rPr>
                <w:del w:id="482" w:author="Pierre Demolliens" w:date="2019-02-04T16:23:00Z"/>
                <w:rFonts w:cstheme="minorHAnsi"/>
              </w:rPr>
            </w:pPr>
            <w:bookmarkStart w:id="483" w:name="_Toc1497683"/>
            <w:bookmarkStart w:id="484" w:name="_Toc1497953"/>
            <w:bookmarkEnd w:id="483"/>
            <w:bookmarkEnd w:id="484"/>
          </w:p>
        </w:tc>
        <w:tc>
          <w:tcPr>
            <w:tcW w:w="6492" w:type="dxa"/>
          </w:tcPr>
          <w:p w14:paraId="3C818A35" w14:textId="393F264D" w:rsidR="00763602" w:rsidDel="00624DFD" w:rsidRDefault="00763602" w:rsidP="007D3958">
            <w:pPr>
              <w:pStyle w:val="Paragraphedeliste"/>
              <w:numPr>
                <w:ilvl w:val="0"/>
                <w:numId w:val="35"/>
              </w:numPr>
              <w:jc w:val="center"/>
              <w:rPr>
                <w:del w:id="485" w:author="Pierre Demolliens" w:date="2019-02-04T16:23:00Z"/>
                <w:rFonts w:cstheme="minorHAnsi"/>
              </w:rPr>
            </w:pPr>
            <w:del w:id="486" w:author="Pierre Demolliens" w:date="2019-02-04T16:23:00Z">
              <w:r w:rsidDel="00624DFD">
                <w:rPr>
                  <w:rFonts w:cstheme="minorHAnsi"/>
                </w:rPr>
                <w:delText>Rapport de description de la version diffusée</w:delText>
              </w:r>
              <w:bookmarkStart w:id="487" w:name="_Toc1497684"/>
              <w:bookmarkStart w:id="488" w:name="_Toc1497954"/>
              <w:bookmarkEnd w:id="487"/>
              <w:bookmarkEnd w:id="488"/>
            </w:del>
          </w:p>
        </w:tc>
        <w:bookmarkStart w:id="489" w:name="_Toc1497685"/>
        <w:bookmarkStart w:id="490" w:name="_Toc1497955"/>
        <w:bookmarkEnd w:id="489"/>
        <w:bookmarkEnd w:id="490"/>
      </w:tr>
    </w:tbl>
    <w:p w14:paraId="22578365" w14:textId="7A65EC60" w:rsidR="00C01120" w:rsidRPr="00065065" w:rsidDel="00624DFD" w:rsidRDefault="00C01120" w:rsidP="007D3958">
      <w:pPr>
        <w:ind w:left="360"/>
        <w:jc w:val="center"/>
        <w:rPr>
          <w:del w:id="491" w:author="Pierre Demolliens" w:date="2019-02-04T16:23:00Z"/>
          <w:rFonts w:cstheme="minorHAnsi"/>
        </w:rPr>
      </w:pPr>
      <w:bookmarkStart w:id="492" w:name="_Toc1497686"/>
      <w:bookmarkStart w:id="493" w:name="_Toc1497956"/>
      <w:bookmarkEnd w:id="492"/>
      <w:bookmarkEnd w:id="493"/>
    </w:p>
    <w:p w14:paraId="12586CB8" w14:textId="6E36FF34" w:rsidR="00C01120" w:rsidDel="00624DFD" w:rsidRDefault="00C01120" w:rsidP="007D3958">
      <w:pPr>
        <w:pStyle w:val="Titre2"/>
        <w:numPr>
          <w:ilvl w:val="3"/>
          <w:numId w:val="1"/>
        </w:numPr>
        <w:jc w:val="center"/>
        <w:rPr>
          <w:del w:id="494" w:author="Pierre Demolliens" w:date="2019-02-04T16:23:00Z"/>
          <w:color w:val="auto"/>
          <w:sz w:val="24"/>
        </w:rPr>
      </w:pPr>
      <w:bookmarkStart w:id="495" w:name="_Toc513210799"/>
      <w:del w:id="496" w:author="Pierre Demolliens" w:date="2019-02-04T16:23:00Z">
        <w:r w:rsidDel="00624DFD">
          <w:rPr>
            <w:color w:val="auto"/>
            <w:sz w:val="24"/>
          </w:rPr>
          <w:delText>Critères d’acceptation</w:delText>
        </w:r>
        <w:bookmarkStart w:id="497" w:name="_Toc1497687"/>
        <w:bookmarkStart w:id="498" w:name="_Toc1497957"/>
        <w:bookmarkEnd w:id="495"/>
        <w:bookmarkEnd w:id="497"/>
        <w:bookmarkEnd w:id="498"/>
      </w:del>
    </w:p>
    <w:p w14:paraId="654F9D11" w14:textId="4EE96FF7" w:rsidR="00C01120" w:rsidDel="00624DFD" w:rsidRDefault="00C01120" w:rsidP="007D3958">
      <w:pPr>
        <w:jc w:val="center"/>
        <w:rPr>
          <w:del w:id="499" w:author="Pierre Demolliens" w:date="2019-02-04T16:23:00Z"/>
        </w:rPr>
      </w:pPr>
      <w:bookmarkStart w:id="500" w:name="_Toc1497688"/>
      <w:bookmarkStart w:id="501" w:name="_Toc1497958"/>
      <w:bookmarkEnd w:id="500"/>
      <w:bookmarkEnd w:id="501"/>
    </w:p>
    <w:p w14:paraId="3A49874B" w14:textId="022C0CFD" w:rsidR="00C01120" w:rsidDel="00624DFD" w:rsidRDefault="00C01120" w:rsidP="007D3958">
      <w:pPr>
        <w:ind w:left="360"/>
        <w:jc w:val="center"/>
        <w:rPr>
          <w:del w:id="502" w:author="Pierre Demolliens" w:date="2019-02-04T16:23:00Z"/>
        </w:rPr>
      </w:pPr>
      <w:del w:id="503" w:author="Pierre Demolliens" w:date="2019-02-04T16:23:00Z">
        <w:r w:rsidDel="00624DFD">
          <w:delText>Les revues sont vérifiées à partir des critères d’acceptabilité suivants :</w:delText>
        </w:r>
        <w:bookmarkStart w:id="504" w:name="_Toc1497689"/>
        <w:bookmarkStart w:id="505" w:name="_Toc1497959"/>
        <w:bookmarkEnd w:id="504"/>
        <w:bookmarkEnd w:id="505"/>
      </w:del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141"/>
        <w:gridCol w:w="4414"/>
        <w:gridCol w:w="3541"/>
      </w:tblGrid>
      <w:tr w:rsidR="00977B49" w:rsidDel="00624DFD" w14:paraId="68032084" w14:textId="64A5CC1C" w:rsidTr="00763602">
        <w:trPr>
          <w:del w:id="506" w:author="Pierre Demolliens" w:date="2019-02-04T16:23:00Z"/>
        </w:trPr>
        <w:tc>
          <w:tcPr>
            <w:tcW w:w="2141" w:type="dxa"/>
            <w:shd w:val="clear" w:color="auto" w:fill="000000" w:themeFill="text1"/>
          </w:tcPr>
          <w:bookmarkEnd w:id="239"/>
          <w:p w14:paraId="31D81439" w14:textId="2CEDA043" w:rsidR="00977B49" w:rsidRPr="008C5E04" w:rsidDel="00624DFD" w:rsidRDefault="00977B49" w:rsidP="007D3958">
            <w:pPr>
              <w:jc w:val="center"/>
              <w:rPr>
                <w:del w:id="507" w:author="Pierre Demolliens" w:date="2019-02-04T16:23:00Z"/>
                <w:rFonts w:cstheme="minorHAnsi"/>
                <w:b/>
                <w:color w:val="FFFFFF" w:themeColor="background1"/>
              </w:rPr>
            </w:pPr>
            <w:del w:id="508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Revue</w:delText>
              </w:r>
              <w:bookmarkStart w:id="509" w:name="_Toc1497690"/>
              <w:bookmarkStart w:id="510" w:name="_Toc1497960"/>
              <w:bookmarkEnd w:id="509"/>
              <w:bookmarkEnd w:id="510"/>
            </w:del>
          </w:p>
        </w:tc>
        <w:tc>
          <w:tcPr>
            <w:tcW w:w="4414" w:type="dxa"/>
            <w:shd w:val="clear" w:color="auto" w:fill="000000" w:themeFill="text1"/>
          </w:tcPr>
          <w:p w14:paraId="498CAF97" w14:textId="6B9F0506" w:rsidR="00977B49" w:rsidRPr="008C5E04" w:rsidDel="00624DFD" w:rsidRDefault="00977B49" w:rsidP="007D3958">
            <w:pPr>
              <w:jc w:val="center"/>
              <w:rPr>
                <w:del w:id="511" w:author="Pierre Demolliens" w:date="2019-02-04T16:23:00Z"/>
                <w:rFonts w:cstheme="minorHAnsi"/>
                <w:b/>
                <w:color w:val="FFFFFF" w:themeColor="background1"/>
              </w:rPr>
            </w:pPr>
            <w:del w:id="512" w:author="Pierre Demolliens" w:date="2019-02-04T16:23:00Z">
              <w:r w:rsidRPr="008C5E04" w:rsidDel="00624DFD">
                <w:rPr>
                  <w:rFonts w:cstheme="minorHAnsi"/>
                  <w:b/>
                  <w:color w:val="FFFFFF" w:themeColor="background1"/>
                </w:rPr>
                <w:delText>Etapes</w:delText>
              </w:r>
              <w:bookmarkStart w:id="513" w:name="_Toc1497691"/>
              <w:bookmarkStart w:id="514" w:name="_Toc1497961"/>
              <w:bookmarkEnd w:id="513"/>
              <w:bookmarkEnd w:id="514"/>
            </w:del>
          </w:p>
        </w:tc>
        <w:tc>
          <w:tcPr>
            <w:tcW w:w="3541" w:type="dxa"/>
            <w:shd w:val="clear" w:color="auto" w:fill="000000" w:themeFill="text1"/>
          </w:tcPr>
          <w:p w14:paraId="35390860" w14:textId="1BC4B6CE" w:rsidR="00977B49" w:rsidRPr="008C5E04" w:rsidDel="00624DFD" w:rsidRDefault="00977B49" w:rsidP="007D3958">
            <w:pPr>
              <w:jc w:val="center"/>
              <w:rPr>
                <w:del w:id="515" w:author="Pierre Demolliens" w:date="2019-02-04T16:23:00Z"/>
                <w:rFonts w:cstheme="minorHAnsi"/>
                <w:b/>
                <w:color w:val="FFFFFF" w:themeColor="background1"/>
              </w:rPr>
            </w:pPr>
            <w:del w:id="516" w:author="Pierre Demolliens" w:date="2019-02-04T16:23:00Z">
              <w:r w:rsidDel="00624DFD">
                <w:rPr>
                  <w:rFonts w:cstheme="minorHAnsi"/>
                  <w:b/>
                  <w:color w:val="FFFFFF" w:themeColor="background1"/>
                </w:rPr>
                <w:delText>Critères</w:delText>
              </w:r>
              <w:bookmarkStart w:id="517" w:name="_Toc1497692"/>
              <w:bookmarkStart w:id="518" w:name="_Toc1497962"/>
              <w:bookmarkEnd w:id="517"/>
              <w:bookmarkEnd w:id="518"/>
            </w:del>
          </w:p>
        </w:tc>
        <w:bookmarkStart w:id="519" w:name="_Toc1497693"/>
        <w:bookmarkStart w:id="520" w:name="_Toc1497963"/>
        <w:bookmarkEnd w:id="519"/>
        <w:bookmarkEnd w:id="520"/>
      </w:tr>
      <w:tr w:rsidR="00763602" w:rsidDel="00624DFD" w14:paraId="75DBCC6F" w14:textId="4AAE4044" w:rsidTr="00763602">
        <w:trPr>
          <w:del w:id="521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5B035965" w14:textId="18B06864" w:rsidR="00763602" w:rsidDel="00624DFD" w:rsidRDefault="00763602" w:rsidP="007D3958">
            <w:pPr>
              <w:jc w:val="center"/>
              <w:rPr>
                <w:del w:id="522" w:author="Pierre Demolliens" w:date="2019-02-04T16:23:00Z"/>
                <w:rFonts w:cstheme="minorHAnsi"/>
              </w:rPr>
            </w:pPr>
            <w:del w:id="523" w:author="Pierre Demolliens" w:date="2019-02-04T16:23:00Z">
              <w:r w:rsidDel="00624DFD">
                <w:rPr>
                  <w:rFonts w:cstheme="minorHAnsi"/>
                </w:rPr>
                <w:delText>Revue de vérification de la faisabilité</w:delText>
              </w:r>
              <w:bookmarkStart w:id="524" w:name="_Toc1497694"/>
              <w:bookmarkStart w:id="525" w:name="_Toc1497964"/>
              <w:bookmarkEnd w:id="524"/>
              <w:bookmarkEnd w:id="525"/>
            </w:del>
          </w:p>
        </w:tc>
        <w:tc>
          <w:tcPr>
            <w:tcW w:w="4414" w:type="dxa"/>
          </w:tcPr>
          <w:p w14:paraId="2A8951AF" w14:textId="57E4B95C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526" w:author="Pierre Demolliens" w:date="2019-02-04T16:23:00Z"/>
                <w:rFonts w:cstheme="minorHAnsi"/>
              </w:rPr>
            </w:pPr>
            <w:del w:id="527" w:author="Pierre Demolliens" w:date="2019-02-04T16:23:00Z">
              <w:r w:rsidRPr="004B59F6" w:rsidDel="00624DFD">
                <w:rPr>
                  <w:rFonts w:cstheme="minorHAnsi"/>
                </w:rPr>
                <w:delText>Eléments d’entrée en conception</w:delText>
              </w:r>
              <w:r w:rsidDel="00624DFD">
                <w:rPr>
                  <w:rFonts w:cstheme="minorHAnsi"/>
                </w:rPr>
                <w:delText xml:space="preserve"> (EEC)</w:delText>
              </w:r>
              <w:bookmarkStart w:id="528" w:name="_Toc1497695"/>
              <w:bookmarkStart w:id="529" w:name="_Toc1497965"/>
              <w:bookmarkEnd w:id="528"/>
              <w:bookmarkEnd w:id="529"/>
            </w:del>
          </w:p>
        </w:tc>
        <w:tc>
          <w:tcPr>
            <w:tcW w:w="3541" w:type="dxa"/>
          </w:tcPr>
          <w:p w14:paraId="710F5FD1" w14:textId="51732DBB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530" w:author="Pierre Demolliens" w:date="2019-02-04T16:23:00Z"/>
                <w:rFonts w:cstheme="minorHAnsi"/>
              </w:rPr>
            </w:pPr>
            <w:del w:id="531" w:author="Pierre Demolliens" w:date="2019-02-04T16:23:00Z">
              <w:r w:rsidDel="00624DFD">
                <w:rPr>
                  <w:rFonts w:cstheme="minorHAnsi"/>
                </w:rPr>
                <w:delText>EEC définies</w:delText>
              </w:r>
              <w:bookmarkStart w:id="532" w:name="_Toc1497696"/>
              <w:bookmarkStart w:id="533" w:name="_Toc1497966"/>
              <w:bookmarkEnd w:id="532"/>
              <w:bookmarkEnd w:id="533"/>
            </w:del>
          </w:p>
        </w:tc>
        <w:bookmarkStart w:id="534" w:name="_Toc1497697"/>
        <w:bookmarkStart w:id="535" w:name="_Toc1497967"/>
        <w:bookmarkEnd w:id="534"/>
        <w:bookmarkEnd w:id="535"/>
      </w:tr>
      <w:tr w:rsidR="00763602" w:rsidDel="00624DFD" w14:paraId="08DEB8EF" w14:textId="28DF7BF6" w:rsidTr="00763602">
        <w:trPr>
          <w:del w:id="536" w:author="Pierre Demolliens" w:date="2019-02-04T16:23:00Z"/>
        </w:trPr>
        <w:tc>
          <w:tcPr>
            <w:tcW w:w="2141" w:type="dxa"/>
            <w:vMerge/>
            <w:vAlign w:val="center"/>
          </w:tcPr>
          <w:p w14:paraId="0C3EB3BE" w14:textId="19E448AC" w:rsidR="00763602" w:rsidDel="00624DFD" w:rsidRDefault="00763602" w:rsidP="007D3958">
            <w:pPr>
              <w:jc w:val="center"/>
              <w:rPr>
                <w:del w:id="537" w:author="Pierre Demolliens" w:date="2019-02-04T16:23:00Z"/>
                <w:rFonts w:cstheme="minorHAnsi"/>
              </w:rPr>
            </w:pPr>
            <w:bookmarkStart w:id="538" w:name="_Toc1497698"/>
            <w:bookmarkStart w:id="539" w:name="_Toc1497968"/>
            <w:bookmarkEnd w:id="538"/>
            <w:bookmarkEnd w:id="539"/>
          </w:p>
        </w:tc>
        <w:tc>
          <w:tcPr>
            <w:tcW w:w="4414" w:type="dxa"/>
          </w:tcPr>
          <w:p w14:paraId="5C822569" w14:textId="53FC733F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540" w:author="Pierre Demolliens" w:date="2019-02-04T16:23:00Z"/>
                <w:rFonts w:cstheme="minorHAnsi"/>
              </w:rPr>
            </w:pPr>
            <w:del w:id="541" w:author="Pierre Demolliens" w:date="2019-02-04T16:23:00Z">
              <w:r w:rsidRPr="004B59F6" w:rsidDel="00624DFD">
                <w:rPr>
                  <w:rFonts w:cstheme="minorHAnsi"/>
                </w:rPr>
                <w:delText>Dossier d’aptitude à l’utilisation</w:delText>
              </w:r>
              <w:r w:rsidDel="00624DFD">
                <w:rPr>
                  <w:rFonts w:cstheme="minorHAnsi"/>
                </w:rPr>
                <w:delText xml:space="preserve"> (DAU)</w:delText>
              </w:r>
              <w:bookmarkStart w:id="542" w:name="_Toc1497699"/>
              <w:bookmarkStart w:id="543" w:name="_Toc1497969"/>
              <w:bookmarkEnd w:id="542"/>
              <w:bookmarkEnd w:id="543"/>
            </w:del>
          </w:p>
        </w:tc>
        <w:tc>
          <w:tcPr>
            <w:tcW w:w="3541" w:type="dxa"/>
          </w:tcPr>
          <w:p w14:paraId="07E21F7D" w14:textId="5FF08307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544" w:author="Pierre Demolliens" w:date="2019-02-04T16:23:00Z"/>
                <w:rFonts w:cstheme="minorHAnsi"/>
              </w:rPr>
            </w:pPr>
            <w:del w:id="545" w:author="Pierre Demolliens" w:date="2019-02-04T16:23:00Z">
              <w:r w:rsidDel="00624DFD">
                <w:rPr>
                  <w:rFonts w:cstheme="minorHAnsi"/>
                </w:rPr>
                <w:delText>Rédaction du DAU</w:delText>
              </w:r>
              <w:bookmarkStart w:id="546" w:name="_Toc1497700"/>
              <w:bookmarkStart w:id="547" w:name="_Toc1497970"/>
              <w:bookmarkEnd w:id="546"/>
              <w:bookmarkEnd w:id="547"/>
            </w:del>
          </w:p>
        </w:tc>
        <w:bookmarkStart w:id="548" w:name="_Toc1497701"/>
        <w:bookmarkStart w:id="549" w:name="_Toc1497971"/>
        <w:bookmarkEnd w:id="548"/>
        <w:bookmarkEnd w:id="549"/>
      </w:tr>
      <w:tr w:rsidR="00763602" w:rsidDel="00624DFD" w14:paraId="5CA4F2B5" w14:textId="7CCFBEC6" w:rsidTr="00763602">
        <w:trPr>
          <w:del w:id="550" w:author="Pierre Demolliens" w:date="2019-02-04T16:23:00Z"/>
        </w:trPr>
        <w:tc>
          <w:tcPr>
            <w:tcW w:w="2141" w:type="dxa"/>
            <w:vMerge/>
            <w:vAlign w:val="center"/>
          </w:tcPr>
          <w:p w14:paraId="636956FA" w14:textId="20A34CBC" w:rsidR="00763602" w:rsidDel="00624DFD" w:rsidRDefault="00763602" w:rsidP="007D3958">
            <w:pPr>
              <w:jc w:val="center"/>
              <w:rPr>
                <w:del w:id="551" w:author="Pierre Demolliens" w:date="2019-02-04T16:23:00Z"/>
                <w:rFonts w:cstheme="minorHAnsi"/>
              </w:rPr>
            </w:pPr>
            <w:bookmarkStart w:id="552" w:name="_Toc1497702"/>
            <w:bookmarkStart w:id="553" w:name="_Toc1497972"/>
            <w:bookmarkEnd w:id="552"/>
            <w:bookmarkEnd w:id="553"/>
          </w:p>
        </w:tc>
        <w:tc>
          <w:tcPr>
            <w:tcW w:w="4414" w:type="dxa"/>
          </w:tcPr>
          <w:p w14:paraId="5B3AB0D3" w14:textId="798C1DB1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554" w:author="Pierre Demolliens" w:date="2019-02-04T16:23:00Z"/>
                <w:rFonts w:cstheme="minorHAnsi"/>
              </w:rPr>
            </w:pPr>
            <w:del w:id="555" w:author="Pierre Demolliens" w:date="2019-02-04T16:23:00Z">
              <w:r w:rsidRPr="004B59F6" w:rsidDel="00624DFD">
                <w:rPr>
                  <w:rFonts w:cstheme="minorHAnsi"/>
                </w:rPr>
                <w:delText>Plan de développement du logiciel</w:delText>
              </w:r>
              <w:r w:rsidDel="00624DFD">
                <w:rPr>
                  <w:rFonts w:cstheme="minorHAnsi"/>
                </w:rPr>
                <w:delText xml:space="preserve"> (PDL)</w:delText>
              </w:r>
              <w:bookmarkStart w:id="556" w:name="_Toc1497703"/>
              <w:bookmarkStart w:id="557" w:name="_Toc1497973"/>
              <w:bookmarkEnd w:id="556"/>
              <w:bookmarkEnd w:id="557"/>
            </w:del>
          </w:p>
        </w:tc>
        <w:tc>
          <w:tcPr>
            <w:tcW w:w="3541" w:type="dxa"/>
          </w:tcPr>
          <w:p w14:paraId="759E8017" w14:textId="58E5A3F4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558" w:author="Pierre Demolliens" w:date="2019-02-04T16:23:00Z"/>
                <w:rFonts w:cstheme="minorHAnsi"/>
              </w:rPr>
            </w:pPr>
            <w:del w:id="559" w:author="Pierre Demolliens" w:date="2019-02-04T16:23:00Z">
              <w:r w:rsidDel="00624DFD">
                <w:rPr>
                  <w:rFonts w:cstheme="minorHAnsi"/>
                </w:rPr>
                <w:delText>Rédaction du PDL</w:delText>
              </w:r>
              <w:bookmarkStart w:id="560" w:name="_Toc1497704"/>
              <w:bookmarkStart w:id="561" w:name="_Toc1497974"/>
              <w:bookmarkEnd w:id="560"/>
              <w:bookmarkEnd w:id="561"/>
            </w:del>
          </w:p>
        </w:tc>
        <w:bookmarkStart w:id="562" w:name="_Toc1497705"/>
        <w:bookmarkStart w:id="563" w:name="_Toc1497975"/>
        <w:bookmarkEnd w:id="562"/>
        <w:bookmarkEnd w:id="563"/>
      </w:tr>
      <w:tr w:rsidR="00763602" w:rsidDel="00624DFD" w14:paraId="3283DD76" w14:textId="07A4C16A" w:rsidTr="00763602">
        <w:trPr>
          <w:del w:id="564" w:author="Pierre Demolliens" w:date="2019-02-04T16:23:00Z"/>
        </w:trPr>
        <w:tc>
          <w:tcPr>
            <w:tcW w:w="2141" w:type="dxa"/>
            <w:vMerge/>
            <w:vAlign w:val="center"/>
          </w:tcPr>
          <w:p w14:paraId="3EFFE970" w14:textId="48D6AACA" w:rsidR="00763602" w:rsidDel="00624DFD" w:rsidRDefault="00763602" w:rsidP="007D3958">
            <w:pPr>
              <w:jc w:val="center"/>
              <w:rPr>
                <w:del w:id="565" w:author="Pierre Demolliens" w:date="2019-02-04T16:23:00Z"/>
                <w:rFonts w:cstheme="minorHAnsi"/>
              </w:rPr>
            </w:pPr>
            <w:bookmarkStart w:id="566" w:name="_Toc1497706"/>
            <w:bookmarkStart w:id="567" w:name="_Toc1497976"/>
            <w:bookmarkEnd w:id="566"/>
            <w:bookmarkEnd w:id="567"/>
          </w:p>
        </w:tc>
        <w:tc>
          <w:tcPr>
            <w:tcW w:w="4414" w:type="dxa"/>
          </w:tcPr>
          <w:p w14:paraId="7AAB45CD" w14:textId="129EFC49" w:rsidR="00763602" w:rsidRPr="004B59F6" w:rsidDel="00624DFD" w:rsidRDefault="00763602" w:rsidP="007D3958">
            <w:pPr>
              <w:pStyle w:val="Paragraphedeliste"/>
              <w:numPr>
                <w:ilvl w:val="0"/>
                <w:numId w:val="33"/>
              </w:numPr>
              <w:jc w:val="center"/>
              <w:rPr>
                <w:del w:id="568" w:author="Pierre Demolliens" w:date="2019-02-04T16:23:00Z"/>
                <w:rFonts w:cstheme="minorHAnsi"/>
              </w:rPr>
            </w:pPr>
            <w:del w:id="569" w:author="Pierre Demolliens" w:date="2019-02-04T16:23:00Z">
              <w:r w:rsidRPr="004B59F6" w:rsidDel="00624DFD">
                <w:rPr>
                  <w:rFonts w:cstheme="minorHAnsi"/>
                </w:rPr>
                <w:delText>Dossier de gestion des risques</w:delText>
              </w:r>
              <w:r w:rsidDel="00624DFD">
                <w:rPr>
                  <w:rFonts w:cstheme="minorHAnsi"/>
                </w:rPr>
                <w:delText xml:space="preserve"> (DGR)</w:delText>
              </w:r>
              <w:bookmarkStart w:id="570" w:name="_Toc1497707"/>
              <w:bookmarkStart w:id="571" w:name="_Toc1497977"/>
              <w:bookmarkEnd w:id="570"/>
              <w:bookmarkEnd w:id="571"/>
            </w:del>
          </w:p>
        </w:tc>
        <w:tc>
          <w:tcPr>
            <w:tcW w:w="3541" w:type="dxa"/>
          </w:tcPr>
          <w:p w14:paraId="17A1BAB1" w14:textId="7B871104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572" w:author="Pierre Demolliens" w:date="2019-02-04T16:23:00Z"/>
                <w:rFonts w:cstheme="minorHAnsi"/>
              </w:rPr>
            </w:pPr>
            <w:del w:id="573" w:author="Pierre Demolliens" w:date="2019-02-04T16:23:00Z">
              <w:r w:rsidDel="00624DFD">
                <w:rPr>
                  <w:rFonts w:cstheme="minorHAnsi"/>
                </w:rPr>
                <w:delText>Rédaction du DGR</w:delText>
              </w:r>
              <w:bookmarkStart w:id="574" w:name="_Toc1497708"/>
              <w:bookmarkStart w:id="575" w:name="_Toc1497978"/>
              <w:bookmarkEnd w:id="574"/>
              <w:bookmarkEnd w:id="575"/>
            </w:del>
          </w:p>
        </w:tc>
        <w:bookmarkStart w:id="576" w:name="_Toc1497709"/>
        <w:bookmarkStart w:id="577" w:name="_Toc1497979"/>
        <w:bookmarkEnd w:id="576"/>
        <w:bookmarkEnd w:id="577"/>
      </w:tr>
      <w:tr w:rsidR="00977B49" w:rsidDel="00624DFD" w14:paraId="05914840" w14:textId="4619823A" w:rsidTr="00763602">
        <w:trPr>
          <w:del w:id="578" w:author="Pierre Demolliens" w:date="2019-02-04T16:23:00Z"/>
        </w:trPr>
        <w:tc>
          <w:tcPr>
            <w:tcW w:w="2141" w:type="dxa"/>
            <w:shd w:val="clear" w:color="auto" w:fill="000000" w:themeFill="text1"/>
          </w:tcPr>
          <w:p w14:paraId="07D3C473" w14:textId="569CB5D4" w:rsidR="00977B49" w:rsidDel="00624DFD" w:rsidRDefault="00977B49" w:rsidP="007D3958">
            <w:pPr>
              <w:jc w:val="center"/>
              <w:rPr>
                <w:del w:id="579" w:author="Pierre Demolliens" w:date="2019-02-04T16:23:00Z"/>
                <w:rFonts w:cstheme="minorHAnsi"/>
              </w:rPr>
            </w:pPr>
            <w:bookmarkStart w:id="580" w:name="_Toc1497710"/>
            <w:bookmarkStart w:id="581" w:name="_Toc1497980"/>
            <w:bookmarkEnd w:id="580"/>
            <w:bookmarkEnd w:id="581"/>
          </w:p>
        </w:tc>
        <w:tc>
          <w:tcPr>
            <w:tcW w:w="4414" w:type="dxa"/>
            <w:shd w:val="clear" w:color="auto" w:fill="000000" w:themeFill="text1"/>
          </w:tcPr>
          <w:p w14:paraId="62241551" w14:textId="54F87A4E" w:rsidR="00977B49" w:rsidRPr="004B59F6" w:rsidDel="00624DFD" w:rsidRDefault="00977B49" w:rsidP="007D3958">
            <w:pPr>
              <w:pStyle w:val="Paragraphedeliste"/>
              <w:jc w:val="center"/>
              <w:rPr>
                <w:del w:id="582" w:author="Pierre Demolliens" w:date="2019-02-04T16:23:00Z"/>
                <w:rFonts w:cstheme="minorHAnsi"/>
              </w:rPr>
            </w:pPr>
            <w:bookmarkStart w:id="583" w:name="_Toc1497711"/>
            <w:bookmarkStart w:id="584" w:name="_Toc1497981"/>
            <w:bookmarkEnd w:id="583"/>
            <w:bookmarkEnd w:id="584"/>
          </w:p>
        </w:tc>
        <w:tc>
          <w:tcPr>
            <w:tcW w:w="3541" w:type="dxa"/>
            <w:shd w:val="clear" w:color="auto" w:fill="000000" w:themeFill="text1"/>
          </w:tcPr>
          <w:p w14:paraId="1D529E58" w14:textId="5B78D894" w:rsidR="00977B49" w:rsidRPr="004B59F6" w:rsidDel="00624DFD" w:rsidRDefault="00977B49" w:rsidP="007D3958">
            <w:pPr>
              <w:pStyle w:val="Paragraphedeliste"/>
              <w:jc w:val="center"/>
              <w:rPr>
                <w:del w:id="585" w:author="Pierre Demolliens" w:date="2019-02-04T16:23:00Z"/>
                <w:rFonts w:cstheme="minorHAnsi"/>
              </w:rPr>
            </w:pPr>
            <w:bookmarkStart w:id="586" w:name="_Toc1497712"/>
            <w:bookmarkStart w:id="587" w:name="_Toc1497982"/>
            <w:bookmarkEnd w:id="586"/>
            <w:bookmarkEnd w:id="587"/>
          </w:p>
        </w:tc>
        <w:bookmarkStart w:id="588" w:name="_Toc1497713"/>
        <w:bookmarkStart w:id="589" w:name="_Toc1497983"/>
        <w:bookmarkEnd w:id="588"/>
        <w:bookmarkEnd w:id="589"/>
      </w:tr>
      <w:tr w:rsidR="00763602" w:rsidDel="00624DFD" w14:paraId="4DB0ACDD" w14:textId="79185436" w:rsidTr="00763602">
        <w:trPr>
          <w:del w:id="590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318D6E28" w14:textId="0254A6C0" w:rsidR="00763602" w:rsidDel="00624DFD" w:rsidRDefault="00763602" w:rsidP="007D3958">
            <w:pPr>
              <w:jc w:val="center"/>
              <w:rPr>
                <w:del w:id="591" w:author="Pierre Demolliens" w:date="2019-02-04T16:23:00Z"/>
                <w:rFonts w:cstheme="minorHAnsi"/>
              </w:rPr>
            </w:pPr>
            <w:del w:id="592" w:author="Pierre Demolliens" w:date="2019-02-04T16:23:00Z">
              <w:r w:rsidDel="00624DFD">
                <w:rPr>
                  <w:rFonts w:cstheme="minorHAnsi"/>
                </w:rPr>
                <w:delText>Revue de vérification prototypage/présérie</w:delText>
              </w:r>
              <w:bookmarkStart w:id="593" w:name="_Toc1497714"/>
              <w:bookmarkStart w:id="594" w:name="_Toc1497984"/>
              <w:bookmarkEnd w:id="593"/>
              <w:bookmarkEnd w:id="594"/>
            </w:del>
          </w:p>
        </w:tc>
        <w:tc>
          <w:tcPr>
            <w:tcW w:w="4414" w:type="dxa"/>
          </w:tcPr>
          <w:p w14:paraId="19C7C322" w14:textId="79022837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595" w:author="Pierre Demolliens" w:date="2019-02-04T16:23:00Z"/>
                <w:rFonts w:cstheme="minorHAnsi"/>
              </w:rPr>
            </w:pPr>
            <w:del w:id="596" w:author="Pierre Demolliens" w:date="2019-02-04T16:23:00Z">
              <w:r w:rsidRPr="004B59F6" w:rsidDel="00624DFD">
                <w:rPr>
                  <w:rFonts w:cstheme="minorHAnsi"/>
                </w:rPr>
                <w:delText>Spécifications des exigences logicielles</w:delText>
              </w:r>
              <w:r w:rsidDel="00624DFD">
                <w:rPr>
                  <w:rFonts w:cstheme="minorHAnsi"/>
                </w:rPr>
                <w:delText xml:space="preserve"> (SEL)</w:delText>
              </w:r>
              <w:bookmarkStart w:id="597" w:name="_Toc1497715"/>
              <w:bookmarkStart w:id="598" w:name="_Toc1497985"/>
              <w:bookmarkEnd w:id="597"/>
              <w:bookmarkEnd w:id="598"/>
            </w:del>
          </w:p>
        </w:tc>
        <w:tc>
          <w:tcPr>
            <w:tcW w:w="3541" w:type="dxa"/>
          </w:tcPr>
          <w:p w14:paraId="1F95B796" w14:textId="0CB439C1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599" w:author="Pierre Demolliens" w:date="2019-02-04T16:23:00Z"/>
                <w:rFonts w:cstheme="minorHAnsi"/>
              </w:rPr>
            </w:pPr>
            <w:del w:id="600" w:author="Pierre Demolliens" w:date="2019-02-04T16:23:00Z">
              <w:r w:rsidDel="00624DFD">
                <w:rPr>
                  <w:rFonts w:cstheme="minorHAnsi"/>
                </w:rPr>
                <w:delText>Traçabilité des exigences logicielles avec les exigences systèmes</w:delText>
              </w:r>
              <w:bookmarkStart w:id="601" w:name="_Toc1497716"/>
              <w:bookmarkStart w:id="602" w:name="_Toc1497986"/>
              <w:bookmarkEnd w:id="601"/>
              <w:bookmarkEnd w:id="602"/>
            </w:del>
          </w:p>
        </w:tc>
        <w:bookmarkStart w:id="603" w:name="_Toc1497717"/>
        <w:bookmarkStart w:id="604" w:name="_Toc1497987"/>
        <w:bookmarkEnd w:id="603"/>
        <w:bookmarkEnd w:id="604"/>
      </w:tr>
      <w:tr w:rsidR="00763602" w:rsidDel="00624DFD" w14:paraId="5535C85A" w14:textId="53C6F2C2" w:rsidTr="00763602">
        <w:trPr>
          <w:del w:id="605" w:author="Pierre Demolliens" w:date="2019-02-04T16:23:00Z"/>
        </w:trPr>
        <w:tc>
          <w:tcPr>
            <w:tcW w:w="2141" w:type="dxa"/>
            <w:vMerge/>
            <w:vAlign w:val="center"/>
          </w:tcPr>
          <w:p w14:paraId="0DE47D0B" w14:textId="3563972D" w:rsidR="00763602" w:rsidDel="00624DFD" w:rsidRDefault="00763602" w:rsidP="007D3958">
            <w:pPr>
              <w:jc w:val="center"/>
              <w:rPr>
                <w:del w:id="606" w:author="Pierre Demolliens" w:date="2019-02-04T16:23:00Z"/>
                <w:rFonts w:cstheme="minorHAnsi"/>
              </w:rPr>
            </w:pPr>
            <w:bookmarkStart w:id="607" w:name="_Toc1497718"/>
            <w:bookmarkStart w:id="608" w:name="_Toc1497988"/>
            <w:bookmarkEnd w:id="607"/>
            <w:bookmarkEnd w:id="608"/>
          </w:p>
        </w:tc>
        <w:tc>
          <w:tcPr>
            <w:tcW w:w="4414" w:type="dxa"/>
          </w:tcPr>
          <w:p w14:paraId="119DD1E9" w14:textId="1ABC5406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609" w:author="Pierre Demolliens" w:date="2019-02-04T16:23:00Z"/>
                <w:rFonts w:cstheme="minorHAnsi"/>
              </w:rPr>
            </w:pPr>
            <w:del w:id="610" w:author="Pierre Demolliens" w:date="2019-02-04T16:23:00Z">
              <w:r w:rsidRPr="004B59F6" w:rsidDel="00624DFD">
                <w:rPr>
                  <w:rFonts w:cstheme="minorHAnsi"/>
                </w:rPr>
                <w:delText>Analyse des risques logiciels</w:delText>
              </w:r>
              <w:r w:rsidDel="00624DFD">
                <w:rPr>
                  <w:rFonts w:cstheme="minorHAnsi"/>
                </w:rPr>
                <w:delText xml:space="preserve"> et mise à jour du DGR</w:delText>
              </w:r>
              <w:bookmarkStart w:id="611" w:name="_Toc1497719"/>
              <w:bookmarkStart w:id="612" w:name="_Toc1497989"/>
              <w:bookmarkEnd w:id="611"/>
              <w:bookmarkEnd w:id="612"/>
            </w:del>
          </w:p>
        </w:tc>
        <w:tc>
          <w:tcPr>
            <w:tcW w:w="3541" w:type="dxa"/>
          </w:tcPr>
          <w:p w14:paraId="6E8A92FC" w14:textId="04E802FA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613" w:author="Pierre Demolliens" w:date="2019-02-04T16:23:00Z"/>
                <w:rFonts w:cstheme="minorHAnsi"/>
              </w:rPr>
            </w:pPr>
            <w:del w:id="614" w:author="Pierre Demolliens" w:date="2019-02-04T16:23:00Z">
              <w:r w:rsidDel="00624DFD">
                <w:rPr>
                  <w:rFonts w:cstheme="minorHAnsi"/>
                </w:rPr>
                <w:delText>Ajouts des risques logiciels dans le DGR</w:delText>
              </w:r>
              <w:bookmarkStart w:id="615" w:name="_Toc1497720"/>
              <w:bookmarkStart w:id="616" w:name="_Toc1497990"/>
              <w:bookmarkEnd w:id="615"/>
              <w:bookmarkEnd w:id="616"/>
            </w:del>
          </w:p>
        </w:tc>
        <w:bookmarkStart w:id="617" w:name="_Toc1497721"/>
        <w:bookmarkStart w:id="618" w:name="_Toc1497991"/>
        <w:bookmarkEnd w:id="617"/>
        <w:bookmarkEnd w:id="618"/>
      </w:tr>
      <w:tr w:rsidR="00763602" w:rsidDel="00624DFD" w14:paraId="15194616" w14:textId="69DDF17A" w:rsidTr="00763602">
        <w:trPr>
          <w:del w:id="619" w:author="Pierre Demolliens" w:date="2019-02-04T16:23:00Z"/>
        </w:trPr>
        <w:tc>
          <w:tcPr>
            <w:tcW w:w="2141" w:type="dxa"/>
            <w:vMerge/>
            <w:vAlign w:val="center"/>
          </w:tcPr>
          <w:p w14:paraId="0B5419D0" w14:textId="125BD053" w:rsidR="00763602" w:rsidDel="00624DFD" w:rsidRDefault="00763602" w:rsidP="007D3958">
            <w:pPr>
              <w:jc w:val="center"/>
              <w:rPr>
                <w:del w:id="620" w:author="Pierre Demolliens" w:date="2019-02-04T16:23:00Z"/>
                <w:rFonts w:cstheme="minorHAnsi"/>
              </w:rPr>
            </w:pPr>
            <w:bookmarkStart w:id="621" w:name="_Toc1497722"/>
            <w:bookmarkStart w:id="622" w:name="_Toc1497992"/>
            <w:bookmarkEnd w:id="621"/>
            <w:bookmarkEnd w:id="622"/>
          </w:p>
        </w:tc>
        <w:tc>
          <w:tcPr>
            <w:tcW w:w="4414" w:type="dxa"/>
          </w:tcPr>
          <w:p w14:paraId="346EF05E" w14:textId="12978839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623" w:author="Pierre Demolliens" w:date="2019-02-04T16:23:00Z"/>
                <w:rFonts w:cstheme="minorHAnsi"/>
              </w:rPr>
            </w:pPr>
            <w:del w:id="624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  <w:bookmarkStart w:id="625" w:name="_Toc1497723"/>
              <w:bookmarkStart w:id="626" w:name="_Toc1497993"/>
              <w:bookmarkEnd w:id="625"/>
              <w:bookmarkEnd w:id="626"/>
            </w:del>
          </w:p>
        </w:tc>
        <w:tc>
          <w:tcPr>
            <w:tcW w:w="3541" w:type="dxa"/>
          </w:tcPr>
          <w:p w14:paraId="1F081BA5" w14:textId="08E59050" w:rsidR="00763602" w:rsidDel="00624DFD" w:rsidRDefault="00763602" w:rsidP="007D3958">
            <w:pPr>
              <w:pStyle w:val="Paragraphedeliste"/>
              <w:ind w:left="0"/>
              <w:jc w:val="center"/>
              <w:rPr>
                <w:del w:id="627" w:author="Pierre Demolliens" w:date="2019-02-04T16:23:00Z"/>
                <w:rFonts w:cstheme="minorHAnsi"/>
              </w:rPr>
            </w:pPr>
            <w:del w:id="628" w:author="Pierre Demolliens" w:date="2019-02-04T16:23:00Z">
              <w:r w:rsidDel="00624DFD">
                <w:rPr>
                  <w:rFonts w:cstheme="minorHAnsi"/>
                </w:rPr>
                <w:delText>Traçabilité des exigences logicielles avec les mesures de maitrise du risque</w:delText>
              </w:r>
              <w:bookmarkStart w:id="629" w:name="_Toc1497724"/>
              <w:bookmarkStart w:id="630" w:name="_Toc1497994"/>
              <w:bookmarkEnd w:id="629"/>
              <w:bookmarkEnd w:id="630"/>
            </w:del>
          </w:p>
        </w:tc>
        <w:bookmarkStart w:id="631" w:name="_Toc1497725"/>
        <w:bookmarkStart w:id="632" w:name="_Toc1497995"/>
        <w:bookmarkEnd w:id="631"/>
        <w:bookmarkEnd w:id="632"/>
      </w:tr>
      <w:tr w:rsidR="00763602" w:rsidDel="00624DFD" w14:paraId="232A35A8" w14:textId="3DC9531C" w:rsidTr="00763602">
        <w:trPr>
          <w:del w:id="633" w:author="Pierre Demolliens" w:date="2019-02-04T16:23:00Z"/>
        </w:trPr>
        <w:tc>
          <w:tcPr>
            <w:tcW w:w="2141" w:type="dxa"/>
            <w:vMerge/>
            <w:vAlign w:val="center"/>
          </w:tcPr>
          <w:p w14:paraId="05A275DD" w14:textId="0285B9CE" w:rsidR="00763602" w:rsidDel="00624DFD" w:rsidRDefault="00763602" w:rsidP="007D3958">
            <w:pPr>
              <w:jc w:val="center"/>
              <w:rPr>
                <w:del w:id="634" w:author="Pierre Demolliens" w:date="2019-02-04T16:23:00Z"/>
                <w:rFonts w:cstheme="minorHAnsi"/>
              </w:rPr>
            </w:pPr>
            <w:bookmarkStart w:id="635" w:name="_Toc1497726"/>
            <w:bookmarkStart w:id="636" w:name="_Toc1497996"/>
            <w:bookmarkEnd w:id="635"/>
            <w:bookmarkEnd w:id="636"/>
          </w:p>
        </w:tc>
        <w:tc>
          <w:tcPr>
            <w:tcW w:w="4414" w:type="dxa"/>
          </w:tcPr>
          <w:p w14:paraId="449057C8" w14:textId="2AC2158B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637" w:author="Pierre Demolliens" w:date="2019-02-04T16:23:00Z"/>
                <w:rFonts w:cstheme="minorHAnsi"/>
              </w:rPr>
            </w:pPr>
            <w:del w:id="638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  <w:bookmarkStart w:id="639" w:name="_Toc1497727"/>
              <w:bookmarkStart w:id="640" w:name="_Toc1497997"/>
              <w:bookmarkEnd w:id="639"/>
              <w:bookmarkEnd w:id="640"/>
            </w:del>
          </w:p>
        </w:tc>
        <w:tc>
          <w:tcPr>
            <w:tcW w:w="3541" w:type="dxa"/>
          </w:tcPr>
          <w:p w14:paraId="70846BD8" w14:textId="7B3BBCDD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641" w:author="Pierre Demolliens" w:date="2019-02-04T16:23:00Z"/>
                <w:rFonts w:cstheme="minorHAnsi"/>
              </w:rPr>
            </w:pPr>
            <w:del w:id="642" w:author="Pierre Demolliens" w:date="2019-02-04T16:23:00Z">
              <w:r w:rsidDel="00624DFD">
                <w:rPr>
                  <w:rFonts w:cstheme="minorHAnsi"/>
                </w:rPr>
                <w:delText>Mise à jour des EEC</w:delText>
              </w:r>
              <w:bookmarkStart w:id="643" w:name="_Toc1497728"/>
              <w:bookmarkStart w:id="644" w:name="_Toc1497998"/>
              <w:bookmarkEnd w:id="643"/>
              <w:bookmarkEnd w:id="644"/>
            </w:del>
          </w:p>
        </w:tc>
        <w:bookmarkStart w:id="645" w:name="_Toc1497729"/>
        <w:bookmarkStart w:id="646" w:name="_Toc1497999"/>
        <w:bookmarkEnd w:id="645"/>
        <w:bookmarkEnd w:id="646"/>
      </w:tr>
      <w:tr w:rsidR="00763602" w:rsidDel="00624DFD" w14:paraId="3AE6D7A3" w14:textId="17AF7151" w:rsidTr="00763602">
        <w:trPr>
          <w:del w:id="647" w:author="Pierre Demolliens" w:date="2019-02-04T16:23:00Z"/>
        </w:trPr>
        <w:tc>
          <w:tcPr>
            <w:tcW w:w="2141" w:type="dxa"/>
            <w:vMerge/>
            <w:vAlign w:val="center"/>
          </w:tcPr>
          <w:p w14:paraId="25592EFF" w14:textId="6F863781" w:rsidR="00763602" w:rsidDel="00624DFD" w:rsidRDefault="00763602" w:rsidP="007D3958">
            <w:pPr>
              <w:jc w:val="center"/>
              <w:rPr>
                <w:del w:id="648" w:author="Pierre Demolliens" w:date="2019-02-04T16:23:00Z"/>
                <w:rFonts w:cstheme="minorHAnsi"/>
              </w:rPr>
            </w:pPr>
            <w:bookmarkStart w:id="649" w:name="_Toc1497730"/>
            <w:bookmarkStart w:id="650" w:name="_Toc1498000"/>
            <w:bookmarkEnd w:id="649"/>
            <w:bookmarkEnd w:id="650"/>
          </w:p>
        </w:tc>
        <w:tc>
          <w:tcPr>
            <w:tcW w:w="4414" w:type="dxa"/>
          </w:tcPr>
          <w:p w14:paraId="696CB29E" w14:textId="7099A2D1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651" w:author="Pierre Demolliens" w:date="2019-02-04T16:23:00Z"/>
                <w:rFonts w:cstheme="minorHAnsi"/>
              </w:rPr>
            </w:pPr>
            <w:del w:id="652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  <w:bookmarkStart w:id="653" w:name="_Toc1497731"/>
              <w:bookmarkStart w:id="654" w:name="_Toc1498001"/>
              <w:bookmarkEnd w:id="653"/>
              <w:bookmarkEnd w:id="654"/>
            </w:del>
          </w:p>
        </w:tc>
        <w:tc>
          <w:tcPr>
            <w:tcW w:w="3541" w:type="dxa"/>
          </w:tcPr>
          <w:p w14:paraId="0A0D4A44" w14:textId="3F897738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655" w:author="Pierre Demolliens" w:date="2019-02-04T16:23:00Z"/>
                <w:rFonts w:cstheme="minorHAnsi"/>
              </w:rPr>
            </w:pPr>
            <w:del w:id="656" w:author="Pierre Demolliens" w:date="2019-02-04T16:23:00Z">
              <w:r w:rsidDel="00624DFD">
                <w:rPr>
                  <w:rFonts w:cstheme="minorHAnsi"/>
                </w:rPr>
                <w:delText>Mise à jour du DAU</w:delText>
              </w:r>
              <w:bookmarkStart w:id="657" w:name="_Toc1497732"/>
              <w:bookmarkStart w:id="658" w:name="_Toc1498002"/>
              <w:bookmarkEnd w:id="657"/>
              <w:bookmarkEnd w:id="658"/>
            </w:del>
          </w:p>
        </w:tc>
        <w:bookmarkStart w:id="659" w:name="_Toc1497733"/>
        <w:bookmarkStart w:id="660" w:name="_Toc1498003"/>
        <w:bookmarkEnd w:id="659"/>
        <w:bookmarkEnd w:id="660"/>
      </w:tr>
      <w:tr w:rsidR="00763602" w:rsidDel="00624DFD" w14:paraId="459CA13A" w14:textId="7C543DB0" w:rsidTr="00763602">
        <w:trPr>
          <w:del w:id="661" w:author="Pierre Demolliens" w:date="2019-02-04T16:23:00Z"/>
        </w:trPr>
        <w:tc>
          <w:tcPr>
            <w:tcW w:w="2141" w:type="dxa"/>
            <w:vMerge/>
            <w:vAlign w:val="center"/>
          </w:tcPr>
          <w:p w14:paraId="44EB6640" w14:textId="409AFF53" w:rsidR="00763602" w:rsidDel="00624DFD" w:rsidRDefault="00763602" w:rsidP="007D3958">
            <w:pPr>
              <w:jc w:val="center"/>
              <w:rPr>
                <w:del w:id="662" w:author="Pierre Demolliens" w:date="2019-02-04T16:23:00Z"/>
                <w:rFonts w:cstheme="minorHAnsi"/>
              </w:rPr>
            </w:pPr>
            <w:bookmarkStart w:id="663" w:name="_Toc1497734"/>
            <w:bookmarkStart w:id="664" w:name="_Toc1498004"/>
            <w:bookmarkEnd w:id="663"/>
            <w:bookmarkEnd w:id="664"/>
          </w:p>
        </w:tc>
        <w:tc>
          <w:tcPr>
            <w:tcW w:w="4414" w:type="dxa"/>
          </w:tcPr>
          <w:p w14:paraId="15BE7D85" w14:textId="1EB76C3B" w:rsidR="00763602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665" w:author="Pierre Demolliens" w:date="2019-02-04T16:23:00Z"/>
                <w:rFonts w:cstheme="minorHAnsi"/>
              </w:rPr>
            </w:pPr>
            <w:del w:id="666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  <w:bookmarkStart w:id="667" w:name="_Toc1497735"/>
              <w:bookmarkStart w:id="668" w:name="_Toc1498005"/>
              <w:bookmarkEnd w:id="667"/>
              <w:bookmarkEnd w:id="668"/>
            </w:del>
          </w:p>
        </w:tc>
        <w:tc>
          <w:tcPr>
            <w:tcW w:w="3541" w:type="dxa"/>
          </w:tcPr>
          <w:p w14:paraId="47E209BE" w14:textId="42CE3857" w:rsidR="00763602" w:rsidRPr="004B59F6" w:rsidDel="00624DFD" w:rsidRDefault="00763602" w:rsidP="007D3958">
            <w:pPr>
              <w:pStyle w:val="Paragraphedeliste"/>
              <w:ind w:left="0"/>
              <w:jc w:val="center"/>
              <w:rPr>
                <w:del w:id="669" w:author="Pierre Demolliens" w:date="2019-02-04T16:23:00Z"/>
                <w:rFonts w:cstheme="minorHAnsi"/>
              </w:rPr>
            </w:pPr>
            <w:del w:id="670" w:author="Pierre Demolliens" w:date="2019-02-04T16:23:00Z">
              <w:r w:rsidDel="00624DFD">
                <w:rPr>
                  <w:rFonts w:cstheme="minorHAnsi"/>
                </w:rPr>
                <w:delText>Mise à jour du PDL</w:delText>
              </w:r>
              <w:bookmarkStart w:id="671" w:name="_Toc1497736"/>
              <w:bookmarkStart w:id="672" w:name="_Toc1498006"/>
              <w:bookmarkEnd w:id="671"/>
              <w:bookmarkEnd w:id="672"/>
            </w:del>
          </w:p>
        </w:tc>
        <w:bookmarkStart w:id="673" w:name="_Toc1497737"/>
        <w:bookmarkStart w:id="674" w:name="_Toc1498007"/>
        <w:bookmarkEnd w:id="673"/>
        <w:bookmarkEnd w:id="674"/>
      </w:tr>
      <w:tr w:rsidR="00763602" w:rsidDel="00624DFD" w14:paraId="54EF5E3F" w14:textId="6701FB03" w:rsidTr="00763602">
        <w:trPr>
          <w:del w:id="675" w:author="Pierre Demolliens" w:date="2019-02-04T16:23:00Z"/>
        </w:trPr>
        <w:tc>
          <w:tcPr>
            <w:tcW w:w="2141" w:type="dxa"/>
            <w:vMerge/>
            <w:vAlign w:val="center"/>
          </w:tcPr>
          <w:p w14:paraId="24E21ACB" w14:textId="46CF9235" w:rsidR="00763602" w:rsidDel="00624DFD" w:rsidRDefault="00763602" w:rsidP="007D3958">
            <w:pPr>
              <w:jc w:val="center"/>
              <w:rPr>
                <w:del w:id="676" w:author="Pierre Demolliens" w:date="2019-02-04T16:23:00Z"/>
                <w:rFonts w:cstheme="minorHAnsi"/>
              </w:rPr>
            </w:pPr>
            <w:bookmarkStart w:id="677" w:name="_Toc1497738"/>
            <w:bookmarkStart w:id="678" w:name="_Toc1498008"/>
            <w:bookmarkEnd w:id="677"/>
            <w:bookmarkEnd w:id="678"/>
          </w:p>
        </w:tc>
        <w:tc>
          <w:tcPr>
            <w:tcW w:w="4414" w:type="dxa"/>
          </w:tcPr>
          <w:p w14:paraId="112AA6BB" w14:textId="4C2ADAE9" w:rsidR="00763602" w:rsidRPr="004B59F6" w:rsidDel="00624DFD" w:rsidRDefault="00763602" w:rsidP="007D3958">
            <w:pPr>
              <w:pStyle w:val="Paragraphedeliste"/>
              <w:numPr>
                <w:ilvl w:val="0"/>
                <w:numId w:val="38"/>
              </w:numPr>
              <w:jc w:val="center"/>
              <w:rPr>
                <w:del w:id="679" w:author="Pierre Demolliens" w:date="2019-02-04T16:23:00Z"/>
                <w:rFonts w:cstheme="minorHAnsi"/>
              </w:rPr>
            </w:pPr>
            <w:del w:id="680" w:author="Pierre Demolliens" w:date="2019-02-04T16:23:00Z">
              <w:r w:rsidDel="00624DFD">
                <w:rPr>
                  <w:rFonts w:cstheme="minorHAnsi"/>
                </w:rPr>
                <w:delText>Plan de tests logiciels (PTL)</w:delText>
              </w:r>
              <w:bookmarkStart w:id="681" w:name="_Toc1497739"/>
              <w:bookmarkStart w:id="682" w:name="_Toc1498009"/>
              <w:bookmarkEnd w:id="681"/>
              <w:bookmarkEnd w:id="682"/>
            </w:del>
          </w:p>
        </w:tc>
        <w:tc>
          <w:tcPr>
            <w:tcW w:w="3541" w:type="dxa"/>
          </w:tcPr>
          <w:p w14:paraId="2C4B0444" w14:textId="28768CBD" w:rsidR="00763602" w:rsidDel="00624DFD" w:rsidRDefault="00763602" w:rsidP="007D3958">
            <w:pPr>
              <w:pStyle w:val="Paragraphedeliste"/>
              <w:ind w:left="0"/>
              <w:jc w:val="center"/>
              <w:rPr>
                <w:del w:id="683" w:author="Pierre Demolliens" w:date="2019-02-04T16:23:00Z"/>
                <w:rFonts w:cstheme="minorHAnsi"/>
              </w:rPr>
            </w:pPr>
            <w:del w:id="684" w:author="Pierre Demolliens" w:date="2019-02-04T16:23:00Z">
              <w:r w:rsidDel="00624DFD">
                <w:rPr>
                  <w:rFonts w:cstheme="minorHAnsi"/>
                </w:rPr>
                <w:delText>Rédaction du PTL</w:delText>
              </w:r>
              <w:bookmarkStart w:id="685" w:name="_Toc1497740"/>
              <w:bookmarkStart w:id="686" w:name="_Toc1498010"/>
              <w:bookmarkEnd w:id="685"/>
              <w:bookmarkEnd w:id="686"/>
            </w:del>
          </w:p>
        </w:tc>
        <w:bookmarkStart w:id="687" w:name="_Toc1497741"/>
        <w:bookmarkStart w:id="688" w:name="_Toc1498011"/>
        <w:bookmarkEnd w:id="687"/>
        <w:bookmarkEnd w:id="688"/>
      </w:tr>
      <w:tr w:rsidR="00977B49" w:rsidDel="00624DFD" w14:paraId="49DFB2E2" w14:textId="315150C8" w:rsidTr="00763602">
        <w:trPr>
          <w:del w:id="689" w:author="Pierre Demolliens" w:date="2019-02-04T16:23:00Z"/>
        </w:trPr>
        <w:tc>
          <w:tcPr>
            <w:tcW w:w="2141" w:type="dxa"/>
            <w:shd w:val="clear" w:color="auto" w:fill="000000" w:themeFill="text1"/>
          </w:tcPr>
          <w:p w14:paraId="7DFF83E7" w14:textId="52077F73" w:rsidR="00977B49" w:rsidDel="00624DFD" w:rsidRDefault="00977B49" w:rsidP="007D3958">
            <w:pPr>
              <w:jc w:val="center"/>
              <w:rPr>
                <w:del w:id="690" w:author="Pierre Demolliens" w:date="2019-02-04T16:23:00Z"/>
                <w:rFonts w:cstheme="minorHAnsi"/>
              </w:rPr>
            </w:pPr>
            <w:bookmarkStart w:id="691" w:name="_Toc1497742"/>
            <w:bookmarkStart w:id="692" w:name="_Toc1498012"/>
            <w:bookmarkEnd w:id="691"/>
            <w:bookmarkEnd w:id="692"/>
          </w:p>
        </w:tc>
        <w:tc>
          <w:tcPr>
            <w:tcW w:w="4414" w:type="dxa"/>
            <w:shd w:val="clear" w:color="auto" w:fill="000000" w:themeFill="text1"/>
          </w:tcPr>
          <w:p w14:paraId="4E744022" w14:textId="04B1450F" w:rsidR="00977B49" w:rsidDel="00624DFD" w:rsidRDefault="00977B49" w:rsidP="007D3958">
            <w:pPr>
              <w:pStyle w:val="Paragraphedeliste"/>
              <w:jc w:val="center"/>
              <w:rPr>
                <w:del w:id="693" w:author="Pierre Demolliens" w:date="2019-02-04T16:23:00Z"/>
                <w:rFonts w:cstheme="minorHAnsi"/>
              </w:rPr>
            </w:pPr>
            <w:bookmarkStart w:id="694" w:name="_Toc1497743"/>
            <w:bookmarkStart w:id="695" w:name="_Toc1498013"/>
            <w:bookmarkEnd w:id="694"/>
            <w:bookmarkEnd w:id="695"/>
          </w:p>
        </w:tc>
        <w:tc>
          <w:tcPr>
            <w:tcW w:w="3541" w:type="dxa"/>
            <w:shd w:val="clear" w:color="auto" w:fill="000000" w:themeFill="text1"/>
          </w:tcPr>
          <w:p w14:paraId="5CCD4512" w14:textId="1FB3019B" w:rsidR="00977B49" w:rsidDel="00624DFD" w:rsidRDefault="00977B49" w:rsidP="007D3958">
            <w:pPr>
              <w:pStyle w:val="Paragraphedeliste"/>
              <w:jc w:val="center"/>
              <w:rPr>
                <w:del w:id="696" w:author="Pierre Demolliens" w:date="2019-02-04T16:23:00Z"/>
                <w:rFonts w:cstheme="minorHAnsi"/>
              </w:rPr>
            </w:pPr>
            <w:bookmarkStart w:id="697" w:name="_Toc1497744"/>
            <w:bookmarkStart w:id="698" w:name="_Toc1498014"/>
            <w:bookmarkEnd w:id="697"/>
            <w:bookmarkEnd w:id="698"/>
          </w:p>
        </w:tc>
        <w:bookmarkStart w:id="699" w:name="_Toc1497745"/>
        <w:bookmarkStart w:id="700" w:name="_Toc1498015"/>
        <w:bookmarkEnd w:id="699"/>
        <w:bookmarkEnd w:id="700"/>
      </w:tr>
      <w:tr w:rsidR="00C82221" w:rsidDel="00624DFD" w14:paraId="4B2744CA" w14:textId="061560BF" w:rsidTr="00763602">
        <w:trPr>
          <w:del w:id="701" w:author="Pierre Demolliens" w:date="2019-02-04T16:23:00Z"/>
        </w:trPr>
        <w:tc>
          <w:tcPr>
            <w:tcW w:w="2141" w:type="dxa"/>
            <w:vMerge w:val="restart"/>
            <w:vAlign w:val="center"/>
          </w:tcPr>
          <w:p w14:paraId="25DE5ECC" w14:textId="41D6C0F2" w:rsidR="00C82221" w:rsidDel="00624DFD" w:rsidRDefault="00C82221" w:rsidP="007D3958">
            <w:pPr>
              <w:jc w:val="center"/>
              <w:rPr>
                <w:del w:id="702" w:author="Pierre Demolliens" w:date="2019-02-04T16:23:00Z"/>
                <w:rFonts w:cstheme="minorHAnsi"/>
              </w:rPr>
            </w:pPr>
            <w:del w:id="703" w:author="Pierre Demolliens" w:date="2019-02-04T16:23:00Z">
              <w:r w:rsidDel="00624DFD">
                <w:rPr>
                  <w:rFonts w:cstheme="minorHAnsi"/>
                </w:rPr>
                <w:delText>Revue de validation produit</w:delText>
              </w:r>
              <w:bookmarkStart w:id="704" w:name="_Toc1497746"/>
              <w:bookmarkStart w:id="705" w:name="_Toc1498016"/>
              <w:bookmarkEnd w:id="704"/>
              <w:bookmarkEnd w:id="705"/>
            </w:del>
          </w:p>
        </w:tc>
        <w:tc>
          <w:tcPr>
            <w:tcW w:w="4414" w:type="dxa"/>
          </w:tcPr>
          <w:p w14:paraId="5EE771A7" w14:textId="40AC8951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706" w:author="Pierre Demolliens" w:date="2019-02-04T16:23:00Z"/>
                <w:rFonts w:cstheme="minorHAnsi"/>
              </w:rPr>
            </w:pPr>
            <w:del w:id="707" w:author="Pierre Demolliens" w:date="2019-02-04T16:23:00Z">
              <w:r w:rsidDel="00624DFD">
                <w:rPr>
                  <w:rFonts w:cstheme="minorHAnsi"/>
                </w:rPr>
                <w:delText>Rapport de tests logiciels</w:delText>
              </w:r>
              <w:bookmarkStart w:id="708" w:name="_Toc1497747"/>
              <w:bookmarkStart w:id="709" w:name="_Toc1498017"/>
              <w:bookmarkEnd w:id="708"/>
              <w:bookmarkEnd w:id="709"/>
            </w:del>
          </w:p>
        </w:tc>
        <w:tc>
          <w:tcPr>
            <w:tcW w:w="3541" w:type="dxa"/>
          </w:tcPr>
          <w:p w14:paraId="700000B0" w14:textId="066FB23C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10" w:author="Pierre Demolliens" w:date="2019-02-04T16:23:00Z"/>
                <w:rFonts w:cstheme="minorHAnsi"/>
              </w:rPr>
            </w:pPr>
            <w:del w:id="711" w:author="Pierre Demolliens" w:date="2019-02-04T16:23:00Z">
              <w:r w:rsidDel="00624DFD">
                <w:rPr>
                  <w:rFonts w:cstheme="minorHAnsi"/>
                </w:rPr>
                <w:delText>Tests logiciels effectués</w:delText>
              </w:r>
              <w:bookmarkStart w:id="712" w:name="_Toc1497748"/>
              <w:bookmarkStart w:id="713" w:name="_Toc1498018"/>
              <w:bookmarkEnd w:id="712"/>
              <w:bookmarkEnd w:id="713"/>
            </w:del>
          </w:p>
        </w:tc>
        <w:bookmarkStart w:id="714" w:name="_Toc1497749"/>
        <w:bookmarkStart w:id="715" w:name="_Toc1498019"/>
        <w:bookmarkEnd w:id="714"/>
        <w:bookmarkEnd w:id="715"/>
      </w:tr>
      <w:tr w:rsidR="00C82221" w:rsidDel="00624DFD" w14:paraId="5CEDD6CF" w14:textId="7F1C4893" w:rsidTr="00763602">
        <w:trPr>
          <w:del w:id="716" w:author="Pierre Demolliens" w:date="2019-02-04T16:23:00Z"/>
        </w:trPr>
        <w:tc>
          <w:tcPr>
            <w:tcW w:w="2141" w:type="dxa"/>
            <w:vMerge/>
            <w:vAlign w:val="center"/>
          </w:tcPr>
          <w:p w14:paraId="3C86E61B" w14:textId="7D2D34A8" w:rsidR="00C82221" w:rsidDel="00624DFD" w:rsidRDefault="00C82221" w:rsidP="007D3958">
            <w:pPr>
              <w:jc w:val="center"/>
              <w:rPr>
                <w:del w:id="717" w:author="Pierre Demolliens" w:date="2019-02-04T16:23:00Z"/>
                <w:rFonts w:cstheme="minorHAnsi"/>
              </w:rPr>
            </w:pPr>
            <w:bookmarkStart w:id="718" w:name="_Toc1497750"/>
            <w:bookmarkStart w:id="719" w:name="_Toc1498020"/>
            <w:bookmarkEnd w:id="718"/>
            <w:bookmarkEnd w:id="719"/>
          </w:p>
        </w:tc>
        <w:tc>
          <w:tcPr>
            <w:tcW w:w="4414" w:type="dxa"/>
          </w:tcPr>
          <w:p w14:paraId="1E3662CB" w14:textId="2F202687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720" w:author="Pierre Demolliens" w:date="2019-02-04T16:23:00Z"/>
                <w:rFonts w:cstheme="minorHAnsi"/>
              </w:rPr>
            </w:pPr>
            <w:del w:id="721" w:author="Pierre Demolliens" w:date="2019-02-04T16:23:00Z">
              <w:r w:rsidDel="00624DFD">
                <w:rPr>
                  <w:rFonts w:cstheme="minorHAnsi"/>
                </w:rPr>
                <w:delText>Preuves de mesures maitrise du risque</w:delText>
              </w:r>
              <w:r w:rsidR="004A2AF4" w:rsidDel="00624DFD">
                <w:rPr>
                  <w:rFonts w:cstheme="minorHAnsi"/>
                </w:rPr>
                <w:delText xml:space="preserve"> (dans l’analyse des risques logiciels)</w:delText>
              </w:r>
              <w:bookmarkStart w:id="722" w:name="_Toc1497751"/>
              <w:bookmarkStart w:id="723" w:name="_Toc1498021"/>
              <w:bookmarkEnd w:id="722"/>
              <w:bookmarkEnd w:id="723"/>
            </w:del>
          </w:p>
        </w:tc>
        <w:tc>
          <w:tcPr>
            <w:tcW w:w="3541" w:type="dxa"/>
          </w:tcPr>
          <w:p w14:paraId="2778B614" w14:textId="3E954246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24" w:author="Pierre Demolliens" w:date="2019-02-04T16:23:00Z"/>
                <w:rFonts w:cstheme="minorHAnsi"/>
              </w:rPr>
            </w:pPr>
            <w:del w:id="725" w:author="Pierre Demolliens" w:date="2019-02-04T16:23:00Z">
              <w:r w:rsidDel="00624DFD">
                <w:rPr>
                  <w:rFonts w:cstheme="minorHAnsi"/>
                </w:rPr>
                <w:delText>Mesures de maitrise du risque mises en œuvre</w:delText>
              </w:r>
              <w:bookmarkStart w:id="726" w:name="_Toc1497752"/>
              <w:bookmarkStart w:id="727" w:name="_Toc1498022"/>
              <w:bookmarkEnd w:id="726"/>
              <w:bookmarkEnd w:id="727"/>
            </w:del>
          </w:p>
        </w:tc>
        <w:bookmarkStart w:id="728" w:name="_Toc1497753"/>
        <w:bookmarkStart w:id="729" w:name="_Toc1498023"/>
        <w:bookmarkEnd w:id="728"/>
        <w:bookmarkEnd w:id="729"/>
      </w:tr>
      <w:tr w:rsidR="00C82221" w:rsidDel="00624DFD" w14:paraId="0D1C50B5" w14:textId="179EF503" w:rsidTr="00763602">
        <w:trPr>
          <w:del w:id="730" w:author="Pierre Demolliens" w:date="2019-02-04T16:23:00Z"/>
        </w:trPr>
        <w:tc>
          <w:tcPr>
            <w:tcW w:w="2141" w:type="dxa"/>
            <w:vMerge/>
            <w:vAlign w:val="center"/>
          </w:tcPr>
          <w:p w14:paraId="2B56B039" w14:textId="7B1924BD" w:rsidR="00C82221" w:rsidDel="00624DFD" w:rsidRDefault="00C82221" w:rsidP="007D3958">
            <w:pPr>
              <w:jc w:val="center"/>
              <w:rPr>
                <w:del w:id="731" w:author="Pierre Demolliens" w:date="2019-02-04T16:23:00Z"/>
                <w:rFonts w:cstheme="minorHAnsi"/>
              </w:rPr>
            </w:pPr>
            <w:bookmarkStart w:id="732" w:name="_Toc1497754"/>
            <w:bookmarkStart w:id="733" w:name="_Toc1498024"/>
            <w:bookmarkEnd w:id="732"/>
            <w:bookmarkEnd w:id="733"/>
          </w:p>
        </w:tc>
        <w:tc>
          <w:tcPr>
            <w:tcW w:w="4414" w:type="dxa"/>
          </w:tcPr>
          <w:p w14:paraId="37B33933" w14:textId="2A89223F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734" w:author="Pierre Demolliens" w:date="2019-02-04T16:23:00Z"/>
                <w:rFonts w:cstheme="minorHAnsi"/>
              </w:rPr>
            </w:pPr>
            <w:del w:id="735" w:author="Pierre Demolliens" w:date="2019-02-04T16:23:00Z">
              <w:r w:rsidDel="00624DFD">
                <w:rPr>
                  <w:rFonts w:cstheme="minorHAnsi"/>
                </w:rPr>
                <w:delText>Evaluation du risque résiduel global (RRG)</w:delText>
              </w:r>
              <w:bookmarkStart w:id="736" w:name="_Toc1497755"/>
              <w:bookmarkStart w:id="737" w:name="_Toc1498025"/>
              <w:bookmarkEnd w:id="736"/>
              <w:bookmarkEnd w:id="737"/>
            </w:del>
          </w:p>
        </w:tc>
        <w:tc>
          <w:tcPr>
            <w:tcW w:w="3541" w:type="dxa"/>
          </w:tcPr>
          <w:p w14:paraId="71A61FBC" w14:textId="3EB09708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38" w:author="Pierre Demolliens" w:date="2019-02-04T16:23:00Z"/>
                <w:rFonts w:cstheme="minorHAnsi"/>
              </w:rPr>
            </w:pPr>
            <w:del w:id="739" w:author="Pierre Demolliens" w:date="2019-02-04T16:23:00Z">
              <w:r w:rsidDel="00624DFD">
                <w:rPr>
                  <w:rFonts w:cstheme="minorHAnsi"/>
                </w:rPr>
                <w:delText>Risque résiduel global évalué</w:delText>
              </w:r>
              <w:bookmarkStart w:id="740" w:name="_Toc1497756"/>
              <w:bookmarkStart w:id="741" w:name="_Toc1498026"/>
              <w:bookmarkEnd w:id="740"/>
              <w:bookmarkEnd w:id="741"/>
            </w:del>
          </w:p>
        </w:tc>
        <w:bookmarkStart w:id="742" w:name="_Toc1497757"/>
        <w:bookmarkStart w:id="743" w:name="_Toc1498027"/>
        <w:bookmarkEnd w:id="742"/>
        <w:bookmarkEnd w:id="743"/>
      </w:tr>
      <w:tr w:rsidR="00C82221" w:rsidDel="00624DFD" w14:paraId="512E118A" w14:textId="4A36B53D" w:rsidTr="00763602">
        <w:trPr>
          <w:del w:id="744" w:author="Pierre Demolliens" w:date="2019-02-04T16:23:00Z"/>
        </w:trPr>
        <w:tc>
          <w:tcPr>
            <w:tcW w:w="2141" w:type="dxa"/>
            <w:vMerge/>
            <w:vAlign w:val="center"/>
          </w:tcPr>
          <w:p w14:paraId="1250E854" w14:textId="482A252B" w:rsidR="00C82221" w:rsidDel="00624DFD" w:rsidRDefault="00C82221" w:rsidP="007D3958">
            <w:pPr>
              <w:jc w:val="center"/>
              <w:rPr>
                <w:del w:id="745" w:author="Pierre Demolliens" w:date="2019-02-04T16:23:00Z"/>
                <w:rFonts w:cstheme="minorHAnsi"/>
              </w:rPr>
            </w:pPr>
            <w:bookmarkStart w:id="746" w:name="_Toc1497758"/>
            <w:bookmarkStart w:id="747" w:name="_Toc1498028"/>
            <w:bookmarkEnd w:id="746"/>
            <w:bookmarkEnd w:id="747"/>
          </w:p>
        </w:tc>
        <w:tc>
          <w:tcPr>
            <w:tcW w:w="4414" w:type="dxa"/>
          </w:tcPr>
          <w:p w14:paraId="44ED9750" w14:textId="2F856E39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748" w:author="Pierre Demolliens" w:date="2019-02-04T16:23:00Z"/>
                <w:rFonts w:cstheme="minorHAnsi"/>
              </w:rPr>
            </w:pPr>
            <w:del w:id="749" w:author="Pierre Demolliens" w:date="2019-02-04T16:23:00Z">
              <w:r w:rsidDel="00624DFD">
                <w:rPr>
                  <w:rFonts w:cstheme="minorHAnsi"/>
                </w:rPr>
                <w:delText>Mise à jour des SEL</w:delText>
              </w:r>
              <w:bookmarkStart w:id="750" w:name="_Toc1497759"/>
              <w:bookmarkStart w:id="751" w:name="_Toc1498029"/>
              <w:bookmarkEnd w:id="750"/>
              <w:bookmarkEnd w:id="751"/>
            </w:del>
          </w:p>
        </w:tc>
        <w:tc>
          <w:tcPr>
            <w:tcW w:w="3541" w:type="dxa"/>
          </w:tcPr>
          <w:p w14:paraId="69D2A5C3" w14:textId="7F2F0744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52" w:author="Pierre Demolliens" w:date="2019-02-04T16:23:00Z"/>
                <w:rFonts w:cstheme="minorHAnsi"/>
              </w:rPr>
            </w:pPr>
            <w:del w:id="753" w:author="Pierre Demolliens" w:date="2019-02-04T16:23:00Z">
              <w:r w:rsidDel="00624DFD">
                <w:rPr>
                  <w:rFonts w:cstheme="minorHAnsi"/>
                </w:rPr>
                <w:delText>Si RRG, mise à jour des SEL</w:delText>
              </w:r>
              <w:bookmarkStart w:id="754" w:name="_Toc1497760"/>
              <w:bookmarkStart w:id="755" w:name="_Toc1498030"/>
              <w:bookmarkEnd w:id="754"/>
              <w:bookmarkEnd w:id="755"/>
            </w:del>
          </w:p>
        </w:tc>
        <w:bookmarkStart w:id="756" w:name="_Toc1497761"/>
        <w:bookmarkStart w:id="757" w:name="_Toc1498031"/>
        <w:bookmarkEnd w:id="756"/>
        <w:bookmarkEnd w:id="757"/>
      </w:tr>
      <w:tr w:rsidR="00C82221" w:rsidDel="00624DFD" w14:paraId="5161B4C2" w14:textId="29F5B0F9" w:rsidTr="00763602">
        <w:trPr>
          <w:del w:id="758" w:author="Pierre Demolliens" w:date="2019-02-04T16:23:00Z"/>
        </w:trPr>
        <w:tc>
          <w:tcPr>
            <w:tcW w:w="2141" w:type="dxa"/>
            <w:vMerge/>
            <w:vAlign w:val="center"/>
          </w:tcPr>
          <w:p w14:paraId="6F63C3F4" w14:textId="2FD3B09D" w:rsidR="00C82221" w:rsidDel="00624DFD" w:rsidRDefault="00C82221" w:rsidP="007D3958">
            <w:pPr>
              <w:jc w:val="center"/>
              <w:rPr>
                <w:del w:id="759" w:author="Pierre Demolliens" w:date="2019-02-04T16:23:00Z"/>
                <w:rFonts w:cstheme="minorHAnsi"/>
              </w:rPr>
            </w:pPr>
            <w:bookmarkStart w:id="760" w:name="_Toc1497762"/>
            <w:bookmarkStart w:id="761" w:name="_Toc1498032"/>
            <w:bookmarkEnd w:id="760"/>
            <w:bookmarkEnd w:id="761"/>
          </w:p>
        </w:tc>
        <w:tc>
          <w:tcPr>
            <w:tcW w:w="4414" w:type="dxa"/>
          </w:tcPr>
          <w:p w14:paraId="61616C43" w14:textId="034918DF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762" w:author="Pierre Demolliens" w:date="2019-02-04T16:23:00Z"/>
                <w:rFonts w:cstheme="minorHAnsi"/>
              </w:rPr>
            </w:pPr>
            <w:del w:id="763" w:author="Pierre Demolliens" w:date="2019-02-04T16:23:00Z">
              <w:r w:rsidDel="00624DFD">
                <w:rPr>
                  <w:rFonts w:cstheme="minorHAnsi"/>
                </w:rPr>
                <w:delText>Mise à jour du PTL</w:delText>
              </w:r>
              <w:bookmarkStart w:id="764" w:name="_Toc1497763"/>
              <w:bookmarkStart w:id="765" w:name="_Toc1498033"/>
              <w:bookmarkEnd w:id="764"/>
              <w:bookmarkEnd w:id="765"/>
            </w:del>
          </w:p>
        </w:tc>
        <w:tc>
          <w:tcPr>
            <w:tcW w:w="3541" w:type="dxa"/>
          </w:tcPr>
          <w:p w14:paraId="718333A8" w14:textId="456AB6DA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66" w:author="Pierre Demolliens" w:date="2019-02-04T16:23:00Z"/>
                <w:rFonts w:cstheme="minorHAnsi"/>
              </w:rPr>
            </w:pPr>
            <w:del w:id="767" w:author="Pierre Demolliens" w:date="2019-02-04T16:23:00Z">
              <w:r w:rsidDel="00624DFD">
                <w:rPr>
                  <w:rFonts w:cstheme="minorHAnsi"/>
                </w:rPr>
                <w:delText>Si RRG, mise à jour du PTL</w:delText>
              </w:r>
              <w:bookmarkStart w:id="768" w:name="_Toc1497764"/>
              <w:bookmarkStart w:id="769" w:name="_Toc1498034"/>
              <w:bookmarkEnd w:id="768"/>
              <w:bookmarkEnd w:id="769"/>
            </w:del>
          </w:p>
        </w:tc>
        <w:bookmarkStart w:id="770" w:name="_Toc1497765"/>
        <w:bookmarkStart w:id="771" w:name="_Toc1498035"/>
        <w:bookmarkEnd w:id="770"/>
        <w:bookmarkEnd w:id="771"/>
      </w:tr>
      <w:tr w:rsidR="00C82221" w:rsidDel="00624DFD" w14:paraId="5B1B1BAB" w14:textId="2607E0DB" w:rsidTr="00763602">
        <w:trPr>
          <w:del w:id="772" w:author="Pierre Demolliens" w:date="2019-02-04T16:23:00Z"/>
        </w:trPr>
        <w:tc>
          <w:tcPr>
            <w:tcW w:w="2141" w:type="dxa"/>
            <w:vMerge/>
            <w:vAlign w:val="center"/>
          </w:tcPr>
          <w:p w14:paraId="2C6052B7" w14:textId="519309E3" w:rsidR="00C82221" w:rsidDel="00624DFD" w:rsidRDefault="00C82221" w:rsidP="007D3958">
            <w:pPr>
              <w:jc w:val="center"/>
              <w:rPr>
                <w:del w:id="773" w:author="Pierre Demolliens" w:date="2019-02-04T16:23:00Z"/>
                <w:rFonts w:cstheme="minorHAnsi"/>
              </w:rPr>
            </w:pPr>
            <w:bookmarkStart w:id="774" w:name="_Toc1497766"/>
            <w:bookmarkStart w:id="775" w:name="_Toc1498036"/>
            <w:bookmarkEnd w:id="774"/>
            <w:bookmarkEnd w:id="775"/>
          </w:p>
        </w:tc>
        <w:tc>
          <w:tcPr>
            <w:tcW w:w="4414" w:type="dxa"/>
          </w:tcPr>
          <w:p w14:paraId="065200F7" w14:textId="4135B87E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776" w:author="Pierre Demolliens" w:date="2019-02-04T16:23:00Z"/>
                <w:rFonts w:cstheme="minorHAnsi"/>
              </w:rPr>
            </w:pPr>
            <w:del w:id="777" w:author="Pierre Demolliens" w:date="2019-02-04T16:23:00Z">
              <w:r w:rsidDel="00624DFD">
                <w:rPr>
                  <w:rFonts w:cstheme="minorHAnsi"/>
                </w:rPr>
                <w:delText>Mise à jour du DGR</w:delText>
              </w:r>
              <w:bookmarkStart w:id="778" w:name="_Toc1497767"/>
              <w:bookmarkStart w:id="779" w:name="_Toc1498037"/>
              <w:bookmarkEnd w:id="778"/>
              <w:bookmarkEnd w:id="779"/>
            </w:del>
          </w:p>
        </w:tc>
        <w:tc>
          <w:tcPr>
            <w:tcW w:w="3541" w:type="dxa"/>
          </w:tcPr>
          <w:p w14:paraId="12FBA5FA" w14:textId="4CE91CEF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80" w:author="Pierre Demolliens" w:date="2019-02-04T16:23:00Z"/>
                <w:rFonts w:cstheme="minorHAnsi"/>
              </w:rPr>
            </w:pPr>
            <w:del w:id="781" w:author="Pierre Demolliens" w:date="2019-02-04T16:23:00Z">
              <w:r w:rsidDel="00624DFD">
                <w:rPr>
                  <w:rFonts w:cstheme="minorHAnsi"/>
                </w:rPr>
                <w:delText>SI RRG, mise à jour du DGR</w:delText>
              </w:r>
              <w:bookmarkStart w:id="782" w:name="_Toc1497768"/>
              <w:bookmarkStart w:id="783" w:name="_Toc1498038"/>
              <w:bookmarkEnd w:id="782"/>
              <w:bookmarkEnd w:id="783"/>
            </w:del>
          </w:p>
        </w:tc>
        <w:bookmarkStart w:id="784" w:name="_Toc1497769"/>
        <w:bookmarkStart w:id="785" w:name="_Toc1498039"/>
        <w:bookmarkEnd w:id="784"/>
        <w:bookmarkEnd w:id="785"/>
      </w:tr>
      <w:tr w:rsidR="00C82221" w:rsidDel="00624DFD" w14:paraId="3A156097" w14:textId="532CDCA2" w:rsidTr="00763602">
        <w:trPr>
          <w:del w:id="786" w:author="Pierre Demolliens" w:date="2019-02-04T16:23:00Z"/>
        </w:trPr>
        <w:tc>
          <w:tcPr>
            <w:tcW w:w="2141" w:type="dxa"/>
            <w:vMerge/>
            <w:vAlign w:val="center"/>
          </w:tcPr>
          <w:p w14:paraId="3A0163A3" w14:textId="1749F7D8" w:rsidR="00C82221" w:rsidDel="00624DFD" w:rsidRDefault="00C82221" w:rsidP="007D3958">
            <w:pPr>
              <w:jc w:val="center"/>
              <w:rPr>
                <w:del w:id="787" w:author="Pierre Demolliens" w:date="2019-02-04T16:23:00Z"/>
                <w:rFonts w:cstheme="minorHAnsi"/>
              </w:rPr>
            </w:pPr>
            <w:bookmarkStart w:id="788" w:name="_Toc1497770"/>
            <w:bookmarkStart w:id="789" w:name="_Toc1498040"/>
            <w:bookmarkEnd w:id="788"/>
            <w:bookmarkEnd w:id="789"/>
          </w:p>
        </w:tc>
        <w:tc>
          <w:tcPr>
            <w:tcW w:w="4414" w:type="dxa"/>
          </w:tcPr>
          <w:p w14:paraId="625828FF" w14:textId="73CB5FAB" w:rsidR="00C82221" w:rsidDel="00624DFD" w:rsidRDefault="00C82221" w:rsidP="007D3958">
            <w:pPr>
              <w:pStyle w:val="Paragraphedeliste"/>
              <w:numPr>
                <w:ilvl w:val="0"/>
                <w:numId w:val="40"/>
              </w:numPr>
              <w:jc w:val="center"/>
              <w:rPr>
                <w:del w:id="790" w:author="Pierre Demolliens" w:date="2019-02-04T16:23:00Z"/>
                <w:rFonts w:cstheme="minorHAnsi"/>
              </w:rPr>
            </w:pPr>
            <w:del w:id="791" w:author="Pierre Demolliens" w:date="2019-02-04T16:23:00Z">
              <w:r w:rsidDel="00624DFD">
                <w:rPr>
                  <w:rFonts w:cstheme="minorHAnsi"/>
                </w:rPr>
                <w:delText>Refaire Revue des exigences</w:delText>
              </w:r>
              <w:bookmarkStart w:id="792" w:name="_Toc1497771"/>
              <w:bookmarkStart w:id="793" w:name="_Toc1498041"/>
              <w:bookmarkEnd w:id="792"/>
              <w:bookmarkEnd w:id="793"/>
            </w:del>
          </w:p>
        </w:tc>
        <w:tc>
          <w:tcPr>
            <w:tcW w:w="3541" w:type="dxa"/>
          </w:tcPr>
          <w:p w14:paraId="6B29B519" w14:textId="22593401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794" w:author="Pierre Demolliens" w:date="2019-02-04T16:23:00Z"/>
                <w:rFonts w:cstheme="minorHAnsi"/>
              </w:rPr>
            </w:pPr>
            <w:del w:id="795" w:author="Pierre Demolliens" w:date="2019-02-04T16:23:00Z">
              <w:r w:rsidDel="00624DFD">
                <w:rPr>
                  <w:rFonts w:cstheme="minorHAnsi"/>
                </w:rPr>
                <w:delText>Si RRG, refaire Revue des exigences</w:delText>
              </w:r>
              <w:bookmarkStart w:id="796" w:name="_Toc1497772"/>
              <w:bookmarkStart w:id="797" w:name="_Toc1498042"/>
              <w:bookmarkEnd w:id="796"/>
              <w:bookmarkEnd w:id="797"/>
            </w:del>
          </w:p>
        </w:tc>
        <w:bookmarkStart w:id="798" w:name="_Toc1497773"/>
        <w:bookmarkStart w:id="799" w:name="_Toc1498043"/>
        <w:bookmarkEnd w:id="798"/>
        <w:bookmarkEnd w:id="799"/>
      </w:tr>
      <w:tr w:rsidR="00C82221" w:rsidDel="00624DFD" w14:paraId="445B8C36" w14:textId="3473C1CD" w:rsidTr="00763602">
        <w:trPr>
          <w:del w:id="800" w:author="Pierre Demolliens" w:date="2019-02-04T16:23:00Z"/>
        </w:trPr>
        <w:tc>
          <w:tcPr>
            <w:tcW w:w="2141" w:type="dxa"/>
            <w:vMerge/>
          </w:tcPr>
          <w:p w14:paraId="612758E5" w14:textId="7B191D9F" w:rsidR="00C82221" w:rsidDel="00624DFD" w:rsidRDefault="00C82221" w:rsidP="007D3958">
            <w:pPr>
              <w:jc w:val="center"/>
              <w:rPr>
                <w:del w:id="801" w:author="Pierre Demolliens" w:date="2019-02-04T16:23:00Z"/>
                <w:rFonts w:cstheme="minorHAnsi"/>
              </w:rPr>
            </w:pPr>
            <w:bookmarkStart w:id="802" w:name="_Toc1497774"/>
            <w:bookmarkStart w:id="803" w:name="_Toc1498044"/>
            <w:bookmarkEnd w:id="802"/>
            <w:bookmarkEnd w:id="803"/>
          </w:p>
        </w:tc>
        <w:tc>
          <w:tcPr>
            <w:tcW w:w="4414" w:type="dxa"/>
          </w:tcPr>
          <w:p w14:paraId="3D8A3371" w14:textId="4216AC23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804" w:author="Pierre Demolliens" w:date="2019-02-04T16:23:00Z"/>
                <w:rFonts w:cstheme="minorHAnsi"/>
              </w:rPr>
            </w:pPr>
            <w:del w:id="805" w:author="Pierre Demolliens" w:date="2019-02-04T16:23:00Z">
              <w:r w:rsidDel="00624DFD">
                <w:rPr>
                  <w:rFonts w:cstheme="minorHAnsi"/>
                </w:rPr>
                <w:delText>Plan de gestion de la configuration</w:delText>
              </w:r>
              <w:bookmarkStart w:id="806" w:name="_Toc1497775"/>
              <w:bookmarkStart w:id="807" w:name="_Toc1498045"/>
              <w:bookmarkEnd w:id="806"/>
              <w:bookmarkEnd w:id="807"/>
            </w:del>
          </w:p>
        </w:tc>
        <w:tc>
          <w:tcPr>
            <w:tcW w:w="3541" w:type="dxa"/>
          </w:tcPr>
          <w:p w14:paraId="79E43F41" w14:textId="14810399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808" w:author="Pierre Demolliens" w:date="2019-02-04T16:23:00Z"/>
                <w:rFonts w:cstheme="minorHAnsi"/>
              </w:rPr>
            </w:pPr>
            <w:del w:id="809" w:author="Pierre Demolliens" w:date="2019-02-04T16:23:00Z">
              <w:r w:rsidDel="00624DFD">
                <w:rPr>
                  <w:rFonts w:cstheme="minorHAnsi"/>
                </w:rPr>
                <w:delText>Rédaction du plan de gestion de la configuration</w:delText>
              </w:r>
              <w:bookmarkStart w:id="810" w:name="_Toc1497776"/>
              <w:bookmarkStart w:id="811" w:name="_Toc1498046"/>
              <w:bookmarkEnd w:id="810"/>
              <w:bookmarkEnd w:id="811"/>
            </w:del>
          </w:p>
        </w:tc>
        <w:bookmarkStart w:id="812" w:name="_Toc1497777"/>
        <w:bookmarkStart w:id="813" w:name="_Toc1498047"/>
        <w:bookmarkEnd w:id="812"/>
        <w:bookmarkEnd w:id="813"/>
      </w:tr>
      <w:tr w:rsidR="00C82221" w:rsidDel="00624DFD" w14:paraId="48AF55DA" w14:textId="6500C5CA" w:rsidTr="00763602">
        <w:trPr>
          <w:del w:id="814" w:author="Pierre Demolliens" w:date="2019-02-04T16:23:00Z"/>
        </w:trPr>
        <w:tc>
          <w:tcPr>
            <w:tcW w:w="2141" w:type="dxa"/>
            <w:vMerge/>
          </w:tcPr>
          <w:p w14:paraId="071EC72B" w14:textId="57DE984F" w:rsidR="00C82221" w:rsidDel="00624DFD" w:rsidRDefault="00C82221" w:rsidP="007D3958">
            <w:pPr>
              <w:jc w:val="center"/>
              <w:rPr>
                <w:del w:id="815" w:author="Pierre Demolliens" w:date="2019-02-04T16:23:00Z"/>
                <w:rFonts w:cstheme="minorHAnsi"/>
              </w:rPr>
            </w:pPr>
            <w:bookmarkStart w:id="816" w:name="_Toc1497778"/>
            <w:bookmarkStart w:id="817" w:name="_Toc1498048"/>
            <w:bookmarkEnd w:id="816"/>
            <w:bookmarkEnd w:id="817"/>
          </w:p>
        </w:tc>
        <w:tc>
          <w:tcPr>
            <w:tcW w:w="4414" w:type="dxa"/>
          </w:tcPr>
          <w:p w14:paraId="42CB5E0A" w14:textId="59594640" w:rsidR="00C82221" w:rsidDel="00624DFD" w:rsidRDefault="00C82221" w:rsidP="007D3958">
            <w:pPr>
              <w:pStyle w:val="Paragraphedeliste"/>
              <w:numPr>
                <w:ilvl w:val="0"/>
                <w:numId w:val="39"/>
              </w:numPr>
              <w:jc w:val="center"/>
              <w:rPr>
                <w:del w:id="818" w:author="Pierre Demolliens" w:date="2019-02-04T16:23:00Z"/>
                <w:rFonts w:cstheme="minorHAnsi"/>
              </w:rPr>
            </w:pPr>
            <w:del w:id="819" w:author="Pierre Demolliens" w:date="2019-02-04T16:23:00Z">
              <w:r w:rsidDel="00624DFD">
                <w:rPr>
                  <w:rFonts w:cstheme="minorHAnsi"/>
                </w:rPr>
                <w:delText>Rapport de description de la version diffusée</w:delText>
              </w:r>
              <w:bookmarkStart w:id="820" w:name="_Toc1497779"/>
              <w:bookmarkStart w:id="821" w:name="_Toc1498049"/>
              <w:bookmarkEnd w:id="820"/>
              <w:bookmarkEnd w:id="821"/>
            </w:del>
          </w:p>
        </w:tc>
        <w:tc>
          <w:tcPr>
            <w:tcW w:w="3541" w:type="dxa"/>
          </w:tcPr>
          <w:p w14:paraId="0EE37FED" w14:textId="14C858BB" w:rsidR="00C82221" w:rsidDel="00624DFD" w:rsidRDefault="00C82221" w:rsidP="007D3958">
            <w:pPr>
              <w:pStyle w:val="Paragraphedeliste"/>
              <w:ind w:left="0"/>
              <w:jc w:val="center"/>
              <w:rPr>
                <w:del w:id="822" w:author="Pierre Demolliens" w:date="2019-02-04T16:23:00Z"/>
                <w:rFonts w:cstheme="minorHAnsi"/>
              </w:rPr>
            </w:pPr>
            <w:del w:id="823" w:author="Pierre Demolliens" w:date="2019-02-04T16:23:00Z">
              <w:r w:rsidDel="00624DFD">
                <w:rPr>
                  <w:rFonts w:cstheme="minorHAnsi"/>
                </w:rPr>
                <w:delText>Rédaction du rapport de description de la version diffusée</w:delText>
              </w:r>
              <w:bookmarkStart w:id="824" w:name="_Toc1497780"/>
              <w:bookmarkStart w:id="825" w:name="_Toc1498050"/>
              <w:bookmarkEnd w:id="824"/>
              <w:bookmarkEnd w:id="825"/>
            </w:del>
          </w:p>
        </w:tc>
        <w:bookmarkStart w:id="826" w:name="_Toc1497781"/>
        <w:bookmarkStart w:id="827" w:name="_Toc1498051"/>
        <w:bookmarkEnd w:id="826"/>
        <w:bookmarkEnd w:id="827"/>
      </w:tr>
    </w:tbl>
    <w:p w14:paraId="097D733A" w14:textId="75629B4A" w:rsidR="00C01120" w:rsidDel="00B70806" w:rsidRDefault="00C01120" w:rsidP="0054481E">
      <w:pPr>
        <w:ind w:left="360"/>
        <w:rPr>
          <w:del w:id="828" w:author="Pierre Demolliens" w:date="2019-02-05T13:49:00Z"/>
        </w:rPr>
      </w:pPr>
      <w:bookmarkStart w:id="829" w:name="_Toc1497782"/>
      <w:bookmarkStart w:id="830" w:name="_Toc1498052"/>
      <w:bookmarkEnd w:id="829"/>
      <w:bookmarkEnd w:id="830"/>
    </w:p>
    <w:p w14:paraId="2CBA222E" w14:textId="36A2E104" w:rsidR="00C01120" w:rsidDel="00624DFD" w:rsidRDefault="00C01120" w:rsidP="0054481E">
      <w:pPr>
        <w:pStyle w:val="Titre2"/>
        <w:numPr>
          <w:ilvl w:val="2"/>
          <w:numId w:val="1"/>
        </w:numPr>
        <w:rPr>
          <w:del w:id="831" w:author="Pierre Demolliens" w:date="2019-02-04T16:23:00Z"/>
          <w:color w:val="auto"/>
        </w:rPr>
      </w:pPr>
      <w:bookmarkStart w:id="832" w:name="_Toc513210800"/>
      <w:bookmarkEnd w:id="240"/>
      <w:del w:id="833" w:author="Pierre Demolliens" w:date="2019-02-04T16:23:00Z">
        <w:r w:rsidDel="00624DFD">
          <w:rPr>
            <w:color w:val="auto"/>
          </w:rPr>
          <w:delText>IMPLICATION CLIENT</w:delText>
        </w:r>
        <w:bookmarkStart w:id="834" w:name="_Toc1497783"/>
        <w:bookmarkStart w:id="835" w:name="_Toc1498053"/>
        <w:bookmarkEnd w:id="832"/>
        <w:bookmarkEnd w:id="834"/>
        <w:bookmarkEnd w:id="835"/>
      </w:del>
    </w:p>
    <w:p w14:paraId="7BBE1BB2" w14:textId="219F1941" w:rsidR="00C01120" w:rsidDel="00624DFD" w:rsidRDefault="00C01120" w:rsidP="0054481E">
      <w:pPr>
        <w:rPr>
          <w:del w:id="836" w:author="Pierre Demolliens" w:date="2019-02-04T16:23:00Z"/>
        </w:rPr>
      </w:pPr>
      <w:bookmarkStart w:id="837" w:name="_Toc1497784"/>
      <w:bookmarkStart w:id="838" w:name="_Toc1498054"/>
      <w:bookmarkEnd w:id="837"/>
      <w:bookmarkEnd w:id="838"/>
    </w:p>
    <w:p w14:paraId="47396576" w14:textId="4BD83572" w:rsidR="00C01120" w:rsidRPr="000963BB" w:rsidDel="00624DFD" w:rsidRDefault="00C01120" w:rsidP="0054481E">
      <w:pPr>
        <w:ind w:left="360"/>
        <w:rPr>
          <w:del w:id="839" w:author="Pierre Demolliens" w:date="2019-02-04T16:23:00Z"/>
        </w:rPr>
      </w:pPr>
      <w:del w:id="840" w:author="Pierre Demolliens" w:date="2019-02-04T16:23:00Z">
        <w:r w:rsidDel="00624DFD">
          <w:delText>Le client est impliqué du début à la fin du cycle de développement du système logiciel de par sa présence sur le site.</w:delText>
        </w:r>
        <w:bookmarkStart w:id="841" w:name="_Toc1497785"/>
        <w:bookmarkStart w:id="842" w:name="_Toc1498055"/>
        <w:bookmarkEnd w:id="841"/>
        <w:bookmarkEnd w:id="842"/>
      </w:del>
    </w:p>
    <w:p w14:paraId="7FF64BFC" w14:textId="408739D8" w:rsidR="005F2BFA" w:rsidDel="00624DFD" w:rsidRDefault="005F2BFA" w:rsidP="0054481E">
      <w:pPr>
        <w:ind w:left="360"/>
        <w:rPr>
          <w:del w:id="843" w:author="Pierre Demolliens" w:date="2019-02-04T16:23:00Z"/>
        </w:rPr>
      </w:pPr>
      <w:bookmarkStart w:id="844" w:name="_Toc1497786"/>
      <w:bookmarkStart w:id="845" w:name="_Toc1498056"/>
      <w:bookmarkEnd w:id="844"/>
      <w:bookmarkEnd w:id="845"/>
    </w:p>
    <w:p w14:paraId="26CE06DF" w14:textId="1EC2EEBC" w:rsidR="00C82221" w:rsidDel="00624DFD" w:rsidRDefault="00C82221" w:rsidP="0054481E">
      <w:pPr>
        <w:ind w:left="360"/>
        <w:rPr>
          <w:del w:id="846" w:author="Pierre Demolliens" w:date="2019-02-04T16:23:00Z"/>
        </w:rPr>
      </w:pPr>
      <w:bookmarkStart w:id="847" w:name="_Toc1497787"/>
      <w:bookmarkStart w:id="848" w:name="_Toc1498057"/>
      <w:bookmarkEnd w:id="847"/>
      <w:bookmarkEnd w:id="848"/>
    </w:p>
    <w:p w14:paraId="48EA6A75" w14:textId="374D5EEA" w:rsidR="00C01120" w:rsidDel="00624DFD" w:rsidRDefault="00C01120" w:rsidP="0054481E">
      <w:pPr>
        <w:ind w:left="360"/>
        <w:rPr>
          <w:del w:id="849" w:author="Pierre Demolliens" w:date="2019-02-04T16:23:00Z"/>
        </w:rPr>
      </w:pPr>
      <w:bookmarkStart w:id="850" w:name="_Toc1497788"/>
      <w:bookmarkStart w:id="851" w:name="_Toc1498058"/>
      <w:bookmarkEnd w:id="850"/>
      <w:bookmarkEnd w:id="851"/>
    </w:p>
    <w:p w14:paraId="6402F55A" w14:textId="2E3F0ED3" w:rsidR="00C01120" w:rsidDel="00624DFD" w:rsidRDefault="00C01120" w:rsidP="0054481E">
      <w:pPr>
        <w:ind w:left="360"/>
        <w:rPr>
          <w:del w:id="852" w:author="Pierre Demolliens" w:date="2019-02-04T16:23:00Z"/>
        </w:rPr>
      </w:pPr>
      <w:bookmarkStart w:id="853" w:name="_Toc1497789"/>
      <w:bookmarkStart w:id="854" w:name="_Toc1498059"/>
      <w:bookmarkEnd w:id="853"/>
      <w:bookmarkEnd w:id="854"/>
    </w:p>
    <w:p w14:paraId="608B5848" w14:textId="77777777" w:rsidR="00DF7260" w:rsidRDefault="00DF7260" w:rsidP="0054481E">
      <w:pPr>
        <w:pStyle w:val="Titre2"/>
        <w:numPr>
          <w:ilvl w:val="2"/>
          <w:numId w:val="1"/>
        </w:numPr>
        <w:rPr>
          <w:color w:val="auto"/>
        </w:rPr>
      </w:pPr>
      <w:bookmarkStart w:id="855" w:name="_Hlk501102425"/>
      <w:bookmarkStart w:id="856" w:name="_Toc1498060"/>
      <w:r>
        <w:rPr>
          <w:color w:val="auto"/>
        </w:rPr>
        <w:t>ENVIRONNEMENT D’INGENIERIE</w:t>
      </w:r>
      <w:bookmarkEnd w:id="856"/>
    </w:p>
    <w:bookmarkEnd w:id="855"/>
    <w:p w14:paraId="5CC6B326" w14:textId="77777777" w:rsidR="00DF7260" w:rsidRDefault="00DF7260" w:rsidP="0054481E"/>
    <w:p w14:paraId="4DD38F59" w14:textId="77777777" w:rsidR="00DF7260" w:rsidRDefault="00DF7260" w:rsidP="0054481E">
      <w:pPr>
        <w:pStyle w:val="Paragraphedeliste"/>
        <w:numPr>
          <w:ilvl w:val="0"/>
          <w:numId w:val="5"/>
        </w:numPr>
      </w:pPr>
      <w:r>
        <w:t>Poste de travail :</w:t>
      </w:r>
    </w:p>
    <w:p w14:paraId="482F1B4E" w14:textId="1C03EC60" w:rsidR="00D6530A" w:rsidRDefault="00B27343" w:rsidP="0054481E">
      <w:pPr>
        <w:pStyle w:val="Paragraphedeliste"/>
        <w:numPr>
          <w:ilvl w:val="1"/>
          <w:numId w:val="5"/>
        </w:numPr>
      </w:pPr>
      <w:r w:rsidRPr="00B27343">
        <w:t>Ordinateur fournis par l</w:t>
      </w:r>
      <w:r>
        <w:t xml:space="preserve">’université Dell (Jérôme et Pierre) </w:t>
      </w:r>
    </w:p>
    <w:p w14:paraId="7F5A9BF4" w14:textId="23CA4245" w:rsidR="00B27343" w:rsidRPr="00B27343" w:rsidRDefault="00B27343" w:rsidP="0054481E">
      <w:pPr>
        <w:pStyle w:val="Paragraphedeliste"/>
        <w:numPr>
          <w:ilvl w:val="1"/>
          <w:numId w:val="5"/>
        </w:numPr>
      </w:pPr>
      <w:r>
        <w:t>Ordinateur personnel Asus (Jordan)</w:t>
      </w:r>
    </w:p>
    <w:p w14:paraId="52374E3C" w14:textId="77777777" w:rsidR="00DF7260" w:rsidRDefault="00DF7260" w:rsidP="0054481E">
      <w:pPr>
        <w:pStyle w:val="Paragraphedeliste"/>
        <w:numPr>
          <w:ilvl w:val="0"/>
          <w:numId w:val="5"/>
        </w:numPr>
      </w:pPr>
      <w:r>
        <w:t>Environnement de développement intégré :</w:t>
      </w:r>
    </w:p>
    <w:p w14:paraId="2EC137E7" w14:textId="4F205770" w:rsidR="00BA2AF9" w:rsidRDefault="00B27343" w:rsidP="0054481E">
      <w:pPr>
        <w:pStyle w:val="Paragraphedeliste"/>
        <w:numPr>
          <w:ilvl w:val="1"/>
          <w:numId w:val="5"/>
        </w:numPr>
      </w:pPr>
      <w:r>
        <w:t>IDE</w:t>
      </w:r>
    </w:p>
    <w:p w14:paraId="26C73164" w14:textId="1488F48B" w:rsidR="00B27343" w:rsidRDefault="00B27343" w:rsidP="00B27343">
      <w:pPr>
        <w:pStyle w:val="Paragraphedeliste"/>
        <w:numPr>
          <w:ilvl w:val="2"/>
          <w:numId w:val="5"/>
        </w:numPr>
      </w:pPr>
      <w:r>
        <w:t>Sublime text 2 (Jordan &amp; Jérôme)</w:t>
      </w:r>
    </w:p>
    <w:p w14:paraId="651A43F2" w14:textId="517B929F" w:rsidR="00B27343" w:rsidRDefault="00B27343" w:rsidP="00B27343">
      <w:pPr>
        <w:pStyle w:val="Paragraphedeliste"/>
        <w:numPr>
          <w:ilvl w:val="2"/>
          <w:numId w:val="5"/>
        </w:numPr>
      </w:pPr>
      <w:r>
        <w:t>Atom (Pierre)</w:t>
      </w:r>
    </w:p>
    <w:p w14:paraId="0CB4ACAA" w14:textId="52C0F610" w:rsidR="00B27343" w:rsidRDefault="00B27343" w:rsidP="00B27343">
      <w:pPr>
        <w:pStyle w:val="Paragraphedeliste"/>
        <w:numPr>
          <w:ilvl w:val="1"/>
          <w:numId w:val="5"/>
        </w:numPr>
      </w:pPr>
      <w:r>
        <w:t>Versionning</w:t>
      </w:r>
    </w:p>
    <w:p w14:paraId="15484D27" w14:textId="5FE845D1" w:rsidR="00B27343" w:rsidRDefault="00B27343" w:rsidP="00B27343">
      <w:pPr>
        <w:pStyle w:val="Paragraphedeliste"/>
        <w:numPr>
          <w:ilvl w:val="2"/>
          <w:numId w:val="5"/>
        </w:numPr>
        <w:rPr>
          <w:lang w:val="en-US"/>
        </w:rPr>
      </w:pPr>
      <w:r w:rsidRPr="00B27343">
        <w:rPr>
          <w:lang w:val="en-US"/>
        </w:rPr>
        <w:t xml:space="preserve">GitHub : </w:t>
      </w:r>
      <w:hyperlink r:id="rId14" w:history="1">
        <w:r w:rsidRPr="00C43ECC">
          <w:rPr>
            <w:rStyle w:val="Lienhypertexte"/>
            <w:lang w:val="en-US"/>
          </w:rPr>
          <w:t>https://github.com/longjordan/GestionPatient</w:t>
        </w:r>
      </w:hyperlink>
      <w:r>
        <w:rPr>
          <w:lang w:val="en-US"/>
        </w:rPr>
        <w:t xml:space="preserve"> </w:t>
      </w:r>
    </w:p>
    <w:p w14:paraId="6CCB5467" w14:textId="5BC9D9DE" w:rsidR="003D732F" w:rsidRDefault="003D732F" w:rsidP="003D732F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Language</w:t>
      </w:r>
      <w:r w:rsidR="009946E1">
        <w:rPr>
          <w:lang w:val="en-US"/>
        </w:rPr>
        <w:t>s</w:t>
      </w:r>
      <w:r>
        <w:rPr>
          <w:lang w:val="en-US"/>
        </w:rPr>
        <w:t xml:space="preserve"> de programmation </w:t>
      </w:r>
    </w:p>
    <w:p w14:paraId="6E9A9C3F" w14:textId="1EE9A20E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HTML </w:t>
      </w:r>
    </w:p>
    <w:p w14:paraId="03FAA90A" w14:textId="2DB5FD70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CSS</w:t>
      </w:r>
    </w:p>
    <w:p w14:paraId="39C8883B" w14:textId="35EC84AE" w:rsidR="003D732F" w:rsidRDefault="003D732F" w:rsidP="003D732F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PHP</w:t>
      </w:r>
    </w:p>
    <w:p w14:paraId="4DAAC51A" w14:textId="47EB3578" w:rsidR="003D732F" w:rsidRDefault="003D732F" w:rsidP="003D732F">
      <w:pPr>
        <w:pStyle w:val="Paragraphedeliste"/>
        <w:numPr>
          <w:ilvl w:val="2"/>
          <w:numId w:val="5"/>
        </w:numPr>
        <w:rPr>
          <w:ins w:id="857" w:author="Pierre Demolliens" w:date="2019-02-19T18:54:00Z"/>
          <w:lang w:val="en-US"/>
        </w:rPr>
      </w:pPr>
      <w:r>
        <w:rPr>
          <w:lang w:val="en-US"/>
        </w:rPr>
        <w:t>JSON</w:t>
      </w:r>
    </w:p>
    <w:p w14:paraId="256F263F" w14:textId="44427E8D" w:rsidR="00194DFA" w:rsidRDefault="00194DFA" w:rsidP="003D732F">
      <w:pPr>
        <w:pStyle w:val="Paragraphedeliste"/>
        <w:numPr>
          <w:ilvl w:val="2"/>
          <w:numId w:val="5"/>
        </w:numPr>
        <w:rPr>
          <w:lang w:val="en-US"/>
        </w:rPr>
      </w:pPr>
      <w:ins w:id="858" w:author="Pierre Demolliens" w:date="2019-02-19T18:54:00Z">
        <w:r>
          <w:rPr>
            <w:lang w:val="en-US"/>
          </w:rPr>
          <w:t>SQL</w:t>
        </w:r>
      </w:ins>
    </w:p>
    <w:p w14:paraId="4DE98690" w14:textId="7AC6DEF4" w:rsidR="003D732F" w:rsidRDefault="009946E1" w:rsidP="003D732F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Plateforme de developpement</w:t>
      </w:r>
    </w:p>
    <w:p w14:paraId="3A644049" w14:textId="11B34795" w:rsidR="009946E1" w:rsidRDefault="009946E1" w:rsidP="009946E1">
      <w:pPr>
        <w:pStyle w:val="Paragraphedeliste"/>
        <w:numPr>
          <w:ilvl w:val="2"/>
          <w:numId w:val="5"/>
        </w:numPr>
        <w:rPr>
          <w:ins w:id="859" w:author="Pierre Demolliens" w:date="2019-02-19T18:54:00Z"/>
          <w:lang w:val="en-US"/>
        </w:rPr>
      </w:pPr>
      <w:r>
        <w:rPr>
          <w:lang w:val="en-US"/>
        </w:rPr>
        <w:t>EasyPhp</w:t>
      </w:r>
    </w:p>
    <w:p w14:paraId="25CDD168" w14:textId="0E29B5E3" w:rsidR="00B93A5C" w:rsidRPr="00B27343" w:rsidRDefault="00B93A5C" w:rsidP="009946E1">
      <w:pPr>
        <w:pStyle w:val="Paragraphedeliste"/>
        <w:numPr>
          <w:ilvl w:val="2"/>
          <w:numId w:val="5"/>
        </w:numPr>
        <w:rPr>
          <w:lang w:val="en-US"/>
        </w:rPr>
      </w:pPr>
      <w:ins w:id="860" w:author="Pierre Demolliens" w:date="2019-02-19T18:54:00Z">
        <w:r>
          <w:rPr>
            <w:lang w:val="en-US"/>
          </w:rPr>
          <w:t>PhpMyAdmin</w:t>
        </w:r>
      </w:ins>
    </w:p>
    <w:p w14:paraId="55723C1C" w14:textId="77777777" w:rsidR="00D23E2F" w:rsidRDefault="00D23E2F">
      <w:pPr>
        <w:rPr>
          <w:ins w:id="861" w:author="Pierre Demolliens" w:date="2019-02-19T18:55:00Z"/>
        </w:rPr>
      </w:pPr>
      <w:ins w:id="862" w:author="Pierre Demolliens" w:date="2019-02-19T18:55:00Z">
        <w:r>
          <w:br w:type="page"/>
        </w:r>
      </w:ins>
    </w:p>
    <w:p w14:paraId="458A662B" w14:textId="43B36D3B" w:rsidR="00DF7260" w:rsidDel="00624DFD" w:rsidRDefault="00DF7260" w:rsidP="00D23E2F">
      <w:pPr>
        <w:rPr>
          <w:del w:id="863" w:author="Pierre Demolliens" w:date="2019-02-04T16:24:00Z"/>
        </w:rPr>
        <w:pPrChange w:id="864" w:author="Pierre Demolliens" w:date="2019-02-19T18:55:00Z">
          <w:pPr>
            <w:pStyle w:val="Paragraphedeliste"/>
            <w:numPr>
              <w:numId w:val="5"/>
            </w:numPr>
            <w:ind w:hanging="360"/>
          </w:pPr>
        </w:pPrChange>
      </w:pPr>
      <w:del w:id="865" w:author="Pierre Demolliens" w:date="2019-02-04T16:24:00Z">
        <w:r w:rsidDel="00624DFD">
          <w:lastRenderedPageBreak/>
          <w:delText xml:space="preserve">Matériel de </w:delText>
        </w:r>
        <w:r w:rsidR="001B7CAE" w:rsidDel="00624DFD">
          <w:delText>développement</w:delText>
        </w:r>
        <w:r w:rsidDel="00624DFD">
          <w:delText> :</w:delText>
        </w:r>
        <w:bookmarkStart w:id="866" w:name="_Toc1497791"/>
        <w:bookmarkStart w:id="867" w:name="_Toc1498061"/>
        <w:bookmarkEnd w:id="866"/>
        <w:bookmarkEnd w:id="867"/>
      </w:del>
    </w:p>
    <w:p w14:paraId="64C1C33D" w14:textId="1A78E98C" w:rsidR="001B7CAE" w:rsidDel="00D23E2F" w:rsidRDefault="001B7CAE" w:rsidP="00D23E2F">
      <w:pPr>
        <w:rPr>
          <w:del w:id="868" w:author="Pierre Demolliens" w:date="2019-02-19T18:55:00Z"/>
        </w:rPr>
        <w:pPrChange w:id="869" w:author="Pierre Demolliens" w:date="2019-02-19T18:55:00Z">
          <w:pPr>
            <w:pStyle w:val="Paragraphedeliste"/>
            <w:numPr>
              <w:ilvl w:val="1"/>
              <w:numId w:val="5"/>
            </w:numPr>
            <w:ind w:left="1440" w:hanging="360"/>
          </w:pPr>
        </w:pPrChange>
      </w:pPr>
      <w:bookmarkStart w:id="870" w:name="_Toc1497792"/>
      <w:bookmarkStart w:id="871" w:name="_Toc1498062"/>
      <w:bookmarkEnd w:id="870"/>
      <w:bookmarkEnd w:id="871"/>
    </w:p>
    <w:p w14:paraId="786BFA3C" w14:textId="77777777" w:rsidR="00C01120" w:rsidRDefault="00C01120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872" w:name="_Toc513210803"/>
      <w:bookmarkStart w:id="873" w:name="_Toc1498063"/>
      <w:r>
        <w:rPr>
          <w:color w:val="auto"/>
        </w:rPr>
        <w:t>GESTION DE LA CONFIGURATION</w:t>
      </w:r>
      <w:bookmarkEnd w:id="872"/>
      <w:bookmarkEnd w:id="873"/>
    </w:p>
    <w:p w14:paraId="616BD265" w14:textId="77777777" w:rsidR="00C0667E" w:rsidRDefault="00C0667E" w:rsidP="0054481E">
      <w:pPr>
        <w:ind w:left="360"/>
      </w:pPr>
    </w:p>
    <w:p w14:paraId="00735D9D" w14:textId="77777777" w:rsidR="00C01120" w:rsidRPr="00D834DF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874" w:name="_Toc513210804"/>
      <w:bookmarkStart w:id="875" w:name="_Toc1498064"/>
      <w:r>
        <w:rPr>
          <w:color w:val="auto"/>
          <w:sz w:val="24"/>
        </w:rPr>
        <w:t>LOGICIEL</w:t>
      </w:r>
      <w:bookmarkEnd w:id="874"/>
      <w:bookmarkEnd w:id="875"/>
    </w:p>
    <w:p w14:paraId="64DAF93E" w14:textId="77777777" w:rsidR="00C01120" w:rsidRDefault="00C01120" w:rsidP="0054481E"/>
    <w:p w14:paraId="3F98BBFB" w14:textId="77777777" w:rsidR="00C01120" w:rsidRPr="00C772BD" w:rsidRDefault="00C01120" w:rsidP="0054481E">
      <w:pPr>
        <w:ind w:left="360"/>
      </w:pPr>
      <w:r>
        <w:t xml:space="preserve">La gestion de la configuration du logiciel suit le </w:t>
      </w:r>
      <w:r w:rsidRPr="00C772BD">
        <w:rPr>
          <w:i/>
        </w:rPr>
        <w:t>Plan de gestion de la configuration</w:t>
      </w:r>
    </w:p>
    <w:p w14:paraId="6170662C" w14:textId="77777777" w:rsidR="00C01120" w:rsidRDefault="00C01120" w:rsidP="0054481E"/>
    <w:p w14:paraId="300C8598" w14:textId="77777777" w:rsidR="00C01120" w:rsidRDefault="00C01120" w:rsidP="0054481E">
      <w:pPr>
        <w:pStyle w:val="Titre2"/>
        <w:numPr>
          <w:ilvl w:val="2"/>
          <w:numId w:val="1"/>
        </w:numPr>
        <w:rPr>
          <w:color w:val="auto"/>
          <w:sz w:val="24"/>
        </w:rPr>
      </w:pPr>
      <w:bookmarkStart w:id="876" w:name="_Toc513210805"/>
      <w:bookmarkStart w:id="877" w:name="_Toc1498065"/>
      <w:r>
        <w:rPr>
          <w:color w:val="auto"/>
          <w:sz w:val="24"/>
        </w:rPr>
        <w:t>DOCUMENTATION</w:t>
      </w:r>
      <w:bookmarkEnd w:id="876"/>
      <w:bookmarkEnd w:id="877"/>
    </w:p>
    <w:p w14:paraId="6B6DE95D" w14:textId="77777777" w:rsidR="00C01120" w:rsidRDefault="00C01120" w:rsidP="0054481E"/>
    <w:p w14:paraId="729E8A1F" w14:textId="2BA45E80" w:rsidR="00C01120" w:rsidDel="00D23E2F" w:rsidRDefault="00C01120" w:rsidP="0054481E">
      <w:pPr>
        <w:ind w:left="360"/>
        <w:rPr>
          <w:del w:id="878" w:author="Pierre Demolliens" w:date="2019-02-19T18:55:00Z"/>
          <w:i/>
        </w:rPr>
      </w:pPr>
      <w:r>
        <w:t xml:space="preserve">La gestion de la configuration de la documentation suit le </w:t>
      </w:r>
      <w:r w:rsidRPr="00C772BD">
        <w:rPr>
          <w:i/>
        </w:rPr>
        <w:t>Plan de gestion de la configuratio</w:t>
      </w:r>
      <w:r>
        <w:rPr>
          <w:i/>
        </w:rPr>
        <w:t>n</w:t>
      </w:r>
    </w:p>
    <w:p w14:paraId="4725B27C" w14:textId="5BCA28A5" w:rsidR="00C01120" w:rsidRPr="00B52B02" w:rsidDel="00D23E2F" w:rsidRDefault="00C01120" w:rsidP="0054481E">
      <w:pPr>
        <w:ind w:left="360"/>
        <w:rPr>
          <w:del w:id="879" w:author="Pierre Demolliens" w:date="2019-02-19T18:55:00Z"/>
        </w:rPr>
      </w:pPr>
    </w:p>
    <w:p w14:paraId="0C3D1631" w14:textId="75861B1A" w:rsidR="00C01120" w:rsidRPr="00B52B02" w:rsidDel="00D23E2F" w:rsidRDefault="00C01120" w:rsidP="0054481E">
      <w:pPr>
        <w:ind w:left="360"/>
        <w:rPr>
          <w:del w:id="880" w:author="Pierre Demolliens" w:date="2019-02-19T18:55:00Z"/>
        </w:rPr>
      </w:pPr>
    </w:p>
    <w:p w14:paraId="1E8912CB" w14:textId="34CABA7E" w:rsidR="00C01120" w:rsidRPr="00B52B02" w:rsidDel="00D23E2F" w:rsidRDefault="00C01120" w:rsidP="0054481E">
      <w:pPr>
        <w:ind w:left="360"/>
        <w:rPr>
          <w:del w:id="881" w:author="Pierre Demolliens" w:date="2019-02-19T18:55:00Z"/>
        </w:rPr>
      </w:pPr>
    </w:p>
    <w:p w14:paraId="0BA2CA0B" w14:textId="60614BF6" w:rsidR="00C01120" w:rsidRPr="00B52B02" w:rsidDel="00D23E2F" w:rsidRDefault="00C01120" w:rsidP="0054481E">
      <w:pPr>
        <w:ind w:left="360"/>
        <w:rPr>
          <w:del w:id="882" w:author="Pierre Demolliens" w:date="2019-02-19T18:55:00Z"/>
        </w:rPr>
      </w:pPr>
    </w:p>
    <w:p w14:paraId="7F2DC8BB" w14:textId="0FAC148E" w:rsidR="00C01120" w:rsidDel="00D23E2F" w:rsidRDefault="00C01120" w:rsidP="0054481E">
      <w:pPr>
        <w:ind w:left="360"/>
        <w:rPr>
          <w:del w:id="883" w:author="Pierre Demolliens" w:date="2019-02-19T18:55:00Z"/>
        </w:rPr>
      </w:pPr>
    </w:p>
    <w:p w14:paraId="1A7AABBE" w14:textId="579D4C8C" w:rsidR="00BA2AF9" w:rsidDel="00D23E2F" w:rsidRDefault="00BA2AF9" w:rsidP="0054481E">
      <w:pPr>
        <w:ind w:left="360"/>
        <w:rPr>
          <w:del w:id="884" w:author="Pierre Demolliens" w:date="2019-02-19T18:55:00Z"/>
        </w:rPr>
      </w:pPr>
    </w:p>
    <w:p w14:paraId="6F1B4A99" w14:textId="488E8335" w:rsidR="00BA2AF9" w:rsidDel="00D23E2F" w:rsidRDefault="00BA2AF9" w:rsidP="0054481E">
      <w:pPr>
        <w:ind w:left="360"/>
        <w:rPr>
          <w:del w:id="885" w:author="Pierre Demolliens" w:date="2019-02-19T18:55:00Z"/>
        </w:rPr>
      </w:pPr>
    </w:p>
    <w:p w14:paraId="0509C0BA" w14:textId="1E4C54C2" w:rsidR="00BA2AF9" w:rsidDel="00D23E2F" w:rsidRDefault="00BA2AF9" w:rsidP="0054481E">
      <w:pPr>
        <w:ind w:left="360"/>
        <w:rPr>
          <w:del w:id="886" w:author="Pierre Demolliens" w:date="2019-02-19T18:55:00Z"/>
        </w:rPr>
      </w:pPr>
    </w:p>
    <w:p w14:paraId="62335DD5" w14:textId="715C5B68" w:rsidR="00BA2AF9" w:rsidRPr="00B52B02" w:rsidDel="00D23E2F" w:rsidRDefault="00BA2AF9" w:rsidP="0054481E">
      <w:pPr>
        <w:ind w:left="360"/>
        <w:rPr>
          <w:del w:id="887" w:author="Pierre Demolliens" w:date="2019-02-19T18:55:00Z"/>
        </w:rPr>
      </w:pPr>
    </w:p>
    <w:p w14:paraId="67A3B268" w14:textId="77777777" w:rsidR="00C01120" w:rsidRPr="00B52B02" w:rsidRDefault="00C01120" w:rsidP="0054481E">
      <w:pPr>
        <w:ind w:left="360"/>
      </w:pPr>
    </w:p>
    <w:p w14:paraId="0E002D8E" w14:textId="77777777" w:rsidR="00095408" w:rsidRDefault="00095408" w:rsidP="0054481E">
      <w:pPr>
        <w:pStyle w:val="Titre2"/>
        <w:numPr>
          <w:ilvl w:val="1"/>
          <w:numId w:val="1"/>
        </w:numPr>
        <w:rPr>
          <w:color w:val="auto"/>
        </w:rPr>
      </w:pPr>
      <w:bookmarkStart w:id="888" w:name="_Toc1498066"/>
      <w:r>
        <w:rPr>
          <w:color w:val="auto"/>
        </w:rPr>
        <w:t>RESPONSABILITES</w:t>
      </w:r>
      <w:bookmarkEnd w:id="888"/>
    </w:p>
    <w:p w14:paraId="37E05809" w14:textId="77777777" w:rsidR="00095408" w:rsidRDefault="00095408" w:rsidP="0054481E"/>
    <w:p w14:paraId="349E14A2" w14:textId="77777777" w:rsidR="00095408" w:rsidRDefault="00095408" w:rsidP="0054481E">
      <w:pPr>
        <w:pStyle w:val="Titre2"/>
        <w:numPr>
          <w:ilvl w:val="2"/>
          <w:numId w:val="1"/>
        </w:numPr>
        <w:rPr>
          <w:color w:val="auto"/>
        </w:rPr>
      </w:pPr>
      <w:bookmarkStart w:id="889" w:name="_Toc1498067"/>
      <w:r>
        <w:rPr>
          <w:color w:val="auto"/>
        </w:rPr>
        <w:t>ACTIVITES ET RESPONSABILITES</w:t>
      </w:r>
      <w:bookmarkEnd w:id="889"/>
    </w:p>
    <w:p w14:paraId="2F8A49A5" w14:textId="77777777" w:rsidR="00095408" w:rsidRDefault="00095408" w:rsidP="007D3958">
      <w:pPr>
        <w:jc w:val="center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3778"/>
      </w:tblGrid>
      <w:tr w:rsidR="009946E1" w14:paraId="4CA405FE" w14:textId="77777777" w:rsidTr="00411F17">
        <w:trPr>
          <w:jc w:val="center"/>
        </w:trPr>
        <w:tc>
          <w:tcPr>
            <w:tcW w:w="3119" w:type="dxa"/>
            <w:shd w:val="clear" w:color="auto" w:fill="F2F2F2" w:themeFill="background1" w:themeFillShade="F2"/>
          </w:tcPr>
          <w:p w14:paraId="6737FAA8" w14:textId="77777777" w:rsidR="009946E1" w:rsidRPr="002B765A" w:rsidRDefault="009946E1" w:rsidP="007D3958">
            <w:pPr>
              <w:jc w:val="center"/>
              <w:rPr>
                <w:b/>
              </w:rPr>
            </w:pPr>
            <w:bookmarkStart w:id="890" w:name="_Hlk499820510"/>
            <w:r w:rsidRPr="002B765A">
              <w:rPr>
                <w:b/>
              </w:rPr>
              <w:t>ACTIVITE</w:t>
            </w:r>
          </w:p>
        </w:tc>
        <w:tc>
          <w:tcPr>
            <w:tcW w:w="3778" w:type="dxa"/>
            <w:shd w:val="clear" w:color="auto" w:fill="F2F2F2" w:themeFill="background1" w:themeFillShade="F2"/>
          </w:tcPr>
          <w:p w14:paraId="6997F651" w14:textId="77777777" w:rsidR="009946E1" w:rsidRPr="002B765A" w:rsidRDefault="009946E1" w:rsidP="007D3958">
            <w:pPr>
              <w:jc w:val="center"/>
              <w:rPr>
                <w:b/>
              </w:rPr>
            </w:pPr>
            <w:r w:rsidRPr="002B765A">
              <w:rPr>
                <w:b/>
              </w:rPr>
              <w:t>RESPONSABLE</w:t>
            </w:r>
          </w:p>
        </w:tc>
      </w:tr>
      <w:tr w:rsidR="009946E1" w14:paraId="2E9262BA" w14:textId="77777777" w:rsidTr="00411F17">
        <w:trPr>
          <w:jc w:val="center"/>
        </w:trPr>
        <w:tc>
          <w:tcPr>
            <w:tcW w:w="3119" w:type="dxa"/>
          </w:tcPr>
          <w:p w14:paraId="4B86CFA4" w14:textId="77777777" w:rsidR="009946E1" w:rsidRDefault="009946E1" w:rsidP="007D3958">
            <w:pPr>
              <w:jc w:val="center"/>
            </w:pPr>
            <w:r>
              <w:t>Gestion de projet</w:t>
            </w:r>
          </w:p>
        </w:tc>
        <w:tc>
          <w:tcPr>
            <w:tcW w:w="3778" w:type="dxa"/>
          </w:tcPr>
          <w:p w14:paraId="0DD8B5C6" w14:textId="5E269A89" w:rsidR="009946E1" w:rsidRDefault="009946E1" w:rsidP="007D3958">
            <w:pPr>
              <w:jc w:val="center"/>
            </w:pPr>
            <w:r>
              <w:t>Jordan Long</w:t>
            </w:r>
          </w:p>
        </w:tc>
      </w:tr>
      <w:tr w:rsidR="009946E1" w14:paraId="2A028EB7" w14:textId="77777777" w:rsidTr="00411F17">
        <w:trPr>
          <w:jc w:val="center"/>
        </w:trPr>
        <w:tc>
          <w:tcPr>
            <w:tcW w:w="3119" w:type="dxa"/>
          </w:tcPr>
          <w:p w14:paraId="40E23F7B" w14:textId="6A0A4A2A" w:rsidR="009946E1" w:rsidRDefault="009946E1" w:rsidP="007D3958">
            <w:pPr>
              <w:jc w:val="center"/>
            </w:pPr>
            <w:r>
              <w:t>Mise en place des outils de développement</w:t>
            </w:r>
          </w:p>
        </w:tc>
        <w:tc>
          <w:tcPr>
            <w:tcW w:w="3778" w:type="dxa"/>
            <w:shd w:val="clear" w:color="auto" w:fill="auto"/>
          </w:tcPr>
          <w:p w14:paraId="42AA1738" w14:textId="622C5443" w:rsidR="009946E1" w:rsidRPr="00BA0CD3" w:rsidRDefault="009946E1" w:rsidP="007D3958">
            <w:pPr>
              <w:jc w:val="center"/>
            </w:pPr>
            <w:r>
              <w:t>Jordan Long</w:t>
            </w:r>
          </w:p>
        </w:tc>
      </w:tr>
      <w:tr w:rsidR="009946E1" w14:paraId="0B74BE7A" w14:textId="77777777" w:rsidTr="00104A4B">
        <w:trPr>
          <w:jc w:val="center"/>
        </w:trPr>
        <w:tc>
          <w:tcPr>
            <w:tcW w:w="3119" w:type="dxa"/>
          </w:tcPr>
          <w:p w14:paraId="3F29DE45" w14:textId="5A920C3C" w:rsidR="009946E1" w:rsidRDefault="009946E1" w:rsidP="007D3958">
            <w:pPr>
              <w:jc w:val="center"/>
            </w:pPr>
            <w:r>
              <w:t>Analyse des exigences du logiciel</w:t>
            </w:r>
          </w:p>
        </w:tc>
        <w:tc>
          <w:tcPr>
            <w:tcW w:w="3778" w:type="dxa"/>
          </w:tcPr>
          <w:p w14:paraId="4440C419" w14:textId="369B05D3" w:rsidR="009946E1" w:rsidRDefault="009946E1" w:rsidP="007D3958">
            <w:pPr>
              <w:jc w:val="center"/>
            </w:pPr>
            <w:r>
              <w:t>Pierre Demolliens</w:t>
            </w:r>
          </w:p>
        </w:tc>
      </w:tr>
      <w:tr w:rsidR="009946E1" w14:paraId="5DF41E22" w14:textId="77777777" w:rsidTr="00411F17">
        <w:trPr>
          <w:jc w:val="center"/>
        </w:trPr>
        <w:tc>
          <w:tcPr>
            <w:tcW w:w="3119" w:type="dxa"/>
          </w:tcPr>
          <w:p w14:paraId="18BC0B3D" w14:textId="14157F6C" w:rsidR="009946E1" w:rsidRDefault="009946E1" w:rsidP="007D3958">
            <w:pPr>
              <w:jc w:val="center"/>
            </w:pPr>
            <w:r>
              <w:t>Développement</w:t>
            </w:r>
          </w:p>
        </w:tc>
        <w:tc>
          <w:tcPr>
            <w:tcW w:w="3778" w:type="dxa"/>
          </w:tcPr>
          <w:p w14:paraId="0107F07E" w14:textId="68BF647D" w:rsidR="009946E1" w:rsidRDefault="009946E1" w:rsidP="007D3958">
            <w:pPr>
              <w:jc w:val="center"/>
            </w:pPr>
            <w:r>
              <w:t xml:space="preserve">Jordan, Jérôme, Pierre </w:t>
            </w:r>
          </w:p>
        </w:tc>
      </w:tr>
      <w:tr w:rsidR="009946E1" w14:paraId="5B06AF98" w14:textId="77777777" w:rsidTr="00411F17">
        <w:trPr>
          <w:jc w:val="center"/>
        </w:trPr>
        <w:tc>
          <w:tcPr>
            <w:tcW w:w="3119" w:type="dxa"/>
          </w:tcPr>
          <w:p w14:paraId="7934E63D" w14:textId="26623FED" w:rsidR="009946E1" w:rsidRDefault="009946E1" w:rsidP="007D3958">
            <w:pPr>
              <w:jc w:val="center"/>
            </w:pPr>
            <w:r>
              <w:t>Tests logiciels</w:t>
            </w:r>
          </w:p>
        </w:tc>
        <w:tc>
          <w:tcPr>
            <w:tcW w:w="3778" w:type="dxa"/>
          </w:tcPr>
          <w:p w14:paraId="7D719942" w14:textId="2071BB1E" w:rsidR="009946E1" w:rsidRDefault="009946E1" w:rsidP="007D3958">
            <w:pPr>
              <w:jc w:val="center"/>
            </w:pPr>
            <w:r>
              <w:t>Jérôme Mialon</w:t>
            </w:r>
          </w:p>
        </w:tc>
      </w:tr>
      <w:tr w:rsidR="009946E1" w14:paraId="09A366F5" w14:textId="77777777" w:rsidTr="00411F17">
        <w:trPr>
          <w:jc w:val="center"/>
        </w:trPr>
        <w:tc>
          <w:tcPr>
            <w:tcW w:w="3119" w:type="dxa"/>
          </w:tcPr>
          <w:p w14:paraId="2A8B4B5D" w14:textId="50B6883A" w:rsidR="009946E1" w:rsidRDefault="009946E1" w:rsidP="007D3958">
            <w:pPr>
              <w:jc w:val="center"/>
            </w:pPr>
            <w:r>
              <w:t>Déploiement du logiciel</w:t>
            </w:r>
          </w:p>
        </w:tc>
        <w:tc>
          <w:tcPr>
            <w:tcW w:w="3778" w:type="dxa"/>
          </w:tcPr>
          <w:p w14:paraId="3CD6ECE7" w14:textId="37E9E328" w:rsidR="009946E1" w:rsidRDefault="009946E1" w:rsidP="007D3958">
            <w:pPr>
              <w:jc w:val="center"/>
            </w:pPr>
            <w:r>
              <w:t>Pierre Demolliens</w:t>
            </w:r>
          </w:p>
        </w:tc>
      </w:tr>
      <w:tr w:rsidR="009946E1" w14:paraId="6AF726B8" w14:textId="77777777" w:rsidTr="00411F17">
        <w:trPr>
          <w:jc w:val="center"/>
        </w:trPr>
        <w:tc>
          <w:tcPr>
            <w:tcW w:w="3119" w:type="dxa"/>
          </w:tcPr>
          <w:p w14:paraId="5CB17BB3" w14:textId="41CF7CEF" w:rsidR="009946E1" w:rsidRDefault="009946E1" w:rsidP="007D3958">
            <w:pPr>
              <w:jc w:val="center"/>
            </w:pPr>
            <w:r>
              <w:t>Gestion de la configuration</w:t>
            </w:r>
          </w:p>
        </w:tc>
        <w:tc>
          <w:tcPr>
            <w:tcW w:w="3778" w:type="dxa"/>
          </w:tcPr>
          <w:p w14:paraId="1FE372CC" w14:textId="4503A5B1" w:rsidR="009946E1" w:rsidRDefault="009946E1" w:rsidP="007D3958">
            <w:pPr>
              <w:jc w:val="center"/>
            </w:pPr>
            <w:r>
              <w:t>Jordan Long</w:t>
            </w:r>
          </w:p>
        </w:tc>
      </w:tr>
    </w:tbl>
    <w:p w14:paraId="609A12A8" w14:textId="7F2BA92D" w:rsidR="006B7025" w:rsidDel="00D23E2F" w:rsidRDefault="006B7025" w:rsidP="007D3958">
      <w:pPr>
        <w:jc w:val="center"/>
        <w:rPr>
          <w:del w:id="891" w:author="Pierre Demolliens" w:date="2019-02-19T18:55:00Z"/>
        </w:rPr>
      </w:pPr>
      <w:bookmarkStart w:id="892" w:name="_Toc1497798"/>
      <w:bookmarkStart w:id="893" w:name="_Toc1498068"/>
      <w:bookmarkEnd w:id="890"/>
      <w:bookmarkEnd w:id="892"/>
      <w:bookmarkEnd w:id="893"/>
    </w:p>
    <w:p w14:paraId="11CAA375" w14:textId="1F38B958" w:rsidR="00095408" w:rsidDel="00624DFD" w:rsidRDefault="00095408" w:rsidP="007D3958">
      <w:pPr>
        <w:pStyle w:val="Titre2"/>
        <w:numPr>
          <w:ilvl w:val="2"/>
          <w:numId w:val="1"/>
        </w:numPr>
        <w:jc w:val="center"/>
        <w:rPr>
          <w:del w:id="894" w:author="Pierre Demolliens" w:date="2019-02-04T16:24:00Z"/>
          <w:color w:val="auto"/>
        </w:rPr>
      </w:pPr>
      <w:del w:id="895" w:author="Pierre Demolliens" w:date="2019-02-04T16:24:00Z">
        <w:r w:rsidDel="00624DFD">
          <w:rPr>
            <w:color w:val="auto"/>
          </w:rPr>
          <w:delText>DOCUMENTATION DES ACTIVITES ET RESPONSABILITES</w:delText>
        </w:r>
        <w:bookmarkStart w:id="896" w:name="_Toc1497799"/>
        <w:bookmarkStart w:id="897" w:name="_Toc1498069"/>
        <w:bookmarkEnd w:id="896"/>
        <w:bookmarkEnd w:id="897"/>
      </w:del>
    </w:p>
    <w:p w14:paraId="25ED6C9D" w14:textId="5E2B2927" w:rsidR="00F76ECC" w:rsidDel="00624DFD" w:rsidRDefault="00F76ECC" w:rsidP="007D3958">
      <w:pPr>
        <w:jc w:val="center"/>
        <w:rPr>
          <w:del w:id="898" w:author="Pierre Demolliens" w:date="2019-02-04T16:24:00Z"/>
        </w:rPr>
      </w:pPr>
      <w:bookmarkStart w:id="899" w:name="_Toc1497800"/>
      <w:bookmarkStart w:id="900" w:name="_Toc1498070"/>
      <w:bookmarkEnd w:id="899"/>
      <w:bookmarkEnd w:id="900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7"/>
        <w:gridCol w:w="1475"/>
        <w:gridCol w:w="1507"/>
        <w:gridCol w:w="1690"/>
      </w:tblGrid>
      <w:tr w:rsidR="003915F0" w:rsidDel="00624DFD" w14:paraId="1E38CF85" w14:textId="6D444793" w:rsidTr="006B046A">
        <w:trPr>
          <w:jc w:val="center"/>
          <w:del w:id="901" w:author="Pierre Demolliens" w:date="2019-02-04T16:24:00Z"/>
        </w:trPr>
        <w:tc>
          <w:tcPr>
            <w:tcW w:w="2972" w:type="dxa"/>
            <w:shd w:val="clear" w:color="auto" w:fill="F2F2F2" w:themeFill="background1" w:themeFillShade="F2"/>
          </w:tcPr>
          <w:p w14:paraId="206C83DA" w14:textId="1D1B2601" w:rsidR="003915F0" w:rsidRPr="002B765A" w:rsidDel="00624DFD" w:rsidRDefault="003915F0" w:rsidP="007D3958">
            <w:pPr>
              <w:jc w:val="center"/>
              <w:rPr>
                <w:del w:id="902" w:author="Pierre Demolliens" w:date="2019-02-04T16:24:00Z"/>
                <w:b/>
              </w:rPr>
            </w:pPr>
            <w:del w:id="903" w:author="Pierre Demolliens" w:date="2019-02-04T16:24:00Z">
              <w:r w:rsidRPr="002B765A" w:rsidDel="00624DFD">
                <w:rPr>
                  <w:b/>
                </w:rPr>
                <w:delText>ACTIVITE</w:delText>
              </w:r>
              <w:bookmarkStart w:id="904" w:name="_Toc1497801"/>
              <w:bookmarkStart w:id="905" w:name="_Toc1498071"/>
              <w:bookmarkEnd w:id="904"/>
              <w:bookmarkEnd w:id="905"/>
            </w:del>
          </w:p>
        </w:tc>
        <w:tc>
          <w:tcPr>
            <w:tcW w:w="2557" w:type="dxa"/>
            <w:shd w:val="clear" w:color="auto" w:fill="F2F2F2" w:themeFill="background1" w:themeFillShade="F2"/>
          </w:tcPr>
          <w:p w14:paraId="7E0AFA3D" w14:textId="15B4BD0F" w:rsidR="003915F0" w:rsidDel="00624DFD" w:rsidRDefault="003915F0" w:rsidP="007D3958">
            <w:pPr>
              <w:jc w:val="center"/>
              <w:rPr>
                <w:del w:id="906" w:author="Pierre Demolliens" w:date="2019-02-04T16:24:00Z"/>
                <w:b/>
              </w:rPr>
            </w:pPr>
            <w:del w:id="907" w:author="Pierre Demolliens" w:date="2019-02-04T16:24:00Z">
              <w:r w:rsidDel="00624DFD">
                <w:rPr>
                  <w:b/>
                </w:rPr>
                <w:delText>DOCUMENT</w:delText>
              </w:r>
              <w:bookmarkStart w:id="908" w:name="_Toc1497802"/>
              <w:bookmarkStart w:id="909" w:name="_Toc1498072"/>
              <w:bookmarkEnd w:id="908"/>
              <w:bookmarkEnd w:id="909"/>
            </w:del>
          </w:p>
        </w:tc>
        <w:tc>
          <w:tcPr>
            <w:tcW w:w="1475" w:type="dxa"/>
            <w:shd w:val="clear" w:color="auto" w:fill="F2F2F2" w:themeFill="background1" w:themeFillShade="F2"/>
          </w:tcPr>
          <w:p w14:paraId="062EF145" w14:textId="24326DD3" w:rsidR="003915F0" w:rsidRPr="002B765A" w:rsidDel="00624DFD" w:rsidRDefault="003915F0" w:rsidP="007D3958">
            <w:pPr>
              <w:jc w:val="center"/>
              <w:rPr>
                <w:del w:id="910" w:author="Pierre Demolliens" w:date="2019-02-04T16:24:00Z"/>
                <w:b/>
              </w:rPr>
            </w:pPr>
            <w:del w:id="911" w:author="Pierre Demolliens" w:date="2019-02-04T16:24:00Z">
              <w:r w:rsidDel="00624DFD">
                <w:rPr>
                  <w:b/>
                </w:rPr>
                <w:delText>REDACTION</w:delText>
              </w:r>
              <w:bookmarkStart w:id="912" w:name="_Toc1497803"/>
              <w:bookmarkStart w:id="913" w:name="_Toc1498073"/>
              <w:bookmarkEnd w:id="912"/>
              <w:bookmarkEnd w:id="913"/>
            </w:del>
          </w:p>
        </w:tc>
        <w:tc>
          <w:tcPr>
            <w:tcW w:w="1507" w:type="dxa"/>
            <w:shd w:val="clear" w:color="auto" w:fill="F2F2F2" w:themeFill="background1" w:themeFillShade="F2"/>
          </w:tcPr>
          <w:p w14:paraId="51EAA853" w14:textId="0A53810A" w:rsidR="003915F0" w:rsidRPr="002B765A" w:rsidDel="00624DFD" w:rsidRDefault="003915F0" w:rsidP="007D3958">
            <w:pPr>
              <w:jc w:val="center"/>
              <w:rPr>
                <w:del w:id="914" w:author="Pierre Demolliens" w:date="2019-02-04T16:24:00Z"/>
                <w:b/>
              </w:rPr>
            </w:pPr>
            <w:del w:id="915" w:author="Pierre Demolliens" w:date="2019-02-04T16:24:00Z">
              <w:r w:rsidDel="00624DFD">
                <w:rPr>
                  <w:b/>
                </w:rPr>
                <w:delText>VERIFICATION</w:delText>
              </w:r>
              <w:bookmarkStart w:id="916" w:name="_Toc1497804"/>
              <w:bookmarkStart w:id="917" w:name="_Toc1498074"/>
              <w:bookmarkEnd w:id="916"/>
              <w:bookmarkEnd w:id="917"/>
            </w:del>
          </w:p>
        </w:tc>
        <w:tc>
          <w:tcPr>
            <w:tcW w:w="1690" w:type="dxa"/>
            <w:shd w:val="clear" w:color="auto" w:fill="F2F2F2" w:themeFill="background1" w:themeFillShade="F2"/>
          </w:tcPr>
          <w:p w14:paraId="32486433" w14:textId="0BEF0FF8" w:rsidR="003915F0" w:rsidRPr="002B765A" w:rsidDel="00624DFD" w:rsidRDefault="003915F0" w:rsidP="007D3958">
            <w:pPr>
              <w:jc w:val="center"/>
              <w:rPr>
                <w:del w:id="918" w:author="Pierre Demolliens" w:date="2019-02-04T16:24:00Z"/>
                <w:b/>
              </w:rPr>
            </w:pPr>
            <w:del w:id="919" w:author="Pierre Demolliens" w:date="2019-02-04T16:24:00Z">
              <w:r w:rsidDel="00624DFD">
                <w:rPr>
                  <w:b/>
                </w:rPr>
                <w:delText>APPROBATION</w:delText>
              </w:r>
              <w:bookmarkStart w:id="920" w:name="_Toc1497805"/>
              <w:bookmarkStart w:id="921" w:name="_Toc1498075"/>
              <w:bookmarkEnd w:id="920"/>
              <w:bookmarkEnd w:id="921"/>
            </w:del>
          </w:p>
        </w:tc>
        <w:bookmarkStart w:id="922" w:name="_Toc1497806"/>
        <w:bookmarkStart w:id="923" w:name="_Toc1498076"/>
        <w:bookmarkEnd w:id="922"/>
        <w:bookmarkEnd w:id="923"/>
      </w:tr>
      <w:tr w:rsidR="006B7025" w:rsidDel="00624DFD" w14:paraId="149A417D" w14:textId="787C25CA" w:rsidTr="006B046A">
        <w:trPr>
          <w:jc w:val="center"/>
          <w:del w:id="924" w:author="Pierre Demolliens" w:date="2019-02-04T16:24:00Z"/>
        </w:trPr>
        <w:tc>
          <w:tcPr>
            <w:tcW w:w="2972" w:type="dxa"/>
            <w:shd w:val="clear" w:color="auto" w:fill="auto"/>
          </w:tcPr>
          <w:p w14:paraId="047DF6BD" w14:textId="55DFF6C7" w:rsidR="006B7025" w:rsidDel="00624DFD" w:rsidRDefault="006B7025" w:rsidP="007D3958">
            <w:pPr>
              <w:jc w:val="center"/>
              <w:rPr>
                <w:del w:id="925" w:author="Pierre Demolliens" w:date="2019-02-04T16:24:00Z"/>
              </w:rPr>
            </w:pPr>
            <w:del w:id="926" w:author="Pierre Demolliens" w:date="2019-02-04T16:24:00Z">
              <w:r w:rsidDel="00624DFD">
                <w:delText>Gestion de projet</w:delText>
              </w:r>
              <w:bookmarkStart w:id="927" w:name="_Toc1497807"/>
              <w:bookmarkStart w:id="928" w:name="_Toc1498077"/>
              <w:bookmarkEnd w:id="927"/>
              <w:bookmarkEnd w:id="928"/>
            </w:del>
          </w:p>
        </w:tc>
        <w:tc>
          <w:tcPr>
            <w:tcW w:w="2557" w:type="dxa"/>
          </w:tcPr>
          <w:p w14:paraId="6F6F66D5" w14:textId="0C0B05F1" w:rsidR="006B7025" w:rsidDel="00624DFD" w:rsidRDefault="006B7025" w:rsidP="007D3958">
            <w:pPr>
              <w:jc w:val="center"/>
              <w:rPr>
                <w:del w:id="929" w:author="Pierre Demolliens" w:date="2019-02-04T16:24:00Z"/>
              </w:rPr>
            </w:pPr>
            <w:bookmarkStart w:id="930" w:name="_Toc1497808"/>
            <w:bookmarkStart w:id="931" w:name="_Toc1498078"/>
            <w:bookmarkEnd w:id="930"/>
            <w:bookmarkEnd w:id="931"/>
          </w:p>
        </w:tc>
        <w:tc>
          <w:tcPr>
            <w:tcW w:w="1475" w:type="dxa"/>
          </w:tcPr>
          <w:p w14:paraId="1FC8DFBC" w14:textId="1DEF9345" w:rsidR="006B7025" w:rsidDel="00624DFD" w:rsidRDefault="006B7025" w:rsidP="007D3958">
            <w:pPr>
              <w:jc w:val="center"/>
              <w:rPr>
                <w:del w:id="932" w:author="Pierre Demolliens" w:date="2019-02-04T16:24:00Z"/>
              </w:rPr>
            </w:pPr>
            <w:bookmarkStart w:id="933" w:name="_Toc1497809"/>
            <w:bookmarkStart w:id="934" w:name="_Toc1498079"/>
            <w:bookmarkEnd w:id="933"/>
            <w:bookmarkEnd w:id="934"/>
          </w:p>
        </w:tc>
        <w:tc>
          <w:tcPr>
            <w:tcW w:w="1507" w:type="dxa"/>
          </w:tcPr>
          <w:p w14:paraId="783BE791" w14:textId="0AF171B2" w:rsidR="006B7025" w:rsidDel="00624DFD" w:rsidRDefault="006B7025" w:rsidP="007D3958">
            <w:pPr>
              <w:jc w:val="center"/>
              <w:rPr>
                <w:del w:id="935" w:author="Pierre Demolliens" w:date="2019-02-04T16:24:00Z"/>
              </w:rPr>
            </w:pPr>
            <w:bookmarkStart w:id="936" w:name="_Toc1497810"/>
            <w:bookmarkStart w:id="937" w:name="_Toc1498080"/>
            <w:bookmarkEnd w:id="936"/>
            <w:bookmarkEnd w:id="937"/>
          </w:p>
        </w:tc>
        <w:tc>
          <w:tcPr>
            <w:tcW w:w="1690" w:type="dxa"/>
          </w:tcPr>
          <w:p w14:paraId="2D2F8F53" w14:textId="6BA372E8" w:rsidR="006B7025" w:rsidDel="00624DFD" w:rsidRDefault="006B7025" w:rsidP="007D3958">
            <w:pPr>
              <w:jc w:val="center"/>
              <w:rPr>
                <w:del w:id="938" w:author="Pierre Demolliens" w:date="2019-02-04T16:24:00Z"/>
              </w:rPr>
            </w:pPr>
            <w:bookmarkStart w:id="939" w:name="_Toc1497811"/>
            <w:bookmarkStart w:id="940" w:name="_Toc1498081"/>
            <w:bookmarkEnd w:id="939"/>
            <w:bookmarkEnd w:id="940"/>
          </w:p>
        </w:tc>
        <w:bookmarkStart w:id="941" w:name="_Toc1497812"/>
        <w:bookmarkStart w:id="942" w:name="_Toc1498082"/>
        <w:bookmarkEnd w:id="941"/>
        <w:bookmarkEnd w:id="942"/>
      </w:tr>
      <w:tr w:rsidR="004A2AF4" w:rsidDel="00624DFD" w14:paraId="7490B698" w14:textId="5A8292CB" w:rsidTr="004A2AF4">
        <w:trPr>
          <w:jc w:val="center"/>
          <w:del w:id="943" w:author="Pierre Demolliens" w:date="2019-02-04T16:24:00Z"/>
        </w:trPr>
        <w:tc>
          <w:tcPr>
            <w:tcW w:w="2972" w:type="dxa"/>
          </w:tcPr>
          <w:p w14:paraId="7CCF262F" w14:textId="40457CDD" w:rsidR="004A2AF4" w:rsidDel="00624DFD" w:rsidRDefault="004A2AF4" w:rsidP="007D3958">
            <w:pPr>
              <w:jc w:val="center"/>
              <w:rPr>
                <w:del w:id="944" w:author="Pierre Demolliens" w:date="2019-02-04T16:24:00Z"/>
              </w:rPr>
            </w:pPr>
            <w:del w:id="945" w:author="Pierre Demolliens" w:date="2019-02-04T16:24:00Z">
              <w:r w:rsidDel="00624DFD">
                <w:delText>Analyse des risques du logiciel</w:delText>
              </w:r>
              <w:bookmarkStart w:id="946" w:name="_Toc1497813"/>
              <w:bookmarkStart w:id="947" w:name="_Toc1498083"/>
              <w:bookmarkEnd w:id="946"/>
              <w:bookmarkEnd w:id="947"/>
            </w:del>
          </w:p>
        </w:tc>
        <w:tc>
          <w:tcPr>
            <w:tcW w:w="2557" w:type="dxa"/>
          </w:tcPr>
          <w:p w14:paraId="31F8C7BF" w14:textId="6A54E439" w:rsidR="004A2AF4" w:rsidDel="00624DFD" w:rsidRDefault="004A2AF4" w:rsidP="007D3958">
            <w:pPr>
              <w:jc w:val="center"/>
              <w:rPr>
                <w:del w:id="948" w:author="Pierre Demolliens" w:date="2019-02-04T16:24:00Z"/>
              </w:rPr>
            </w:pPr>
            <w:del w:id="949" w:author="Pierre Demolliens" w:date="2019-02-04T16:24:00Z">
              <w:r w:rsidDel="00624DFD">
                <w:delText>Plan de gestion des risques</w:delText>
              </w:r>
              <w:bookmarkStart w:id="950" w:name="_Toc1497814"/>
              <w:bookmarkStart w:id="951" w:name="_Toc1498084"/>
              <w:bookmarkEnd w:id="950"/>
              <w:bookmarkEnd w:id="951"/>
            </w:del>
          </w:p>
        </w:tc>
        <w:tc>
          <w:tcPr>
            <w:tcW w:w="1475" w:type="dxa"/>
            <w:shd w:val="clear" w:color="auto" w:fill="auto"/>
          </w:tcPr>
          <w:p w14:paraId="3013A8CE" w14:textId="55C45AB6" w:rsidR="004A2AF4" w:rsidDel="00624DFD" w:rsidRDefault="004A2AF4" w:rsidP="007D3958">
            <w:pPr>
              <w:jc w:val="center"/>
              <w:rPr>
                <w:del w:id="952" w:author="Pierre Demolliens" w:date="2019-02-04T16:24:00Z"/>
              </w:rPr>
            </w:pPr>
            <w:bookmarkStart w:id="953" w:name="_Toc1497815"/>
            <w:bookmarkStart w:id="954" w:name="_Toc1498085"/>
            <w:bookmarkEnd w:id="953"/>
            <w:bookmarkEnd w:id="954"/>
          </w:p>
        </w:tc>
        <w:tc>
          <w:tcPr>
            <w:tcW w:w="1507" w:type="dxa"/>
            <w:shd w:val="clear" w:color="auto" w:fill="auto"/>
          </w:tcPr>
          <w:p w14:paraId="7D3FA612" w14:textId="68D8E98E" w:rsidR="004A2AF4" w:rsidDel="00624DFD" w:rsidRDefault="004A2AF4" w:rsidP="007D3958">
            <w:pPr>
              <w:jc w:val="center"/>
              <w:rPr>
                <w:del w:id="955" w:author="Pierre Demolliens" w:date="2019-02-04T16:24:00Z"/>
              </w:rPr>
            </w:pPr>
            <w:bookmarkStart w:id="956" w:name="_Toc1497816"/>
            <w:bookmarkStart w:id="957" w:name="_Toc1498086"/>
            <w:bookmarkEnd w:id="956"/>
            <w:bookmarkEnd w:id="957"/>
          </w:p>
        </w:tc>
        <w:tc>
          <w:tcPr>
            <w:tcW w:w="1690" w:type="dxa"/>
          </w:tcPr>
          <w:p w14:paraId="0DD30C6F" w14:textId="6484ECF0" w:rsidR="004A2AF4" w:rsidDel="00624DFD" w:rsidRDefault="004A2AF4" w:rsidP="007D3958">
            <w:pPr>
              <w:jc w:val="center"/>
              <w:rPr>
                <w:del w:id="958" w:author="Pierre Demolliens" w:date="2019-02-04T16:24:00Z"/>
              </w:rPr>
            </w:pPr>
            <w:bookmarkStart w:id="959" w:name="_Toc1497817"/>
            <w:bookmarkStart w:id="960" w:name="_Toc1498087"/>
            <w:bookmarkEnd w:id="959"/>
            <w:bookmarkEnd w:id="960"/>
          </w:p>
        </w:tc>
        <w:bookmarkStart w:id="961" w:name="_Toc1497818"/>
        <w:bookmarkStart w:id="962" w:name="_Toc1498088"/>
        <w:bookmarkEnd w:id="961"/>
        <w:bookmarkEnd w:id="962"/>
      </w:tr>
      <w:tr w:rsidR="00411F17" w:rsidDel="00624DFD" w14:paraId="2FA9FE18" w14:textId="35893C14" w:rsidTr="006B046A">
        <w:trPr>
          <w:jc w:val="center"/>
          <w:del w:id="963" w:author="Pierre Demolliens" w:date="2019-02-04T16:24:00Z"/>
        </w:trPr>
        <w:tc>
          <w:tcPr>
            <w:tcW w:w="2972" w:type="dxa"/>
          </w:tcPr>
          <w:p w14:paraId="6EB9CEDD" w14:textId="4EDA4BF3" w:rsidR="00411F17" w:rsidDel="00624DFD" w:rsidRDefault="00411F17" w:rsidP="007D3958">
            <w:pPr>
              <w:jc w:val="center"/>
              <w:rPr>
                <w:del w:id="964" w:author="Pierre Demolliens" w:date="2019-02-04T16:24:00Z"/>
              </w:rPr>
            </w:pPr>
            <w:del w:id="965" w:author="Pierre Demolliens" w:date="2019-02-04T16:24:00Z">
              <w:r w:rsidDel="00624DFD">
                <w:delText>Mise en place des outils de développement</w:delText>
              </w:r>
              <w:bookmarkStart w:id="966" w:name="_Toc1497819"/>
              <w:bookmarkStart w:id="967" w:name="_Toc1498089"/>
              <w:bookmarkEnd w:id="966"/>
              <w:bookmarkEnd w:id="967"/>
            </w:del>
          </w:p>
        </w:tc>
        <w:tc>
          <w:tcPr>
            <w:tcW w:w="2557" w:type="dxa"/>
          </w:tcPr>
          <w:p w14:paraId="6941F8FB" w14:textId="566809D3" w:rsidR="00411F17" w:rsidDel="00624DFD" w:rsidRDefault="00411F17" w:rsidP="007D3958">
            <w:pPr>
              <w:jc w:val="center"/>
              <w:rPr>
                <w:del w:id="968" w:author="Pierre Demolliens" w:date="2019-02-04T16:24:00Z"/>
              </w:rPr>
            </w:pPr>
            <w:del w:id="969" w:author="Pierre Demolliens" w:date="2019-02-04T16:24:00Z">
              <w:r w:rsidDel="00624DFD">
                <w:delText>Plan de développement</w:delText>
              </w:r>
              <w:bookmarkStart w:id="970" w:name="_Toc1497820"/>
              <w:bookmarkStart w:id="971" w:name="_Toc1498090"/>
              <w:bookmarkEnd w:id="970"/>
              <w:bookmarkEnd w:id="971"/>
            </w:del>
          </w:p>
        </w:tc>
        <w:tc>
          <w:tcPr>
            <w:tcW w:w="1475" w:type="dxa"/>
          </w:tcPr>
          <w:p w14:paraId="22F9A966" w14:textId="704DC847" w:rsidR="00411F17" w:rsidDel="00624DFD" w:rsidRDefault="00411F17" w:rsidP="007D3958">
            <w:pPr>
              <w:jc w:val="center"/>
              <w:rPr>
                <w:del w:id="972" w:author="Pierre Demolliens" w:date="2019-02-04T16:24:00Z"/>
              </w:rPr>
            </w:pPr>
            <w:bookmarkStart w:id="973" w:name="_Toc1497821"/>
            <w:bookmarkStart w:id="974" w:name="_Toc1498091"/>
            <w:bookmarkEnd w:id="973"/>
            <w:bookmarkEnd w:id="974"/>
          </w:p>
        </w:tc>
        <w:tc>
          <w:tcPr>
            <w:tcW w:w="1507" w:type="dxa"/>
          </w:tcPr>
          <w:p w14:paraId="5EE47D54" w14:textId="730949D2" w:rsidR="00411F17" w:rsidDel="00624DFD" w:rsidRDefault="00411F17" w:rsidP="007D3958">
            <w:pPr>
              <w:jc w:val="center"/>
              <w:rPr>
                <w:del w:id="975" w:author="Pierre Demolliens" w:date="2019-02-04T16:24:00Z"/>
              </w:rPr>
            </w:pPr>
            <w:bookmarkStart w:id="976" w:name="_Toc1497822"/>
            <w:bookmarkStart w:id="977" w:name="_Toc1498092"/>
            <w:bookmarkEnd w:id="976"/>
            <w:bookmarkEnd w:id="977"/>
          </w:p>
        </w:tc>
        <w:tc>
          <w:tcPr>
            <w:tcW w:w="1690" w:type="dxa"/>
          </w:tcPr>
          <w:p w14:paraId="7EA8E018" w14:textId="4661EB35" w:rsidR="00411F17" w:rsidDel="00624DFD" w:rsidRDefault="00411F17" w:rsidP="007D3958">
            <w:pPr>
              <w:jc w:val="center"/>
              <w:rPr>
                <w:del w:id="978" w:author="Pierre Demolliens" w:date="2019-02-04T16:24:00Z"/>
              </w:rPr>
            </w:pPr>
            <w:bookmarkStart w:id="979" w:name="_Toc1497823"/>
            <w:bookmarkStart w:id="980" w:name="_Toc1498093"/>
            <w:bookmarkEnd w:id="979"/>
            <w:bookmarkEnd w:id="980"/>
          </w:p>
        </w:tc>
        <w:bookmarkStart w:id="981" w:name="_Toc1497824"/>
        <w:bookmarkStart w:id="982" w:name="_Toc1498094"/>
        <w:bookmarkEnd w:id="981"/>
        <w:bookmarkEnd w:id="982"/>
      </w:tr>
      <w:tr w:rsidR="00411F17" w:rsidDel="00624DFD" w14:paraId="7CDFE1F2" w14:textId="7EA82FE6" w:rsidTr="006B046A">
        <w:trPr>
          <w:jc w:val="center"/>
          <w:del w:id="983" w:author="Pierre Demolliens" w:date="2019-02-04T16:24:00Z"/>
        </w:trPr>
        <w:tc>
          <w:tcPr>
            <w:tcW w:w="2972" w:type="dxa"/>
          </w:tcPr>
          <w:p w14:paraId="27859E7C" w14:textId="6485977A" w:rsidR="00411F17" w:rsidDel="00624DFD" w:rsidRDefault="00411F17" w:rsidP="007D3958">
            <w:pPr>
              <w:jc w:val="center"/>
              <w:rPr>
                <w:del w:id="984" w:author="Pierre Demolliens" w:date="2019-02-04T16:24:00Z"/>
              </w:rPr>
            </w:pPr>
            <w:del w:id="985" w:author="Pierre Demolliens" w:date="2019-02-04T16:24:00Z">
              <w:r w:rsidDel="00624DFD">
                <w:delText>Analyse des exigences du logiciel</w:delText>
              </w:r>
              <w:bookmarkStart w:id="986" w:name="_Toc1497825"/>
              <w:bookmarkStart w:id="987" w:name="_Toc1498095"/>
              <w:bookmarkEnd w:id="986"/>
              <w:bookmarkEnd w:id="987"/>
            </w:del>
          </w:p>
        </w:tc>
        <w:tc>
          <w:tcPr>
            <w:tcW w:w="2557" w:type="dxa"/>
          </w:tcPr>
          <w:p w14:paraId="4C1DC4A0" w14:textId="4B0C1CB9" w:rsidR="00411F17" w:rsidDel="00624DFD" w:rsidRDefault="00411F17" w:rsidP="007D3958">
            <w:pPr>
              <w:jc w:val="center"/>
              <w:rPr>
                <w:del w:id="988" w:author="Pierre Demolliens" w:date="2019-02-04T16:24:00Z"/>
              </w:rPr>
            </w:pPr>
            <w:del w:id="989" w:author="Pierre Demolliens" w:date="2019-02-04T16:24:00Z">
              <w:r w:rsidDel="00624DFD">
                <w:delText>Plan de développement</w:delText>
              </w:r>
              <w:bookmarkStart w:id="990" w:name="_Toc1497826"/>
              <w:bookmarkStart w:id="991" w:name="_Toc1498096"/>
              <w:bookmarkEnd w:id="990"/>
              <w:bookmarkEnd w:id="991"/>
            </w:del>
          </w:p>
        </w:tc>
        <w:tc>
          <w:tcPr>
            <w:tcW w:w="1475" w:type="dxa"/>
          </w:tcPr>
          <w:p w14:paraId="2D0D1634" w14:textId="2AB6B0A9" w:rsidR="00411F17" w:rsidDel="00624DFD" w:rsidRDefault="00411F17" w:rsidP="007D3958">
            <w:pPr>
              <w:jc w:val="center"/>
              <w:rPr>
                <w:del w:id="992" w:author="Pierre Demolliens" w:date="2019-02-04T16:24:00Z"/>
              </w:rPr>
            </w:pPr>
            <w:bookmarkStart w:id="993" w:name="_Toc1497827"/>
            <w:bookmarkStart w:id="994" w:name="_Toc1498097"/>
            <w:bookmarkEnd w:id="993"/>
            <w:bookmarkEnd w:id="994"/>
          </w:p>
        </w:tc>
        <w:tc>
          <w:tcPr>
            <w:tcW w:w="1507" w:type="dxa"/>
          </w:tcPr>
          <w:p w14:paraId="6A1987D4" w14:textId="3DA419DD" w:rsidR="00411F17" w:rsidDel="00624DFD" w:rsidRDefault="00411F17" w:rsidP="007D3958">
            <w:pPr>
              <w:jc w:val="center"/>
              <w:rPr>
                <w:del w:id="995" w:author="Pierre Demolliens" w:date="2019-02-04T16:24:00Z"/>
              </w:rPr>
            </w:pPr>
            <w:bookmarkStart w:id="996" w:name="_Toc1497828"/>
            <w:bookmarkStart w:id="997" w:name="_Toc1498098"/>
            <w:bookmarkEnd w:id="996"/>
            <w:bookmarkEnd w:id="997"/>
          </w:p>
        </w:tc>
        <w:tc>
          <w:tcPr>
            <w:tcW w:w="1690" w:type="dxa"/>
          </w:tcPr>
          <w:p w14:paraId="707CC008" w14:textId="5B80FE49" w:rsidR="00411F17" w:rsidDel="00624DFD" w:rsidRDefault="00411F17" w:rsidP="007D3958">
            <w:pPr>
              <w:jc w:val="center"/>
              <w:rPr>
                <w:del w:id="998" w:author="Pierre Demolliens" w:date="2019-02-04T16:24:00Z"/>
              </w:rPr>
            </w:pPr>
            <w:bookmarkStart w:id="999" w:name="_Toc1497829"/>
            <w:bookmarkStart w:id="1000" w:name="_Toc1498099"/>
            <w:bookmarkEnd w:id="999"/>
            <w:bookmarkEnd w:id="1000"/>
          </w:p>
        </w:tc>
        <w:bookmarkStart w:id="1001" w:name="_Toc1497830"/>
        <w:bookmarkStart w:id="1002" w:name="_Toc1498100"/>
        <w:bookmarkEnd w:id="1001"/>
        <w:bookmarkEnd w:id="1002"/>
      </w:tr>
      <w:tr w:rsidR="00411F17" w:rsidDel="00624DFD" w14:paraId="7059CC00" w14:textId="43615753" w:rsidTr="006B046A">
        <w:trPr>
          <w:jc w:val="center"/>
          <w:del w:id="1003" w:author="Pierre Demolliens" w:date="2019-02-04T16:24:00Z"/>
        </w:trPr>
        <w:tc>
          <w:tcPr>
            <w:tcW w:w="2972" w:type="dxa"/>
          </w:tcPr>
          <w:p w14:paraId="33EC089C" w14:textId="364D7527" w:rsidR="00411F17" w:rsidDel="00624DFD" w:rsidRDefault="00411F17" w:rsidP="007D3958">
            <w:pPr>
              <w:jc w:val="center"/>
              <w:rPr>
                <w:del w:id="1004" w:author="Pierre Demolliens" w:date="2019-02-04T16:24:00Z"/>
              </w:rPr>
            </w:pPr>
            <w:del w:id="1005" w:author="Pierre Demolliens" w:date="2019-02-04T16:24:00Z">
              <w:r w:rsidDel="00624DFD">
                <w:delText>Développement</w:delText>
              </w:r>
              <w:bookmarkStart w:id="1006" w:name="_Toc1497831"/>
              <w:bookmarkStart w:id="1007" w:name="_Toc1498101"/>
              <w:bookmarkEnd w:id="1006"/>
              <w:bookmarkEnd w:id="1007"/>
            </w:del>
          </w:p>
        </w:tc>
        <w:tc>
          <w:tcPr>
            <w:tcW w:w="2557" w:type="dxa"/>
          </w:tcPr>
          <w:p w14:paraId="011320B7" w14:textId="5467460B" w:rsidR="00411F17" w:rsidDel="00624DFD" w:rsidRDefault="00411F17" w:rsidP="007D3958">
            <w:pPr>
              <w:jc w:val="center"/>
              <w:rPr>
                <w:del w:id="1008" w:author="Pierre Demolliens" w:date="2019-02-04T16:24:00Z"/>
              </w:rPr>
            </w:pPr>
            <w:del w:id="1009" w:author="Pierre Demolliens" w:date="2019-02-04T16:24:00Z">
              <w:r w:rsidDel="00624DFD">
                <w:delText>Code source</w:delText>
              </w:r>
              <w:bookmarkStart w:id="1010" w:name="_Toc1497832"/>
              <w:bookmarkStart w:id="1011" w:name="_Toc1498102"/>
              <w:bookmarkEnd w:id="1010"/>
              <w:bookmarkEnd w:id="1011"/>
            </w:del>
          </w:p>
        </w:tc>
        <w:tc>
          <w:tcPr>
            <w:tcW w:w="1475" w:type="dxa"/>
          </w:tcPr>
          <w:p w14:paraId="55DAD05D" w14:textId="18F701FE" w:rsidR="00411F17" w:rsidDel="00624DFD" w:rsidRDefault="00411F17" w:rsidP="007D3958">
            <w:pPr>
              <w:jc w:val="center"/>
              <w:rPr>
                <w:del w:id="1012" w:author="Pierre Demolliens" w:date="2019-02-04T16:24:00Z"/>
              </w:rPr>
            </w:pPr>
            <w:bookmarkStart w:id="1013" w:name="_Toc1497833"/>
            <w:bookmarkStart w:id="1014" w:name="_Toc1498103"/>
            <w:bookmarkEnd w:id="1013"/>
            <w:bookmarkEnd w:id="1014"/>
          </w:p>
        </w:tc>
        <w:tc>
          <w:tcPr>
            <w:tcW w:w="1507" w:type="dxa"/>
          </w:tcPr>
          <w:p w14:paraId="46786F5B" w14:textId="571439A0" w:rsidR="00411F17" w:rsidDel="00624DFD" w:rsidRDefault="00411F17" w:rsidP="007D3958">
            <w:pPr>
              <w:jc w:val="center"/>
              <w:rPr>
                <w:del w:id="1015" w:author="Pierre Demolliens" w:date="2019-02-04T16:24:00Z"/>
              </w:rPr>
            </w:pPr>
            <w:bookmarkStart w:id="1016" w:name="_Toc1497834"/>
            <w:bookmarkStart w:id="1017" w:name="_Toc1498104"/>
            <w:bookmarkEnd w:id="1016"/>
            <w:bookmarkEnd w:id="1017"/>
          </w:p>
        </w:tc>
        <w:tc>
          <w:tcPr>
            <w:tcW w:w="1690" w:type="dxa"/>
          </w:tcPr>
          <w:p w14:paraId="1554C6C2" w14:textId="3DF38C7C" w:rsidR="00411F17" w:rsidDel="00624DFD" w:rsidRDefault="00411F17" w:rsidP="007D3958">
            <w:pPr>
              <w:jc w:val="center"/>
              <w:rPr>
                <w:del w:id="1018" w:author="Pierre Demolliens" w:date="2019-02-04T16:24:00Z"/>
              </w:rPr>
            </w:pPr>
            <w:bookmarkStart w:id="1019" w:name="_Toc1497835"/>
            <w:bookmarkStart w:id="1020" w:name="_Toc1498105"/>
            <w:bookmarkEnd w:id="1019"/>
            <w:bookmarkEnd w:id="1020"/>
          </w:p>
        </w:tc>
        <w:bookmarkStart w:id="1021" w:name="_Toc1497836"/>
        <w:bookmarkStart w:id="1022" w:name="_Toc1498106"/>
        <w:bookmarkEnd w:id="1021"/>
        <w:bookmarkEnd w:id="1022"/>
      </w:tr>
      <w:tr w:rsidR="00411F17" w:rsidDel="00624DFD" w14:paraId="5035AF86" w14:textId="379267A0" w:rsidTr="006B046A">
        <w:trPr>
          <w:jc w:val="center"/>
          <w:del w:id="1023" w:author="Pierre Demolliens" w:date="2019-02-04T16:24:00Z"/>
        </w:trPr>
        <w:tc>
          <w:tcPr>
            <w:tcW w:w="2972" w:type="dxa"/>
          </w:tcPr>
          <w:p w14:paraId="3FF41FCD" w14:textId="618799F4" w:rsidR="00411F17" w:rsidDel="00624DFD" w:rsidRDefault="00411F17" w:rsidP="007D3958">
            <w:pPr>
              <w:jc w:val="center"/>
              <w:rPr>
                <w:del w:id="1024" w:author="Pierre Demolliens" w:date="2019-02-04T16:24:00Z"/>
              </w:rPr>
            </w:pPr>
            <w:del w:id="1025" w:author="Pierre Demolliens" w:date="2019-02-04T16:24:00Z">
              <w:r w:rsidDel="00624DFD">
                <w:delText>Tests logiciels</w:delText>
              </w:r>
              <w:bookmarkStart w:id="1026" w:name="_Toc1497837"/>
              <w:bookmarkStart w:id="1027" w:name="_Toc1498107"/>
              <w:bookmarkEnd w:id="1026"/>
              <w:bookmarkEnd w:id="1027"/>
            </w:del>
          </w:p>
        </w:tc>
        <w:tc>
          <w:tcPr>
            <w:tcW w:w="2557" w:type="dxa"/>
          </w:tcPr>
          <w:p w14:paraId="1374C26F" w14:textId="2A0F6E47" w:rsidR="00411F17" w:rsidDel="00624DFD" w:rsidRDefault="00411F17" w:rsidP="007D3958">
            <w:pPr>
              <w:jc w:val="center"/>
              <w:rPr>
                <w:del w:id="1028" w:author="Pierre Demolliens" w:date="2019-02-04T16:24:00Z"/>
              </w:rPr>
            </w:pPr>
            <w:del w:id="1029" w:author="Pierre Demolliens" w:date="2019-02-04T16:24:00Z">
              <w:r w:rsidDel="00624DFD">
                <w:delText>Plan de tests</w:delText>
              </w:r>
              <w:bookmarkStart w:id="1030" w:name="_Toc1497838"/>
              <w:bookmarkStart w:id="1031" w:name="_Toc1498108"/>
              <w:bookmarkEnd w:id="1030"/>
              <w:bookmarkEnd w:id="1031"/>
            </w:del>
          </w:p>
        </w:tc>
        <w:tc>
          <w:tcPr>
            <w:tcW w:w="1475" w:type="dxa"/>
          </w:tcPr>
          <w:p w14:paraId="0153D054" w14:textId="2D065FA1" w:rsidR="00411F17" w:rsidDel="00624DFD" w:rsidRDefault="00411F17" w:rsidP="007D3958">
            <w:pPr>
              <w:jc w:val="center"/>
              <w:rPr>
                <w:del w:id="1032" w:author="Pierre Demolliens" w:date="2019-02-04T16:24:00Z"/>
              </w:rPr>
            </w:pPr>
            <w:bookmarkStart w:id="1033" w:name="_Toc1497839"/>
            <w:bookmarkStart w:id="1034" w:name="_Toc1498109"/>
            <w:bookmarkEnd w:id="1033"/>
            <w:bookmarkEnd w:id="1034"/>
          </w:p>
        </w:tc>
        <w:tc>
          <w:tcPr>
            <w:tcW w:w="1507" w:type="dxa"/>
          </w:tcPr>
          <w:p w14:paraId="076BDC3E" w14:textId="688F620D" w:rsidR="00411F17" w:rsidDel="00624DFD" w:rsidRDefault="00411F17" w:rsidP="007D3958">
            <w:pPr>
              <w:jc w:val="center"/>
              <w:rPr>
                <w:del w:id="1035" w:author="Pierre Demolliens" w:date="2019-02-04T16:24:00Z"/>
              </w:rPr>
            </w:pPr>
            <w:bookmarkStart w:id="1036" w:name="_Toc1497840"/>
            <w:bookmarkStart w:id="1037" w:name="_Toc1498110"/>
            <w:bookmarkEnd w:id="1036"/>
            <w:bookmarkEnd w:id="1037"/>
          </w:p>
        </w:tc>
        <w:tc>
          <w:tcPr>
            <w:tcW w:w="1690" w:type="dxa"/>
          </w:tcPr>
          <w:p w14:paraId="4FECF311" w14:textId="5FB18043" w:rsidR="00411F17" w:rsidDel="00624DFD" w:rsidRDefault="00411F17" w:rsidP="007D3958">
            <w:pPr>
              <w:jc w:val="center"/>
              <w:rPr>
                <w:del w:id="1038" w:author="Pierre Demolliens" w:date="2019-02-04T16:24:00Z"/>
              </w:rPr>
            </w:pPr>
            <w:bookmarkStart w:id="1039" w:name="_Toc1497841"/>
            <w:bookmarkStart w:id="1040" w:name="_Toc1498111"/>
            <w:bookmarkEnd w:id="1039"/>
            <w:bookmarkEnd w:id="1040"/>
          </w:p>
        </w:tc>
        <w:bookmarkStart w:id="1041" w:name="_Toc1497842"/>
        <w:bookmarkStart w:id="1042" w:name="_Toc1498112"/>
        <w:bookmarkEnd w:id="1041"/>
        <w:bookmarkEnd w:id="1042"/>
      </w:tr>
      <w:tr w:rsidR="00411F17" w:rsidDel="00624DFD" w14:paraId="70227443" w14:textId="13F0DC85" w:rsidTr="006B046A">
        <w:trPr>
          <w:jc w:val="center"/>
          <w:del w:id="1043" w:author="Pierre Demolliens" w:date="2019-02-04T16:24:00Z"/>
        </w:trPr>
        <w:tc>
          <w:tcPr>
            <w:tcW w:w="2972" w:type="dxa"/>
          </w:tcPr>
          <w:p w14:paraId="369B8FD5" w14:textId="00B431F7" w:rsidR="00411F17" w:rsidDel="00624DFD" w:rsidRDefault="00411F17" w:rsidP="007D3958">
            <w:pPr>
              <w:jc w:val="center"/>
              <w:rPr>
                <w:del w:id="1044" w:author="Pierre Demolliens" w:date="2019-02-04T16:24:00Z"/>
              </w:rPr>
            </w:pPr>
            <w:del w:id="1045" w:author="Pierre Demolliens" w:date="2019-02-04T16:24:00Z">
              <w:r w:rsidDel="00624DFD">
                <w:delText>Déploiement du logiciel</w:delText>
              </w:r>
              <w:bookmarkStart w:id="1046" w:name="_Toc1497843"/>
              <w:bookmarkStart w:id="1047" w:name="_Toc1498113"/>
              <w:bookmarkEnd w:id="1046"/>
              <w:bookmarkEnd w:id="1047"/>
            </w:del>
          </w:p>
        </w:tc>
        <w:tc>
          <w:tcPr>
            <w:tcW w:w="2557" w:type="dxa"/>
          </w:tcPr>
          <w:p w14:paraId="08E9A44A" w14:textId="19188CCB" w:rsidR="00411F17" w:rsidDel="00624DFD" w:rsidRDefault="00411F17" w:rsidP="007D3958">
            <w:pPr>
              <w:jc w:val="center"/>
              <w:rPr>
                <w:del w:id="1048" w:author="Pierre Demolliens" w:date="2019-02-04T16:24:00Z"/>
              </w:rPr>
            </w:pPr>
            <w:del w:id="1049" w:author="Pierre Demolliens" w:date="2019-02-04T16:24:00Z">
              <w:r w:rsidDel="00624DFD">
                <w:delText>Rapport de description de version diffusée</w:delText>
              </w:r>
              <w:bookmarkStart w:id="1050" w:name="_Toc1497844"/>
              <w:bookmarkStart w:id="1051" w:name="_Toc1498114"/>
              <w:bookmarkEnd w:id="1050"/>
              <w:bookmarkEnd w:id="1051"/>
            </w:del>
          </w:p>
        </w:tc>
        <w:tc>
          <w:tcPr>
            <w:tcW w:w="1475" w:type="dxa"/>
          </w:tcPr>
          <w:p w14:paraId="0650706C" w14:textId="5DDDF3FE" w:rsidR="00411F17" w:rsidDel="00624DFD" w:rsidRDefault="00411F17" w:rsidP="007D3958">
            <w:pPr>
              <w:jc w:val="center"/>
              <w:rPr>
                <w:del w:id="1052" w:author="Pierre Demolliens" w:date="2019-02-04T16:24:00Z"/>
              </w:rPr>
            </w:pPr>
            <w:bookmarkStart w:id="1053" w:name="_Toc1497845"/>
            <w:bookmarkStart w:id="1054" w:name="_Toc1498115"/>
            <w:bookmarkEnd w:id="1053"/>
            <w:bookmarkEnd w:id="1054"/>
          </w:p>
        </w:tc>
        <w:tc>
          <w:tcPr>
            <w:tcW w:w="1507" w:type="dxa"/>
          </w:tcPr>
          <w:p w14:paraId="56F581ED" w14:textId="26E63EDD" w:rsidR="00411F17" w:rsidDel="00624DFD" w:rsidRDefault="00411F17" w:rsidP="007D3958">
            <w:pPr>
              <w:jc w:val="center"/>
              <w:rPr>
                <w:del w:id="1055" w:author="Pierre Demolliens" w:date="2019-02-04T16:24:00Z"/>
              </w:rPr>
            </w:pPr>
            <w:bookmarkStart w:id="1056" w:name="_Toc1497846"/>
            <w:bookmarkStart w:id="1057" w:name="_Toc1498116"/>
            <w:bookmarkEnd w:id="1056"/>
            <w:bookmarkEnd w:id="1057"/>
          </w:p>
        </w:tc>
        <w:tc>
          <w:tcPr>
            <w:tcW w:w="1690" w:type="dxa"/>
          </w:tcPr>
          <w:p w14:paraId="23863EC3" w14:textId="6A066F83" w:rsidR="00411F17" w:rsidDel="00624DFD" w:rsidRDefault="00411F17" w:rsidP="007D3958">
            <w:pPr>
              <w:jc w:val="center"/>
              <w:rPr>
                <w:del w:id="1058" w:author="Pierre Demolliens" w:date="2019-02-04T16:24:00Z"/>
              </w:rPr>
            </w:pPr>
            <w:bookmarkStart w:id="1059" w:name="_Toc1497847"/>
            <w:bookmarkStart w:id="1060" w:name="_Toc1498117"/>
            <w:bookmarkEnd w:id="1059"/>
            <w:bookmarkEnd w:id="1060"/>
          </w:p>
        </w:tc>
        <w:bookmarkStart w:id="1061" w:name="_Toc1497848"/>
        <w:bookmarkStart w:id="1062" w:name="_Toc1498118"/>
        <w:bookmarkEnd w:id="1061"/>
        <w:bookmarkEnd w:id="1062"/>
      </w:tr>
      <w:tr w:rsidR="00411F17" w:rsidDel="00624DFD" w14:paraId="0F8ED661" w14:textId="7DACFD60" w:rsidTr="006B046A">
        <w:trPr>
          <w:jc w:val="center"/>
          <w:del w:id="1063" w:author="Pierre Demolliens" w:date="2019-02-04T16:24:00Z"/>
        </w:trPr>
        <w:tc>
          <w:tcPr>
            <w:tcW w:w="2972" w:type="dxa"/>
          </w:tcPr>
          <w:p w14:paraId="74D31BBB" w14:textId="6C159AAF" w:rsidR="00411F17" w:rsidDel="00624DFD" w:rsidRDefault="00411F17" w:rsidP="007D3958">
            <w:pPr>
              <w:jc w:val="center"/>
              <w:rPr>
                <w:del w:id="1064" w:author="Pierre Demolliens" w:date="2019-02-04T16:24:00Z"/>
              </w:rPr>
            </w:pPr>
            <w:del w:id="1065" w:author="Pierre Demolliens" w:date="2019-02-04T16:24:00Z">
              <w:r w:rsidDel="00624DFD">
                <w:delText>Gestion de la configuration</w:delText>
              </w:r>
              <w:bookmarkStart w:id="1066" w:name="_Toc1497849"/>
              <w:bookmarkStart w:id="1067" w:name="_Toc1498119"/>
              <w:bookmarkEnd w:id="1066"/>
              <w:bookmarkEnd w:id="1067"/>
            </w:del>
          </w:p>
        </w:tc>
        <w:tc>
          <w:tcPr>
            <w:tcW w:w="2557" w:type="dxa"/>
          </w:tcPr>
          <w:p w14:paraId="61DBDCA1" w14:textId="7DD941DF" w:rsidR="00411F17" w:rsidDel="00624DFD" w:rsidRDefault="00411F17" w:rsidP="007D3958">
            <w:pPr>
              <w:jc w:val="center"/>
              <w:rPr>
                <w:del w:id="1068" w:author="Pierre Demolliens" w:date="2019-02-04T16:24:00Z"/>
              </w:rPr>
            </w:pPr>
            <w:del w:id="1069" w:author="Pierre Demolliens" w:date="2019-02-04T16:24:00Z">
              <w:r w:rsidDel="00624DFD">
                <w:delText>Plan de gestion de la configuration du logiciel</w:delText>
              </w:r>
              <w:bookmarkStart w:id="1070" w:name="_Toc1497850"/>
              <w:bookmarkStart w:id="1071" w:name="_Toc1498120"/>
              <w:bookmarkEnd w:id="1070"/>
              <w:bookmarkEnd w:id="1071"/>
            </w:del>
          </w:p>
        </w:tc>
        <w:tc>
          <w:tcPr>
            <w:tcW w:w="1475" w:type="dxa"/>
          </w:tcPr>
          <w:p w14:paraId="4AABE487" w14:textId="12C0FB41" w:rsidR="00411F17" w:rsidDel="00624DFD" w:rsidRDefault="00411F17" w:rsidP="007D3958">
            <w:pPr>
              <w:jc w:val="center"/>
              <w:rPr>
                <w:del w:id="1072" w:author="Pierre Demolliens" w:date="2019-02-04T16:24:00Z"/>
              </w:rPr>
            </w:pPr>
            <w:bookmarkStart w:id="1073" w:name="_Toc1497851"/>
            <w:bookmarkStart w:id="1074" w:name="_Toc1498121"/>
            <w:bookmarkEnd w:id="1073"/>
            <w:bookmarkEnd w:id="1074"/>
          </w:p>
        </w:tc>
        <w:tc>
          <w:tcPr>
            <w:tcW w:w="1507" w:type="dxa"/>
          </w:tcPr>
          <w:p w14:paraId="3F6AF94B" w14:textId="1073AE2E" w:rsidR="00411F17" w:rsidDel="00624DFD" w:rsidRDefault="00411F17" w:rsidP="007D3958">
            <w:pPr>
              <w:jc w:val="center"/>
              <w:rPr>
                <w:del w:id="1075" w:author="Pierre Demolliens" w:date="2019-02-04T16:24:00Z"/>
              </w:rPr>
            </w:pPr>
            <w:bookmarkStart w:id="1076" w:name="_Toc1497852"/>
            <w:bookmarkStart w:id="1077" w:name="_Toc1498122"/>
            <w:bookmarkEnd w:id="1076"/>
            <w:bookmarkEnd w:id="1077"/>
          </w:p>
        </w:tc>
        <w:tc>
          <w:tcPr>
            <w:tcW w:w="1690" w:type="dxa"/>
          </w:tcPr>
          <w:p w14:paraId="05EA7B74" w14:textId="40EDCBB7" w:rsidR="00411F17" w:rsidDel="00624DFD" w:rsidRDefault="00411F17" w:rsidP="007D3958">
            <w:pPr>
              <w:jc w:val="center"/>
              <w:rPr>
                <w:del w:id="1078" w:author="Pierre Demolliens" w:date="2019-02-04T16:24:00Z"/>
              </w:rPr>
            </w:pPr>
            <w:bookmarkStart w:id="1079" w:name="_Toc1497853"/>
            <w:bookmarkStart w:id="1080" w:name="_Toc1498123"/>
            <w:bookmarkEnd w:id="1079"/>
            <w:bookmarkEnd w:id="1080"/>
          </w:p>
        </w:tc>
        <w:bookmarkStart w:id="1081" w:name="_Toc1497854"/>
        <w:bookmarkStart w:id="1082" w:name="_Toc1498124"/>
        <w:bookmarkEnd w:id="1081"/>
        <w:bookmarkEnd w:id="1082"/>
      </w:tr>
    </w:tbl>
    <w:p w14:paraId="75C2F46B" w14:textId="70813A2B" w:rsidR="00957885" w:rsidDel="00624DFD" w:rsidRDefault="00957885" w:rsidP="007D3958">
      <w:pPr>
        <w:jc w:val="center"/>
        <w:rPr>
          <w:del w:id="1083" w:author="Pierre Demolliens" w:date="2019-02-04T16:24:00Z"/>
        </w:rPr>
      </w:pPr>
      <w:bookmarkStart w:id="1084" w:name="_Toc1497855"/>
      <w:bookmarkStart w:id="1085" w:name="_Toc1498125"/>
      <w:bookmarkEnd w:id="1084"/>
      <w:bookmarkEnd w:id="1085"/>
    </w:p>
    <w:p w14:paraId="53279B04" w14:textId="25808CA3" w:rsidR="00411F17" w:rsidDel="00D23E2F" w:rsidRDefault="00411F17" w:rsidP="007D3958">
      <w:pPr>
        <w:jc w:val="center"/>
        <w:rPr>
          <w:del w:id="1086" w:author="Pierre Demolliens" w:date="2019-02-19T18:55:00Z"/>
        </w:rPr>
      </w:pPr>
      <w:bookmarkStart w:id="1087" w:name="_Toc1497856"/>
      <w:bookmarkStart w:id="1088" w:name="_Toc1498126"/>
      <w:bookmarkEnd w:id="1087"/>
      <w:bookmarkEnd w:id="1088"/>
    </w:p>
    <w:p w14:paraId="3172C2E5" w14:textId="6C27CD02" w:rsidR="00A552D3" w:rsidDel="00104A4B" w:rsidRDefault="00A552D3" w:rsidP="007D3958">
      <w:pPr>
        <w:jc w:val="center"/>
        <w:rPr>
          <w:del w:id="1089" w:author="Pierre Demolliens" w:date="2019-02-05T11:25:00Z"/>
        </w:rPr>
      </w:pPr>
      <w:bookmarkStart w:id="1090" w:name="_Toc1497857"/>
      <w:bookmarkStart w:id="1091" w:name="_Toc1498127"/>
      <w:bookmarkEnd w:id="1090"/>
      <w:bookmarkEnd w:id="1091"/>
    </w:p>
    <w:p w14:paraId="1AAB87E3" w14:textId="4DF0C002" w:rsidR="00A552D3" w:rsidDel="00104A4B" w:rsidRDefault="00A552D3" w:rsidP="007D3958">
      <w:pPr>
        <w:jc w:val="center"/>
        <w:rPr>
          <w:del w:id="1092" w:author="Pierre Demolliens" w:date="2019-02-05T11:25:00Z"/>
        </w:rPr>
      </w:pPr>
      <w:bookmarkStart w:id="1093" w:name="_Toc1497858"/>
      <w:bookmarkStart w:id="1094" w:name="_Toc1498128"/>
      <w:bookmarkEnd w:id="1093"/>
      <w:bookmarkEnd w:id="1094"/>
    </w:p>
    <w:p w14:paraId="4188C7E3" w14:textId="2802F75A" w:rsidR="00411F17" w:rsidDel="00104A4B" w:rsidRDefault="00411F17" w:rsidP="007D3958">
      <w:pPr>
        <w:jc w:val="center"/>
        <w:rPr>
          <w:del w:id="1095" w:author="Pierre Demolliens" w:date="2019-02-05T11:25:00Z"/>
        </w:rPr>
      </w:pPr>
      <w:bookmarkStart w:id="1096" w:name="_Toc1497859"/>
      <w:bookmarkStart w:id="1097" w:name="_Toc1498129"/>
      <w:bookmarkEnd w:id="1096"/>
      <w:bookmarkEnd w:id="1097"/>
    </w:p>
    <w:p w14:paraId="376920B0" w14:textId="14D7FD62" w:rsidR="005A2B93" w:rsidDel="00104A4B" w:rsidRDefault="005A2B93" w:rsidP="007D3958">
      <w:pPr>
        <w:jc w:val="center"/>
        <w:rPr>
          <w:del w:id="1098" w:author="Pierre Demolliens" w:date="2019-02-05T11:25:00Z"/>
        </w:rPr>
      </w:pPr>
      <w:bookmarkStart w:id="1099" w:name="_Toc1497860"/>
      <w:bookmarkStart w:id="1100" w:name="_Toc1498130"/>
      <w:bookmarkEnd w:id="1099"/>
      <w:bookmarkEnd w:id="1100"/>
    </w:p>
    <w:p w14:paraId="5717D5E1" w14:textId="3D20493B" w:rsidR="005A2B93" w:rsidDel="00104A4B" w:rsidRDefault="005A2B93" w:rsidP="007D3958">
      <w:pPr>
        <w:jc w:val="center"/>
        <w:rPr>
          <w:del w:id="1101" w:author="Pierre Demolliens" w:date="2019-02-05T11:25:00Z"/>
        </w:rPr>
      </w:pPr>
      <w:bookmarkStart w:id="1102" w:name="_Toc1497861"/>
      <w:bookmarkStart w:id="1103" w:name="_Toc1498131"/>
      <w:bookmarkEnd w:id="1102"/>
      <w:bookmarkEnd w:id="1103"/>
    </w:p>
    <w:p w14:paraId="4874FFB1" w14:textId="1AA631DB" w:rsidR="00411F17" w:rsidDel="00104A4B" w:rsidRDefault="00411F17" w:rsidP="007D3958">
      <w:pPr>
        <w:jc w:val="center"/>
        <w:rPr>
          <w:del w:id="1104" w:author="Pierre Demolliens" w:date="2019-02-05T11:25:00Z"/>
        </w:rPr>
      </w:pPr>
      <w:bookmarkStart w:id="1105" w:name="_Toc1497862"/>
      <w:bookmarkStart w:id="1106" w:name="_Toc1498132"/>
      <w:bookmarkEnd w:id="1105"/>
      <w:bookmarkEnd w:id="1106"/>
    </w:p>
    <w:p w14:paraId="4B81F2CE" w14:textId="1E778F06" w:rsidR="006B7025" w:rsidDel="00D23E2F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del w:id="1107" w:author="Pierre Demolliens" w:date="2019-02-19T18:55:00Z"/>
          <w:color w:val="auto"/>
        </w:rPr>
      </w:pPr>
      <w:del w:id="1108" w:author="Pierre Demolliens" w:date="2019-02-19T18:55:00Z">
        <w:r w:rsidDel="00D23E2F">
          <w:rPr>
            <w:color w:val="auto"/>
          </w:rPr>
          <w:delText>ANALYSE DES RISQUES</w:delText>
        </w:r>
        <w:bookmarkStart w:id="1109" w:name="_Toc1497863"/>
        <w:bookmarkStart w:id="1110" w:name="_Toc1498133"/>
        <w:bookmarkEnd w:id="1109"/>
        <w:bookmarkEnd w:id="1110"/>
      </w:del>
    </w:p>
    <w:p w14:paraId="534CA9F1" w14:textId="6BB69C63" w:rsidR="006B7025" w:rsidDel="00D23E2F" w:rsidRDefault="006B7025" w:rsidP="0054481E">
      <w:pPr>
        <w:rPr>
          <w:del w:id="1111" w:author="Pierre Demolliens" w:date="2019-02-19T18:55:00Z"/>
        </w:rPr>
      </w:pPr>
      <w:bookmarkStart w:id="1112" w:name="_Toc1497864"/>
      <w:bookmarkStart w:id="1113" w:name="_Toc1498134"/>
      <w:bookmarkEnd w:id="1112"/>
      <w:bookmarkEnd w:id="1113"/>
    </w:p>
    <w:p w14:paraId="3F206BFA" w14:textId="11B30577" w:rsidR="009026FB" w:rsidDel="00D23E2F" w:rsidRDefault="007F694B" w:rsidP="0054481E">
      <w:pPr>
        <w:rPr>
          <w:del w:id="1114" w:author="Pierre Demolliens" w:date="2019-02-19T18:55:00Z"/>
          <w:i/>
        </w:rPr>
      </w:pPr>
      <w:del w:id="1115" w:author="Pierre Demolliens" w:date="2019-02-19T18:55:00Z">
        <w:r w:rsidDel="00D23E2F">
          <w:delText xml:space="preserve">Voir le document </w:delText>
        </w:r>
        <w:r w:rsidRPr="007F694B" w:rsidDel="00D23E2F">
          <w:rPr>
            <w:i/>
          </w:rPr>
          <w:delText>Analyse des risques du logiciel 1.0</w:delText>
        </w:r>
        <w:bookmarkStart w:id="1116" w:name="_Toc1497865"/>
        <w:bookmarkStart w:id="1117" w:name="_Toc1498135"/>
        <w:bookmarkEnd w:id="1116"/>
        <w:bookmarkEnd w:id="1117"/>
      </w:del>
    </w:p>
    <w:p w14:paraId="59DB1F19" w14:textId="77777777" w:rsidR="00E3235F" w:rsidRDefault="00E3235F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118" w:name="_Toc1498136"/>
      <w:r>
        <w:rPr>
          <w:color w:val="auto"/>
        </w:rPr>
        <w:t>SPECIFICATIONS LOGICIELLES</w:t>
      </w:r>
      <w:bookmarkEnd w:id="1118"/>
    </w:p>
    <w:p w14:paraId="4644F4A6" w14:textId="77777777" w:rsidR="00C0667E" w:rsidRDefault="00C0667E" w:rsidP="0054481E"/>
    <w:p w14:paraId="5E6A53BA" w14:textId="2B88E096" w:rsidR="007F694B" w:rsidRDefault="007F694B" w:rsidP="0054481E">
      <w:r>
        <w:t xml:space="preserve">Voir le document </w:t>
      </w:r>
      <w:r w:rsidRPr="007F694B">
        <w:rPr>
          <w:i/>
        </w:rPr>
        <w:t xml:space="preserve">Exigences logicielles </w:t>
      </w:r>
      <w:ins w:id="1119" w:author="Pierre Demolliens" w:date="2019-02-19T18:55:00Z">
        <w:r w:rsidR="00C60F0D">
          <w:rPr>
            <w:i/>
          </w:rPr>
          <w:t>2</w:t>
        </w:r>
      </w:ins>
      <w:del w:id="1120" w:author="Pierre Demolliens" w:date="2019-02-19T18:55:00Z">
        <w:r w:rsidRPr="007F694B" w:rsidDel="00C60F0D">
          <w:rPr>
            <w:i/>
          </w:rPr>
          <w:delText>1</w:delText>
        </w:r>
      </w:del>
      <w:r w:rsidRPr="007F694B">
        <w:rPr>
          <w:i/>
        </w:rPr>
        <w:t>.</w:t>
      </w:r>
      <w:r w:rsidR="005A2B93">
        <w:rPr>
          <w:i/>
        </w:rPr>
        <w:t>0</w:t>
      </w:r>
    </w:p>
    <w:p w14:paraId="301AF517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121" w:name="_Toc1498137"/>
      <w:r>
        <w:rPr>
          <w:color w:val="auto"/>
        </w:rPr>
        <w:t>TESTS DU SYSTEME LOGICIEL</w:t>
      </w:r>
      <w:bookmarkEnd w:id="1121"/>
    </w:p>
    <w:p w14:paraId="15394A20" w14:textId="77777777" w:rsidR="006B7025" w:rsidRDefault="006B7025" w:rsidP="0054481E"/>
    <w:p w14:paraId="51DD6E23" w14:textId="77777777" w:rsidR="007F694B" w:rsidRDefault="007F694B" w:rsidP="0054481E">
      <w:r>
        <w:t>Voir les documents :</w:t>
      </w:r>
    </w:p>
    <w:p w14:paraId="36D71D9E" w14:textId="3D1C9AA2" w:rsidR="007F694B" w:rsidRPr="007F694B" w:rsidRDefault="007F694B" w:rsidP="0054481E">
      <w:pPr>
        <w:pStyle w:val="Paragraphedeliste"/>
        <w:numPr>
          <w:ilvl w:val="0"/>
          <w:numId w:val="43"/>
        </w:numPr>
        <w:rPr>
          <w:i/>
        </w:rPr>
      </w:pPr>
      <w:r w:rsidRPr="007F694B">
        <w:rPr>
          <w:i/>
        </w:rPr>
        <w:t xml:space="preserve">Plan de tests logiciels </w:t>
      </w:r>
      <w:ins w:id="1122" w:author="Pierre Demolliens" w:date="2019-02-19T18:55:00Z">
        <w:r w:rsidR="00C60F0D">
          <w:rPr>
            <w:i/>
          </w:rPr>
          <w:t>2</w:t>
        </w:r>
      </w:ins>
      <w:del w:id="1123" w:author="Pierre Demolliens" w:date="2019-02-19T18:55:00Z">
        <w:r w:rsidRPr="007F694B" w:rsidDel="00C60F0D">
          <w:rPr>
            <w:i/>
          </w:rPr>
          <w:delText>1</w:delText>
        </w:r>
      </w:del>
      <w:r w:rsidRPr="007F694B">
        <w:rPr>
          <w:i/>
        </w:rPr>
        <w:t>.</w:t>
      </w:r>
      <w:r w:rsidR="005A2B93">
        <w:rPr>
          <w:i/>
        </w:rPr>
        <w:t>0</w:t>
      </w:r>
    </w:p>
    <w:p w14:paraId="7597F543" w14:textId="276EB3B7" w:rsidR="00396A43" w:rsidRPr="00396A43" w:rsidRDefault="007F694B" w:rsidP="0054481E">
      <w:pPr>
        <w:pStyle w:val="Paragraphedeliste"/>
        <w:numPr>
          <w:ilvl w:val="0"/>
          <w:numId w:val="43"/>
        </w:numPr>
        <w:rPr>
          <w:i/>
        </w:rPr>
      </w:pPr>
      <w:r w:rsidRPr="00396A43">
        <w:rPr>
          <w:i/>
        </w:rPr>
        <w:t>Rapport de tests logiciels</w:t>
      </w:r>
      <w:ins w:id="1124" w:author="Pierre Demolliens" w:date="2019-02-19T18:55:00Z">
        <w:r w:rsidR="00C60F0D">
          <w:rPr>
            <w:i/>
          </w:rPr>
          <w:t xml:space="preserve"> </w:t>
        </w:r>
      </w:ins>
      <w:del w:id="1125" w:author="Pierre Demolliens" w:date="2019-02-19T18:55:00Z">
        <w:r w:rsidRPr="00396A43" w:rsidDel="00C60F0D">
          <w:rPr>
            <w:i/>
          </w:rPr>
          <w:delText xml:space="preserve"> 1</w:delText>
        </w:r>
      </w:del>
      <w:ins w:id="1126" w:author="Pierre Demolliens" w:date="2019-02-19T18:55:00Z">
        <w:r w:rsidR="00C60F0D">
          <w:rPr>
            <w:i/>
          </w:rPr>
          <w:t>2</w:t>
        </w:r>
      </w:ins>
      <w:r w:rsidRPr="00396A43">
        <w:rPr>
          <w:i/>
        </w:rPr>
        <w:t>.</w:t>
      </w:r>
      <w:r w:rsidR="005A2B93">
        <w:rPr>
          <w:i/>
        </w:rPr>
        <w:t>0</w:t>
      </w:r>
    </w:p>
    <w:p w14:paraId="61A8F463" w14:textId="77777777" w:rsidR="00396A43" w:rsidRDefault="00396A43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127" w:name="_Toc1498138"/>
      <w:r>
        <w:rPr>
          <w:color w:val="auto"/>
        </w:rPr>
        <w:t>MATRICE DES TRACABILITES DES EXIGENCES</w:t>
      </w:r>
      <w:bookmarkEnd w:id="1127"/>
    </w:p>
    <w:p w14:paraId="29B46D48" w14:textId="77777777" w:rsidR="00396A43" w:rsidRPr="006B7025" w:rsidRDefault="00396A43" w:rsidP="0054481E"/>
    <w:p w14:paraId="09D12B8A" w14:textId="77777777" w:rsidR="00396A43" w:rsidRPr="00396A43" w:rsidRDefault="00396A43" w:rsidP="0054481E">
      <w:r>
        <w:t xml:space="preserve">Voir le document </w:t>
      </w:r>
      <w:r w:rsidRPr="007F694B">
        <w:rPr>
          <w:i/>
        </w:rPr>
        <w:t>Matrice de traçabilité des exigences 1.</w:t>
      </w:r>
      <w:r w:rsidR="005A2B93">
        <w:rPr>
          <w:i/>
        </w:rPr>
        <w:t>0</w:t>
      </w:r>
    </w:p>
    <w:p w14:paraId="38801271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128" w:name="_Toc1498139"/>
      <w:r>
        <w:rPr>
          <w:color w:val="auto"/>
        </w:rPr>
        <w:lastRenderedPageBreak/>
        <w:t>DIFFUSION DU LOGICIEL</w:t>
      </w:r>
      <w:bookmarkEnd w:id="1128"/>
    </w:p>
    <w:p w14:paraId="24505391" w14:textId="77777777" w:rsidR="006B7025" w:rsidRDefault="006B7025" w:rsidP="0054481E"/>
    <w:p w14:paraId="38A2A556" w14:textId="03DF612E" w:rsidR="007F694B" w:rsidRDefault="007F694B" w:rsidP="0054481E">
      <w:r>
        <w:t xml:space="preserve">Voir le document </w:t>
      </w:r>
      <w:r w:rsidRPr="007F694B">
        <w:rPr>
          <w:i/>
        </w:rPr>
        <w:t xml:space="preserve">Rapport de description de la version diffusée </w:t>
      </w:r>
      <w:del w:id="1129" w:author="Pierre Demolliens" w:date="2019-02-19T18:56:00Z">
        <w:r w:rsidRPr="007F694B" w:rsidDel="00C60F0D">
          <w:rPr>
            <w:i/>
          </w:rPr>
          <w:delText>1</w:delText>
        </w:r>
      </w:del>
      <w:ins w:id="1130" w:author="Pierre Demolliens" w:date="2019-02-19T18:56:00Z">
        <w:r w:rsidR="00C60F0D">
          <w:rPr>
            <w:i/>
          </w:rPr>
          <w:t>2</w:t>
        </w:r>
      </w:ins>
      <w:r w:rsidRPr="007F694B">
        <w:rPr>
          <w:i/>
        </w:rPr>
        <w:t>.</w:t>
      </w:r>
      <w:r w:rsidR="005A2B93">
        <w:rPr>
          <w:i/>
        </w:rPr>
        <w:t>0</w:t>
      </w:r>
    </w:p>
    <w:p w14:paraId="52ADAEE8" w14:textId="77777777" w:rsidR="006B7025" w:rsidRDefault="006B7025" w:rsidP="0054481E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131" w:name="_Toc1498140"/>
      <w:r>
        <w:rPr>
          <w:color w:val="auto"/>
        </w:rPr>
        <w:t>CONFIGURATION DU LOGICIEL</w:t>
      </w:r>
      <w:bookmarkEnd w:id="1131"/>
    </w:p>
    <w:p w14:paraId="6C1BCBE0" w14:textId="77777777" w:rsidR="006B7025" w:rsidRDefault="006B7025" w:rsidP="0054481E"/>
    <w:p w14:paraId="0169492A" w14:textId="2B9FDFFA" w:rsidR="007F694B" w:rsidRPr="006B7025" w:rsidRDefault="007F694B" w:rsidP="0054481E">
      <w:r>
        <w:t xml:space="preserve">Voir le document </w:t>
      </w:r>
      <w:r w:rsidRPr="007F694B">
        <w:rPr>
          <w:i/>
        </w:rPr>
        <w:t xml:space="preserve">Plan de gestion de la configuration </w:t>
      </w:r>
      <w:ins w:id="1132" w:author="Pierre Demolliens" w:date="2019-02-19T18:56:00Z">
        <w:r w:rsidR="00C60F0D">
          <w:rPr>
            <w:i/>
          </w:rPr>
          <w:t>2</w:t>
        </w:r>
      </w:ins>
      <w:del w:id="1133" w:author="Pierre Demolliens" w:date="2019-02-19T18:56:00Z">
        <w:r w:rsidRPr="007F694B" w:rsidDel="00C60F0D">
          <w:rPr>
            <w:i/>
          </w:rPr>
          <w:delText>1</w:delText>
        </w:r>
      </w:del>
      <w:r w:rsidRPr="007F694B">
        <w:rPr>
          <w:i/>
        </w:rPr>
        <w:t>.</w:t>
      </w:r>
      <w:r w:rsidR="005A2B93">
        <w:rPr>
          <w:i/>
        </w:rPr>
        <w:t>0</w:t>
      </w:r>
    </w:p>
    <w:p w14:paraId="3F287C3E" w14:textId="77777777" w:rsidR="006B7025" w:rsidRPr="006B7025" w:rsidRDefault="006B7025" w:rsidP="0054481E"/>
    <w:p w14:paraId="0F3321E8" w14:textId="77777777" w:rsidR="006B7025" w:rsidRPr="00253DD0" w:rsidRDefault="006B7025" w:rsidP="007D3958">
      <w:pPr>
        <w:jc w:val="center"/>
      </w:pPr>
    </w:p>
    <w:sectPr w:rsidR="006B7025" w:rsidRPr="00253DD0" w:rsidSect="00AA4F2D">
      <w:headerReference w:type="default" r:id="rId15"/>
      <w:footerReference w:type="default" r:id="rId16"/>
      <w:foot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DDE" w14:textId="77777777" w:rsidR="00150C7F" w:rsidRDefault="00150C7F" w:rsidP="00511273">
      <w:pPr>
        <w:spacing w:after="0" w:line="240" w:lineRule="auto"/>
      </w:pPr>
      <w:r>
        <w:separator/>
      </w:r>
    </w:p>
  </w:endnote>
  <w:endnote w:type="continuationSeparator" w:id="0">
    <w:p w14:paraId="032B2EA9" w14:textId="77777777" w:rsidR="00150C7F" w:rsidRDefault="00150C7F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6D095" w14:textId="77777777" w:rsidR="00104A4B" w:rsidRDefault="00104A4B" w:rsidP="007F44DB">
    <w:pPr>
      <w:pStyle w:val="Pieddepage"/>
      <w:pBdr>
        <w:bottom w:val="single" w:sz="6" w:space="1" w:color="auto"/>
      </w:pBdr>
    </w:pPr>
  </w:p>
  <w:p w14:paraId="718CDAF6" w14:textId="77777777" w:rsidR="00104A4B" w:rsidRDefault="00104A4B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3B912B7" w14:textId="77777777" w:rsidR="00104A4B" w:rsidRDefault="00104A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CFC9" w14:textId="77777777" w:rsidR="00104A4B" w:rsidRDefault="00104A4B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104A4B" w14:paraId="05C2689D" w14:textId="77777777" w:rsidTr="007F44DB">
      <w:tc>
        <w:tcPr>
          <w:tcW w:w="2835" w:type="dxa"/>
        </w:tcPr>
        <w:p w14:paraId="63162BDB" w14:textId="77777777" w:rsidR="00104A4B" w:rsidRDefault="00104A4B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649D6898" w14:textId="77777777" w:rsidR="00104A4B" w:rsidRDefault="00104A4B" w:rsidP="007F44DB">
          <w:pPr>
            <w:pStyle w:val="Pieddepage"/>
          </w:pPr>
          <w:r>
            <w:t>Jordan Long</w:t>
          </w:r>
        </w:p>
      </w:tc>
    </w:tr>
    <w:tr w:rsidR="00104A4B" w14:paraId="0CA01FAE" w14:textId="77777777" w:rsidTr="007F44DB">
      <w:tc>
        <w:tcPr>
          <w:tcW w:w="2835" w:type="dxa"/>
        </w:tcPr>
        <w:p w14:paraId="0E33F6E6" w14:textId="77777777" w:rsidR="00104A4B" w:rsidRDefault="00104A4B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7A93A14E" w14:textId="77777777" w:rsidR="00104A4B" w:rsidRDefault="00104A4B" w:rsidP="007D3958">
          <w:pPr>
            <w:pStyle w:val="Pieddepage"/>
          </w:pPr>
          <w:r>
            <w:t>Jérôme Mialon / Pierre Demolliens</w:t>
          </w:r>
        </w:p>
      </w:tc>
    </w:tr>
  </w:tbl>
  <w:p w14:paraId="75EC10E0" w14:textId="77777777" w:rsidR="00104A4B" w:rsidRPr="007F44DB" w:rsidRDefault="00104A4B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3926" w14:textId="77777777" w:rsidR="00150C7F" w:rsidRDefault="00150C7F" w:rsidP="00511273">
      <w:pPr>
        <w:spacing w:after="0" w:line="240" w:lineRule="auto"/>
      </w:pPr>
      <w:r>
        <w:separator/>
      </w:r>
    </w:p>
  </w:footnote>
  <w:footnote w:type="continuationSeparator" w:id="0">
    <w:p w14:paraId="680D25BC" w14:textId="77777777" w:rsidR="00150C7F" w:rsidRDefault="00150C7F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104A4B" w14:paraId="2014B823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7907DAA4" w14:textId="77777777" w:rsidR="00104A4B" w:rsidRDefault="00104A4B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040EBF53" wp14:editId="44CE7E76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D5BCA6D" w14:textId="77777777" w:rsidR="00104A4B" w:rsidRDefault="00104A4B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05719364" w14:textId="77777777" w:rsidR="00104A4B" w:rsidRDefault="00104A4B" w:rsidP="007F44DB">
          <w:pPr>
            <w:pStyle w:val="En-tte"/>
            <w:jc w:val="center"/>
          </w:pPr>
          <w:r>
            <w:t>Réponse à la norme 62304</w:t>
          </w:r>
        </w:p>
        <w:p w14:paraId="713003FF" w14:textId="77777777" w:rsidR="00104A4B" w:rsidRDefault="00104A4B" w:rsidP="007F44DB">
          <w:pPr>
            <w:pStyle w:val="En-tte"/>
            <w:jc w:val="center"/>
          </w:pPr>
          <w:r>
            <w:t>Plan de développement du logiciel</w:t>
          </w:r>
        </w:p>
      </w:tc>
      <w:tc>
        <w:tcPr>
          <w:tcW w:w="2404" w:type="dxa"/>
          <w:shd w:val="clear" w:color="auto" w:fill="auto"/>
        </w:tcPr>
        <w:p w14:paraId="5A162EF8" w14:textId="6C40F123" w:rsidR="00104A4B" w:rsidRDefault="00104A4B" w:rsidP="007F44DB">
          <w:pPr>
            <w:pStyle w:val="En-tte"/>
            <w:jc w:val="center"/>
          </w:pPr>
          <w:r>
            <w:t xml:space="preserve">Version : </w:t>
          </w:r>
          <w:ins w:id="1134" w:author="Pierre Demolliens" w:date="2019-02-19T18:50:00Z">
            <w:r w:rsidR="007D45D9">
              <w:t>2</w:t>
            </w:r>
          </w:ins>
          <w:del w:id="1135" w:author="Pierre Demolliens" w:date="2019-02-19T18:50:00Z">
            <w:r w:rsidDel="007D45D9">
              <w:delText>1</w:delText>
            </w:r>
          </w:del>
          <w:r>
            <w:t>.0</w:t>
          </w:r>
        </w:p>
      </w:tc>
    </w:tr>
    <w:tr w:rsidR="00104A4B" w14:paraId="0EF35584" w14:textId="77777777" w:rsidTr="00193C33">
      <w:trPr>
        <w:trHeight w:val="246"/>
        <w:jc w:val="center"/>
      </w:trPr>
      <w:tc>
        <w:tcPr>
          <w:tcW w:w="1326" w:type="dxa"/>
          <w:vMerge/>
        </w:tcPr>
        <w:p w14:paraId="55E8DA99" w14:textId="77777777" w:rsidR="00104A4B" w:rsidRDefault="00104A4B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61170F26" w14:textId="77777777" w:rsidR="00104A4B" w:rsidRDefault="00104A4B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CAD1067" w14:textId="77777777" w:rsidR="00104A4B" w:rsidRDefault="00104A4B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265B12F7" w14:textId="66284588" w:rsidR="00104A4B" w:rsidRDefault="00104A4B" w:rsidP="007F44DB">
          <w:pPr>
            <w:pStyle w:val="En-tte"/>
            <w:jc w:val="center"/>
          </w:pPr>
          <w:r w:rsidRPr="00193C33">
            <w:t xml:space="preserve">Création : </w:t>
          </w:r>
          <w:ins w:id="1136" w:author="Pierre Demolliens" w:date="2019-02-19T18:50:00Z">
            <w:r w:rsidR="007D45D9">
              <w:t>19</w:t>
            </w:r>
          </w:ins>
          <w:del w:id="1137" w:author="Pierre Demolliens" w:date="2019-02-19T18:50:00Z">
            <w:r w:rsidDel="007D45D9">
              <w:delText>04</w:delText>
            </w:r>
          </w:del>
          <w:r w:rsidRPr="00193C33">
            <w:t>/</w:t>
          </w:r>
          <w:r>
            <w:t>01</w:t>
          </w:r>
          <w:r w:rsidRPr="00193C33">
            <w:t>/</w:t>
          </w:r>
          <w:r>
            <w:t>2019</w:t>
          </w:r>
        </w:p>
      </w:tc>
    </w:tr>
  </w:tbl>
  <w:p w14:paraId="28245CE1" w14:textId="77777777" w:rsidR="00104A4B" w:rsidRDefault="00104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1F0"/>
    <w:multiLevelType w:val="hybridMultilevel"/>
    <w:tmpl w:val="3E74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026E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569C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70B4C"/>
    <w:multiLevelType w:val="hybridMultilevel"/>
    <w:tmpl w:val="FA563B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9E10BE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F36D42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2D6531"/>
    <w:multiLevelType w:val="hybridMultilevel"/>
    <w:tmpl w:val="B8A655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B000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3B5976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6105EE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554A39"/>
    <w:multiLevelType w:val="hybridMultilevel"/>
    <w:tmpl w:val="621EB0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3C2E01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27B23EA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56CB8"/>
    <w:multiLevelType w:val="hybridMultilevel"/>
    <w:tmpl w:val="26445A7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3"/>
  </w:num>
  <w:num w:numId="4">
    <w:abstractNumId w:val="29"/>
  </w:num>
  <w:num w:numId="5">
    <w:abstractNumId w:val="36"/>
  </w:num>
  <w:num w:numId="6">
    <w:abstractNumId w:val="31"/>
  </w:num>
  <w:num w:numId="7">
    <w:abstractNumId w:val="11"/>
  </w:num>
  <w:num w:numId="8">
    <w:abstractNumId w:val="8"/>
  </w:num>
  <w:num w:numId="9">
    <w:abstractNumId w:val="42"/>
  </w:num>
  <w:num w:numId="10">
    <w:abstractNumId w:val="24"/>
  </w:num>
  <w:num w:numId="11">
    <w:abstractNumId w:val="23"/>
  </w:num>
  <w:num w:numId="12">
    <w:abstractNumId w:val="20"/>
  </w:num>
  <w:num w:numId="13">
    <w:abstractNumId w:val="37"/>
  </w:num>
  <w:num w:numId="14">
    <w:abstractNumId w:val="19"/>
  </w:num>
  <w:num w:numId="15">
    <w:abstractNumId w:val="9"/>
  </w:num>
  <w:num w:numId="16">
    <w:abstractNumId w:val="35"/>
  </w:num>
  <w:num w:numId="17">
    <w:abstractNumId w:val="38"/>
  </w:num>
  <w:num w:numId="18">
    <w:abstractNumId w:val="0"/>
  </w:num>
  <w:num w:numId="19">
    <w:abstractNumId w:val="13"/>
  </w:num>
  <w:num w:numId="20">
    <w:abstractNumId w:val="10"/>
  </w:num>
  <w:num w:numId="21">
    <w:abstractNumId w:val="39"/>
  </w:num>
  <w:num w:numId="22">
    <w:abstractNumId w:val="25"/>
  </w:num>
  <w:num w:numId="23">
    <w:abstractNumId w:val="27"/>
  </w:num>
  <w:num w:numId="24">
    <w:abstractNumId w:val="1"/>
  </w:num>
  <w:num w:numId="25">
    <w:abstractNumId w:val="34"/>
  </w:num>
  <w:num w:numId="26">
    <w:abstractNumId w:val="40"/>
  </w:num>
  <w:num w:numId="27">
    <w:abstractNumId w:val="30"/>
  </w:num>
  <w:num w:numId="28">
    <w:abstractNumId w:val="18"/>
  </w:num>
  <w:num w:numId="29">
    <w:abstractNumId w:val="17"/>
  </w:num>
  <w:num w:numId="30">
    <w:abstractNumId w:val="26"/>
  </w:num>
  <w:num w:numId="31">
    <w:abstractNumId w:val="14"/>
  </w:num>
  <w:num w:numId="32">
    <w:abstractNumId w:val="21"/>
  </w:num>
  <w:num w:numId="33">
    <w:abstractNumId w:val="28"/>
  </w:num>
  <w:num w:numId="34">
    <w:abstractNumId w:val="16"/>
  </w:num>
  <w:num w:numId="35">
    <w:abstractNumId w:val="41"/>
  </w:num>
  <w:num w:numId="36">
    <w:abstractNumId w:val="6"/>
  </w:num>
  <w:num w:numId="37">
    <w:abstractNumId w:val="33"/>
  </w:num>
  <w:num w:numId="38">
    <w:abstractNumId w:val="22"/>
  </w:num>
  <w:num w:numId="39">
    <w:abstractNumId w:val="7"/>
  </w:num>
  <w:num w:numId="40">
    <w:abstractNumId w:val="5"/>
  </w:num>
  <w:num w:numId="41">
    <w:abstractNumId w:val="12"/>
  </w:num>
  <w:num w:numId="42">
    <w:abstractNumId w:val="15"/>
  </w:num>
  <w:num w:numId="43">
    <w:abstractNumId w:val="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5D2C"/>
    <w:rsid w:val="00007ADB"/>
    <w:rsid w:val="00011197"/>
    <w:rsid w:val="000148FE"/>
    <w:rsid w:val="00015E32"/>
    <w:rsid w:val="00020299"/>
    <w:rsid w:val="00020748"/>
    <w:rsid w:val="0002113E"/>
    <w:rsid w:val="000233A9"/>
    <w:rsid w:val="00027766"/>
    <w:rsid w:val="00043FD2"/>
    <w:rsid w:val="00044147"/>
    <w:rsid w:val="0005007C"/>
    <w:rsid w:val="000502D4"/>
    <w:rsid w:val="00051231"/>
    <w:rsid w:val="00051874"/>
    <w:rsid w:val="0005312D"/>
    <w:rsid w:val="0005585A"/>
    <w:rsid w:val="00060720"/>
    <w:rsid w:val="00063672"/>
    <w:rsid w:val="000659CB"/>
    <w:rsid w:val="00071012"/>
    <w:rsid w:val="00074F4F"/>
    <w:rsid w:val="0008076F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5529"/>
    <w:rsid w:val="000C0C52"/>
    <w:rsid w:val="000C245F"/>
    <w:rsid w:val="000C4405"/>
    <w:rsid w:val="000D3EC9"/>
    <w:rsid w:val="000D6FF2"/>
    <w:rsid w:val="00102C58"/>
    <w:rsid w:val="00104645"/>
    <w:rsid w:val="00104A4B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40BA0"/>
    <w:rsid w:val="0014166E"/>
    <w:rsid w:val="00146ED8"/>
    <w:rsid w:val="00150C7F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4DFA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D3023"/>
    <w:rsid w:val="001D7CCD"/>
    <w:rsid w:val="001E2185"/>
    <w:rsid w:val="001E2DDE"/>
    <w:rsid w:val="001E5902"/>
    <w:rsid w:val="001E5E00"/>
    <w:rsid w:val="001E69C9"/>
    <w:rsid w:val="001F0FB6"/>
    <w:rsid w:val="001F26C4"/>
    <w:rsid w:val="001F2FE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62C"/>
    <w:rsid w:val="0021685D"/>
    <w:rsid w:val="00222450"/>
    <w:rsid w:val="00222FBC"/>
    <w:rsid w:val="00232D04"/>
    <w:rsid w:val="00234716"/>
    <w:rsid w:val="00234DD4"/>
    <w:rsid w:val="0024121E"/>
    <w:rsid w:val="002474ED"/>
    <w:rsid w:val="00253DD0"/>
    <w:rsid w:val="002613B2"/>
    <w:rsid w:val="00266A15"/>
    <w:rsid w:val="00285246"/>
    <w:rsid w:val="00287582"/>
    <w:rsid w:val="00293978"/>
    <w:rsid w:val="00293F40"/>
    <w:rsid w:val="002A5AA9"/>
    <w:rsid w:val="002A7735"/>
    <w:rsid w:val="002A7AA4"/>
    <w:rsid w:val="002B14FD"/>
    <w:rsid w:val="002B1DFD"/>
    <w:rsid w:val="002B20FC"/>
    <w:rsid w:val="002B2D81"/>
    <w:rsid w:val="002B5FCF"/>
    <w:rsid w:val="002B765A"/>
    <w:rsid w:val="002C090A"/>
    <w:rsid w:val="002C1A07"/>
    <w:rsid w:val="002C4EDE"/>
    <w:rsid w:val="002D2C63"/>
    <w:rsid w:val="002E1452"/>
    <w:rsid w:val="002E310D"/>
    <w:rsid w:val="002E4706"/>
    <w:rsid w:val="002E4CDF"/>
    <w:rsid w:val="002F2A7A"/>
    <w:rsid w:val="002F62B3"/>
    <w:rsid w:val="002F7EF2"/>
    <w:rsid w:val="002F7FBC"/>
    <w:rsid w:val="0030154E"/>
    <w:rsid w:val="003026F3"/>
    <w:rsid w:val="00303A82"/>
    <w:rsid w:val="003058F4"/>
    <w:rsid w:val="0031598E"/>
    <w:rsid w:val="00317060"/>
    <w:rsid w:val="00320CF0"/>
    <w:rsid w:val="0032710C"/>
    <w:rsid w:val="00331005"/>
    <w:rsid w:val="0033178F"/>
    <w:rsid w:val="00333EBD"/>
    <w:rsid w:val="00334E9A"/>
    <w:rsid w:val="00341997"/>
    <w:rsid w:val="0034462E"/>
    <w:rsid w:val="00361C20"/>
    <w:rsid w:val="00363D70"/>
    <w:rsid w:val="003714A1"/>
    <w:rsid w:val="0037283C"/>
    <w:rsid w:val="0037398F"/>
    <w:rsid w:val="003739E6"/>
    <w:rsid w:val="003773F9"/>
    <w:rsid w:val="00377AA1"/>
    <w:rsid w:val="003806CA"/>
    <w:rsid w:val="00382D77"/>
    <w:rsid w:val="003915F0"/>
    <w:rsid w:val="00396A43"/>
    <w:rsid w:val="003A0BB2"/>
    <w:rsid w:val="003A18C8"/>
    <w:rsid w:val="003A736E"/>
    <w:rsid w:val="003A7F51"/>
    <w:rsid w:val="003B047D"/>
    <w:rsid w:val="003B1488"/>
    <w:rsid w:val="003B156E"/>
    <w:rsid w:val="003B3B69"/>
    <w:rsid w:val="003B41C5"/>
    <w:rsid w:val="003B4CB9"/>
    <w:rsid w:val="003B5821"/>
    <w:rsid w:val="003B60D3"/>
    <w:rsid w:val="003C000C"/>
    <w:rsid w:val="003C22CE"/>
    <w:rsid w:val="003C5884"/>
    <w:rsid w:val="003D0303"/>
    <w:rsid w:val="003D5E3C"/>
    <w:rsid w:val="003D732F"/>
    <w:rsid w:val="003E0986"/>
    <w:rsid w:val="003E2AD5"/>
    <w:rsid w:val="003E5AF7"/>
    <w:rsid w:val="003E6C3F"/>
    <w:rsid w:val="003F0ADE"/>
    <w:rsid w:val="003F2E1C"/>
    <w:rsid w:val="003F306C"/>
    <w:rsid w:val="00400DCE"/>
    <w:rsid w:val="00410672"/>
    <w:rsid w:val="00411F17"/>
    <w:rsid w:val="00413D37"/>
    <w:rsid w:val="0041555B"/>
    <w:rsid w:val="004172DB"/>
    <w:rsid w:val="00420FDC"/>
    <w:rsid w:val="0042226B"/>
    <w:rsid w:val="004225CD"/>
    <w:rsid w:val="00423898"/>
    <w:rsid w:val="004260A1"/>
    <w:rsid w:val="00430303"/>
    <w:rsid w:val="004306EB"/>
    <w:rsid w:val="00430C14"/>
    <w:rsid w:val="0043328C"/>
    <w:rsid w:val="00441F9A"/>
    <w:rsid w:val="00443CC6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E23"/>
    <w:rsid w:val="00463E5C"/>
    <w:rsid w:val="004642B2"/>
    <w:rsid w:val="004670D9"/>
    <w:rsid w:val="0046778A"/>
    <w:rsid w:val="00473DD9"/>
    <w:rsid w:val="00475B02"/>
    <w:rsid w:val="004765AB"/>
    <w:rsid w:val="00481C79"/>
    <w:rsid w:val="00481CD7"/>
    <w:rsid w:val="00483B7E"/>
    <w:rsid w:val="00486E23"/>
    <w:rsid w:val="00492DC7"/>
    <w:rsid w:val="00493492"/>
    <w:rsid w:val="004950F8"/>
    <w:rsid w:val="0049646D"/>
    <w:rsid w:val="004A2AF4"/>
    <w:rsid w:val="004A3944"/>
    <w:rsid w:val="004B7500"/>
    <w:rsid w:val="004C5FBC"/>
    <w:rsid w:val="004C6D37"/>
    <w:rsid w:val="004C7159"/>
    <w:rsid w:val="004C7FD5"/>
    <w:rsid w:val="004D25C1"/>
    <w:rsid w:val="004D48EE"/>
    <w:rsid w:val="004D53D7"/>
    <w:rsid w:val="004D668A"/>
    <w:rsid w:val="004D6E75"/>
    <w:rsid w:val="004D7E00"/>
    <w:rsid w:val="004E0F6A"/>
    <w:rsid w:val="004E74AA"/>
    <w:rsid w:val="004F2FFD"/>
    <w:rsid w:val="004F5EA3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4481E"/>
    <w:rsid w:val="005512DF"/>
    <w:rsid w:val="005524E1"/>
    <w:rsid w:val="00553198"/>
    <w:rsid w:val="00557D97"/>
    <w:rsid w:val="00564945"/>
    <w:rsid w:val="0057425A"/>
    <w:rsid w:val="0058198E"/>
    <w:rsid w:val="0058257A"/>
    <w:rsid w:val="00582E66"/>
    <w:rsid w:val="00585D7C"/>
    <w:rsid w:val="005874E3"/>
    <w:rsid w:val="005918F2"/>
    <w:rsid w:val="00591CFE"/>
    <w:rsid w:val="00593455"/>
    <w:rsid w:val="00594AE8"/>
    <w:rsid w:val="00597E95"/>
    <w:rsid w:val="005A0090"/>
    <w:rsid w:val="005A1560"/>
    <w:rsid w:val="005A2B93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BFA"/>
    <w:rsid w:val="005F4281"/>
    <w:rsid w:val="005F5567"/>
    <w:rsid w:val="005F66B7"/>
    <w:rsid w:val="005F7A0E"/>
    <w:rsid w:val="005F7E8B"/>
    <w:rsid w:val="006004B1"/>
    <w:rsid w:val="0060401E"/>
    <w:rsid w:val="00605917"/>
    <w:rsid w:val="0060651F"/>
    <w:rsid w:val="006150B1"/>
    <w:rsid w:val="0061683A"/>
    <w:rsid w:val="006214EF"/>
    <w:rsid w:val="00621B2C"/>
    <w:rsid w:val="00622D3C"/>
    <w:rsid w:val="00624DFD"/>
    <w:rsid w:val="006253F1"/>
    <w:rsid w:val="0062586C"/>
    <w:rsid w:val="00627D23"/>
    <w:rsid w:val="006300E9"/>
    <w:rsid w:val="00630262"/>
    <w:rsid w:val="006324AA"/>
    <w:rsid w:val="006330E3"/>
    <w:rsid w:val="0063464F"/>
    <w:rsid w:val="00634688"/>
    <w:rsid w:val="0063737B"/>
    <w:rsid w:val="00637C8D"/>
    <w:rsid w:val="006429A0"/>
    <w:rsid w:val="00645CA2"/>
    <w:rsid w:val="0064757A"/>
    <w:rsid w:val="00650C80"/>
    <w:rsid w:val="00651B73"/>
    <w:rsid w:val="006538A1"/>
    <w:rsid w:val="00653B28"/>
    <w:rsid w:val="006641D3"/>
    <w:rsid w:val="00666359"/>
    <w:rsid w:val="00667192"/>
    <w:rsid w:val="00667F2B"/>
    <w:rsid w:val="00670166"/>
    <w:rsid w:val="00671D11"/>
    <w:rsid w:val="00672CCC"/>
    <w:rsid w:val="006734D6"/>
    <w:rsid w:val="00674881"/>
    <w:rsid w:val="00681C83"/>
    <w:rsid w:val="0069382A"/>
    <w:rsid w:val="006955FC"/>
    <w:rsid w:val="006977C8"/>
    <w:rsid w:val="006978F1"/>
    <w:rsid w:val="006A2049"/>
    <w:rsid w:val="006A2151"/>
    <w:rsid w:val="006A7266"/>
    <w:rsid w:val="006B046A"/>
    <w:rsid w:val="006B088A"/>
    <w:rsid w:val="006B0A86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4355"/>
    <w:rsid w:val="007274FB"/>
    <w:rsid w:val="0072788D"/>
    <w:rsid w:val="00731F70"/>
    <w:rsid w:val="00741715"/>
    <w:rsid w:val="007444A1"/>
    <w:rsid w:val="00751C22"/>
    <w:rsid w:val="00751FA3"/>
    <w:rsid w:val="007523D3"/>
    <w:rsid w:val="00755A2D"/>
    <w:rsid w:val="00763602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2897"/>
    <w:rsid w:val="007C297E"/>
    <w:rsid w:val="007D3958"/>
    <w:rsid w:val="007D45D9"/>
    <w:rsid w:val="007D4AF7"/>
    <w:rsid w:val="007D6B66"/>
    <w:rsid w:val="007D73AE"/>
    <w:rsid w:val="007D7C75"/>
    <w:rsid w:val="007E4735"/>
    <w:rsid w:val="007E4B2E"/>
    <w:rsid w:val="007E6E37"/>
    <w:rsid w:val="007F26EB"/>
    <w:rsid w:val="007F41FA"/>
    <w:rsid w:val="007F44DB"/>
    <w:rsid w:val="007F55E0"/>
    <w:rsid w:val="007F694B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0E67"/>
    <w:rsid w:val="00821831"/>
    <w:rsid w:val="00824C3E"/>
    <w:rsid w:val="00824DC6"/>
    <w:rsid w:val="00826E95"/>
    <w:rsid w:val="0083037E"/>
    <w:rsid w:val="008343EA"/>
    <w:rsid w:val="00835BE1"/>
    <w:rsid w:val="00844AAE"/>
    <w:rsid w:val="0084593C"/>
    <w:rsid w:val="00846E4C"/>
    <w:rsid w:val="00850FF1"/>
    <w:rsid w:val="0085606F"/>
    <w:rsid w:val="00861A58"/>
    <w:rsid w:val="00866CDB"/>
    <w:rsid w:val="008716B7"/>
    <w:rsid w:val="008717C8"/>
    <w:rsid w:val="008723F6"/>
    <w:rsid w:val="00872E89"/>
    <w:rsid w:val="0087356E"/>
    <w:rsid w:val="008803BF"/>
    <w:rsid w:val="008805A5"/>
    <w:rsid w:val="00880BD2"/>
    <w:rsid w:val="00881B67"/>
    <w:rsid w:val="00882A90"/>
    <w:rsid w:val="00893F8B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5DE7"/>
    <w:rsid w:val="008F5E3D"/>
    <w:rsid w:val="008F6905"/>
    <w:rsid w:val="00901EDF"/>
    <w:rsid w:val="009026FB"/>
    <w:rsid w:val="00903777"/>
    <w:rsid w:val="009039FF"/>
    <w:rsid w:val="009059BE"/>
    <w:rsid w:val="009108AC"/>
    <w:rsid w:val="009110EB"/>
    <w:rsid w:val="00911FE4"/>
    <w:rsid w:val="00912314"/>
    <w:rsid w:val="00912CC6"/>
    <w:rsid w:val="00917676"/>
    <w:rsid w:val="0092333B"/>
    <w:rsid w:val="00926C9F"/>
    <w:rsid w:val="00931E15"/>
    <w:rsid w:val="00933089"/>
    <w:rsid w:val="00936121"/>
    <w:rsid w:val="009405F2"/>
    <w:rsid w:val="00954FFA"/>
    <w:rsid w:val="00956328"/>
    <w:rsid w:val="00957885"/>
    <w:rsid w:val="009620C6"/>
    <w:rsid w:val="009623E9"/>
    <w:rsid w:val="00964802"/>
    <w:rsid w:val="00964A4E"/>
    <w:rsid w:val="00964CE7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46E1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486C"/>
    <w:rsid w:val="009C58A6"/>
    <w:rsid w:val="009C61F8"/>
    <w:rsid w:val="009C7DEA"/>
    <w:rsid w:val="009D3857"/>
    <w:rsid w:val="009D5EA4"/>
    <w:rsid w:val="009D7B6E"/>
    <w:rsid w:val="009E0265"/>
    <w:rsid w:val="009E14D9"/>
    <w:rsid w:val="009E331B"/>
    <w:rsid w:val="009E6B15"/>
    <w:rsid w:val="00A007E0"/>
    <w:rsid w:val="00A1271F"/>
    <w:rsid w:val="00A127E8"/>
    <w:rsid w:val="00A13D52"/>
    <w:rsid w:val="00A246F2"/>
    <w:rsid w:val="00A275DE"/>
    <w:rsid w:val="00A27D93"/>
    <w:rsid w:val="00A32D1B"/>
    <w:rsid w:val="00A33D56"/>
    <w:rsid w:val="00A34567"/>
    <w:rsid w:val="00A37E1E"/>
    <w:rsid w:val="00A41204"/>
    <w:rsid w:val="00A45260"/>
    <w:rsid w:val="00A45393"/>
    <w:rsid w:val="00A51332"/>
    <w:rsid w:val="00A552D3"/>
    <w:rsid w:val="00A55D5C"/>
    <w:rsid w:val="00A57B7D"/>
    <w:rsid w:val="00A6046B"/>
    <w:rsid w:val="00A64508"/>
    <w:rsid w:val="00A66AC6"/>
    <w:rsid w:val="00A71FAD"/>
    <w:rsid w:val="00A7587F"/>
    <w:rsid w:val="00A77869"/>
    <w:rsid w:val="00A80369"/>
    <w:rsid w:val="00A80D83"/>
    <w:rsid w:val="00A81B8E"/>
    <w:rsid w:val="00A82363"/>
    <w:rsid w:val="00A83BE4"/>
    <w:rsid w:val="00A92DE9"/>
    <w:rsid w:val="00A93B47"/>
    <w:rsid w:val="00AA0371"/>
    <w:rsid w:val="00AA08BF"/>
    <w:rsid w:val="00AA45FC"/>
    <w:rsid w:val="00AA4F2D"/>
    <w:rsid w:val="00AA5D0F"/>
    <w:rsid w:val="00AB09F3"/>
    <w:rsid w:val="00AB0EFD"/>
    <w:rsid w:val="00AB3E05"/>
    <w:rsid w:val="00AB58EE"/>
    <w:rsid w:val="00AB5D9F"/>
    <w:rsid w:val="00AC0CAB"/>
    <w:rsid w:val="00AC3642"/>
    <w:rsid w:val="00AD4C39"/>
    <w:rsid w:val="00AE424F"/>
    <w:rsid w:val="00AE5B04"/>
    <w:rsid w:val="00AE7329"/>
    <w:rsid w:val="00B01B32"/>
    <w:rsid w:val="00B0404F"/>
    <w:rsid w:val="00B05D04"/>
    <w:rsid w:val="00B0780C"/>
    <w:rsid w:val="00B07E68"/>
    <w:rsid w:val="00B11B0A"/>
    <w:rsid w:val="00B13FB6"/>
    <w:rsid w:val="00B20575"/>
    <w:rsid w:val="00B23FE5"/>
    <w:rsid w:val="00B25DD8"/>
    <w:rsid w:val="00B27343"/>
    <w:rsid w:val="00B32EDA"/>
    <w:rsid w:val="00B32F5B"/>
    <w:rsid w:val="00B34891"/>
    <w:rsid w:val="00B3527B"/>
    <w:rsid w:val="00B36F9D"/>
    <w:rsid w:val="00B40DAC"/>
    <w:rsid w:val="00B4413D"/>
    <w:rsid w:val="00B46117"/>
    <w:rsid w:val="00B47E92"/>
    <w:rsid w:val="00B50895"/>
    <w:rsid w:val="00B52B02"/>
    <w:rsid w:val="00B52B4D"/>
    <w:rsid w:val="00B66AAF"/>
    <w:rsid w:val="00B70806"/>
    <w:rsid w:val="00B70ECF"/>
    <w:rsid w:val="00B72963"/>
    <w:rsid w:val="00B73F16"/>
    <w:rsid w:val="00B824A0"/>
    <w:rsid w:val="00B85CAD"/>
    <w:rsid w:val="00B85F9B"/>
    <w:rsid w:val="00B90767"/>
    <w:rsid w:val="00B926D4"/>
    <w:rsid w:val="00B93A5C"/>
    <w:rsid w:val="00B94D31"/>
    <w:rsid w:val="00BA0CD3"/>
    <w:rsid w:val="00BA2AF9"/>
    <w:rsid w:val="00BA61C9"/>
    <w:rsid w:val="00BB3CC5"/>
    <w:rsid w:val="00BC0FFB"/>
    <w:rsid w:val="00BC2D2B"/>
    <w:rsid w:val="00BC44FE"/>
    <w:rsid w:val="00BC45CA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7283"/>
    <w:rsid w:val="00BF4607"/>
    <w:rsid w:val="00BF5183"/>
    <w:rsid w:val="00C01120"/>
    <w:rsid w:val="00C029DD"/>
    <w:rsid w:val="00C02EBC"/>
    <w:rsid w:val="00C0667E"/>
    <w:rsid w:val="00C1012C"/>
    <w:rsid w:val="00C11711"/>
    <w:rsid w:val="00C12EDB"/>
    <w:rsid w:val="00C2052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7BAF"/>
    <w:rsid w:val="00C60F0D"/>
    <w:rsid w:val="00C6387C"/>
    <w:rsid w:val="00C642CE"/>
    <w:rsid w:val="00C7060A"/>
    <w:rsid w:val="00C70736"/>
    <w:rsid w:val="00C72FA6"/>
    <w:rsid w:val="00C73F96"/>
    <w:rsid w:val="00C74101"/>
    <w:rsid w:val="00C82221"/>
    <w:rsid w:val="00C823A0"/>
    <w:rsid w:val="00C8499B"/>
    <w:rsid w:val="00C872A0"/>
    <w:rsid w:val="00C97234"/>
    <w:rsid w:val="00C97434"/>
    <w:rsid w:val="00CA5D99"/>
    <w:rsid w:val="00CA7587"/>
    <w:rsid w:val="00CA7A82"/>
    <w:rsid w:val="00CB0FA1"/>
    <w:rsid w:val="00CB0FBC"/>
    <w:rsid w:val="00CB2689"/>
    <w:rsid w:val="00CB360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0EF0"/>
    <w:rsid w:val="00D01003"/>
    <w:rsid w:val="00D029F0"/>
    <w:rsid w:val="00D02CAA"/>
    <w:rsid w:val="00D03215"/>
    <w:rsid w:val="00D11895"/>
    <w:rsid w:val="00D13B3B"/>
    <w:rsid w:val="00D1432B"/>
    <w:rsid w:val="00D14F16"/>
    <w:rsid w:val="00D17212"/>
    <w:rsid w:val="00D20B0A"/>
    <w:rsid w:val="00D23E2F"/>
    <w:rsid w:val="00D243D9"/>
    <w:rsid w:val="00D27CE7"/>
    <w:rsid w:val="00D312E9"/>
    <w:rsid w:val="00D37252"/>
    <w:rsid w:val="00D45AC3"/>
    <w:rsid w:val="00D4624D"/>
    <w:rsid w:val="00D50B91"/>
    <w:rsid w:val="00D55F3F"/>
    <w:rsid w:val="00D56FAE"/>
    <w:rsid w:val="00D63E1E"/>
    <w:rsid w:val="00D64512"/>
    <w:rsid w:val="00D6530A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32F3"/>
    <w:rsid w:val="00DA3893"/>
    <w:rsid w:val="00DA448D"/>
    <w:rsid w:val="00DA5465"/>
    <w:rsid w:val="00DA568D"/>
    <w:rsid w:val="00DB111B"/>
    <w:rsid w:val="00DB3DBB"/>
    <w:rsid w:val="00DB6D8C"/>
    <w:rsid w:val="00DB72FB"/>
    <w:rsid w:val="00DC150B"/>
    <w:rsid w:val="00DC46E0"/>
    <w:rsid w:val="00DC5D11"/>
    <w:rsid w:val="00DC781A"/>
    <w:rsid w:val="00DD0399"/>
    <w:rsid w:val="00DD2E08"/>
    <w:rsid w:val="00DD36E9"/>
    <w:rsid w:val="00DD64A5"/>
    <w:rsid w:val="00DD6C20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326B"/>
    <w:rsid w:val="00E133A9"/>
    <w:rsid w:val="00E166E7"/>
    <w:rsid w:val="00E21103"/>
    <w:rsid w:val="00E21ADD"/>
    <w:rsid w:val="00E22C5F"/>
    <w:rsid w:val="00E25233"/>
    <w:rsid w:val="00E3235F"/>
    <w:rsid w:val="00E356C3"/>
    <w:rsid w:val="00E42797"/>
    <w:rsid w:val="00E44BC7"/>
    <w:rsid w:val="00E46184"/>
    <w:rsid w:val="00E47319"/>
    <w:rsid w:val="00E556B0"/>
    <w:rsid w:val="00E61DF8"/>
    <w:rsid w:val="00E71734"/>
    <w:rsid w:val="00E71EC8"/>
    <w:rsid w:val="00E737DF"/>
    <w:rsid w:val="00E8025F"/>
    <w:rsid w:val="00E819F5"/>
    <w:rsid w:val="00E8544A"/>
    <w:rsid w:val="00E86415"/>
    <w:rsid w:val="00E924EB"/>
    <w:rsid w:val="00E944BF"/>
    <w:rsid w:val="00E969A9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54D1"/>
    <w:rsid w:val="00ED5C46"/>
    <w:rsid w:val="00ED5C5E"/>
    <w:rsid w:val="00EE2888"/>
    <w:rsid w:val="00EE5349"/>
    <w:rsid w:val="00EF3B71"/>
    <w:rsid w:val="00EF4A91"/>
    <w:rsid w:val="00F00D44"/>
    <w:rsid w:val="00F04237"/>
    <w:rsid w:val="00F23321"/>
    <w:rsid w:val="00F3132A"/>
    <w:rsid w:val="00F31A96"/>
    <w:rsid w:val="00F31E57"/>
    <w:rsid w:val="00F3668A"/>
    <w:rsid w:val="00F4148F"/>
    <w:rsid w:val="00F435B5"/>
    <w:rsid w:val="00F45AC3"/>
    <w:rsid w:val="00F47DCD"/>
    <w:rsid w:val="00F542AA"/>
    <w:rsid w:val="00F5491F"/>
    <w:rsid w:val="00F54FC2"/>
    <w:rsid w:val="00F5520F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33B4"/>
    <w:rsid w:val="00FD56EA"/>
    <w:rsid w:val="00FD5C7D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914715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longjordan/GestionPati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B9B621-4323-4D2A-BB44-3159D78D2337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61B7F24A-3708-4502-957C-EC6911BA744E}">
      <dgm:prSet phldrT="[Texte]" custT="1"/>
      <dgm:spPr/>
      <dgm:t>
        <a:bodyPr/>
        <a:lstStyle/>
        <a:p>
          <a:pPr algn="ctr"/>
          <a:r>
            <a:rPr lang="fr-FR" sz="1400" b="0"/>
            <a:t>Jordan Long: Directeur R&amp;D</a:t>
          </a:r>
        </a:p>
      </dgm:t>
    </dgm:pt>
    <dgm:pt modelId="{90E73733-7595-4E38-83DA-2A868D6221A0}" type="parTrans" cxnId="{DF42CF88-D6C5-44F4-9FFB-CDF2FCF41C10}">
      <dgm:prSet/>
      <dgm:spPr/>
      <dgm:t>
        <a:bodyPr/>
        <a:lstStyle/>
        <a:p>
          <a:pPr algn="ctr"/>
          <a:endParaRPr lang="fr-FR" sz="1400"/>
        </a:p>
      </dgm:t>
    </dgm:pt>
    <dgm:pt modelId="{207465A5-0497-4E40-9A20-084A49C92452}" type="sibTrans" cxnId="{DF42CF88-D6C5-44F4-9FFB-CDF2FCF41C10}">
      <dgm:prSet custT="1"/>
      <dgm:spPr/>
      <dgm:t>
        <a:bodyPr/>
        <a:lstStyle/>
        <a:p>
          <a:pPr algn="ctr"/>
          <a:endParaRPr lang="fr-FR" sz="1400"/>
        </a:p>
      </dgm:t>
    </dgm:pt>
    <dgm:pt modelId="{61FE380F-E557-4975-995A-571709FB4349}">
      <dgm:prSet phldrT="[Texte]" custT="1"/>
      <dgm:spPr/>
      <dgm:t>
        <a:bodyPr/>
        <a:lstStyle/>
        <a:p>
          <a:pPr algn="ctr"/>
          <a:r>
            <a:rPr lang="fr-FR" sz="1400" b="0"/>
            <a:t>Pierre Demolliens :Chef de projet</a:t>
          </a:r>
        </a:p>
      </dgm:t>
    </dgm:pt>
    <dgm:pt modelId="{55CB2366-DE48-4319-8CAC-32364FC4E939}" type="sibTrans" cxnId="{FE535BFA-88E6-41A6-B0F8-6018C727F4E8}">
      <dgm:prSet custT="1"/>
      <dgm:spPr/>
      <dgm:t>
        <a:bodyPr/>
        <a:lstStyle/>
        <a:p>
          <a:pPr algn="ctr"/>
          <a:endParaRPr lang="fr-FR" sz="1400"/>
        </a:p>
      </dgm:t>
    </dgm:pt>
    <dgm:pt modelId="{6D22A043-5373-4C60-ABC6-7CFD65C8CBB2}" type="parTrans" cxnId="{FE535BFA-88E6-41A6-B0F8-6018C727F4E8}">
      <dgm:prSet/>
      <dgm:spPr/>
      <dgm:t>
        <a:bodyPr/>
        <a:lstStyle/>
        <a:p>
          <a:pPr algn="ctr"/>
          <a:endParaRPr lang="fr-FR" sz="1400"/>
        </a:p>
      </dgm:t>
    </dgm:pt>
    <dgm:pt modelId="{0AC956E4-C66B-4E05-A71D-2A32E1594C1D}">
      <dgm:prSet phldrT="[Texte]" custT="1"/>
      <dgm:spPr/>
      <dgm:t>
        <a:bodyPr/>
        <a:lstStyle/>
        <a:p>
          <a:pPr algn="ctr"/>
          <a:r>
            <a:rPr lang="fr-FR" sz="1400" b="0"/>
            <a:t>Jérôme Mialon: Developpeur</a:t>
          </a:r>
        </a:p>
      </dgm:t>
    </dgm:pt>
    <dgm:pt modelId="{9D4B1F7E-D6C4-4FE4-A335-C62B39FDFD5B}" type="parTrans" cxnId="{DAD30D39-1BEA-40FA-8705-ACBD8F70A37B}">
      <dgm:prSet/>
      <dgm:spPr/>
      <dgm:t>
        <a:bodyPr/>
        <a:lstStyle/>
        <a:p>
          <a:endParaRPr lang="fr-FR"/>
        </a:p>
      </dgm:t>
    </dgm:pt>
    <dgm:pt modelId="{5E5D4A5B-4C9A-4E89-91A4-73FDCCBEF6CF}" type="sibTrans" cxnId="{DAD30D39-1BEA-40FA-8705-ACBD8F70A37B}">
      <dgm:prSet/>
      <dgm:spPr/>
      <dgm:t>
        <a:bodyPr/>
        <a:lstStyle/>
        <a:p>
          <a:endParaRPr lang="fr-FR"/>
        </a:p>
      </dgm:t>
    </dgm:pt>
    <dgm:pt modelId="{2ADF8E45-BC33-4CF1-B4AC-F061FFB06B4C}" type="pres">
      <dgm:prSet presAssocID="{C8B9B621-4323-4D2A-BB44-3159D78D23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0A9060-D198-43D4-8B83-8A6E5F2DA671}" type="pres">
      <dgm:prSet presAssocID="{61B7F24A-3708-4502-957C-EC6911BA744E}" presName="hierRoot1" presStyleCnt="0">
        <dgm:presLayoutVars>
          <dgm:hierBranch val="init"/>
        </dgm:presLayoutVars>
      </dgm:prSet>
      <dgm:spPr/>
    </dgm:pt>
    <dgm:pt modelId="{BD0FA4CD-0C00-45C3-85A3-2EE5F01CAEEA}" type="pres">
      <dgm:prSet presAssocID="{61B7F24A-3708-4502-957C-EC6911BA744E}" presName="rootComposite1" presStyleCnt="0"/>
      <dgm:spPr/>
    </dgm:pt>
    <dgm:pt modelId="{49AA98A5-8DF6-470C-A052-61A3BEC19DE8}" type="pres">
      <dgm:prSet presAssocID="{61B7F24A-3708-4502-957C-EC6911BA744E}" presName="rootText1" presStyleLbl="node0" presStyleIdx="0" presStyleCnt="1" custScaleX="135210">
        <dgm:presLayoutVars>
          <dgm:chPref val="3"/>
        </dgm:presLayoutVars>
      </dgm:prSet>
      <dgm:spPr/>
    </dgm:pt>
    <dgm:pt modelId="{DCF95E4C-45A7-4B8D-8A2A-AF914C0D4558}" type="pres">
      <dgm:prSet presAssocID="{61B7F24A-3708-4502-957C-EC6911BA744E}" presName="rootConnector1" presStyleLbl="node1" presStyleIdx="0" presStyleCnt="0"/>
      <dgm:spPr/>
    </dgm:pt>
    <dgm:pt modelId="{5B202337-0B5B-48E9-91A6-B836DAE4C0D6}" type="pres">
      <dgm:prSet presAssocID="{61B7F24A-3708-4502-957C-EC6911BA744E}" presName="hierChild2" presStyleCnt="0"/>
      <dgm:spPr/>
    </dgm:pt>
    <dgm:pt modelId="{2A5E6D1E-0852-49FB-BBEC-3E647045EFF8}" type="pres">
      <dgm:prSet presAssocID="{6D22A043-5373-4C60-ABC6-7CFD65C8CBB2}" presName="Name37" presStyleLbl="parChTrans1D2" presStyleIdx="0" presStyleCnt="1"/>
      <dgm:spPr/>
    </dgm:pt>
    <dgm:pt modelId="{B450F1F6-D2DC-431A-A39F-DF658EFD3F92}" type="pres">
      <dgm:prSet presAssocID="{61FE380F-E557-4975-995A-571709FB4349}" presName="hierRoot2" presStyleCnt="0">
        <dgm:presLayoutVars>
          <dgm:hierBranch val="init"/>
        </dgm:presLayoutVars>
      </dgm:prSet>
      <dgm:spPr/>
    </dgm:pt>
    <dgm:pt modelId="{F4E4BD23-21D5-44E4-956C-AB3B57B7C701}" type="pres">
      <dgm:prSet presAssocID="{61FE380F-E557-4975-995A-571709FB4349}" presName="rootComposite" presStyleCnt="0"/>
      <dgm:spPr/>
    </dgm:pt>
    <dgm:pt modelId="{E84DF2A4-05D7-47C7-B198-962FF8CE8594}" type="pres">
      <dgm:prSet presAssocID="{61FE380F-E557-4975-995A-571709FB4349}" presName="rootText" presStyleLbl="node2" presStyleIdx="0" presStyleCnt="1">
        <dgm:presLayoutVars>
          <dgm:chPref val="3"/>
        </dgm:presLayoutVars>
      </dgm:prSet>
      <dgm:spPr/>
    </dgm:pt>
    <dgm:pt modelId="{B7D44338-7E31-4227-8F8E-143004F6D610}" type="pres">
      <dgm:prSet presAssocID="{61FE380F-E557-4975-995A-571709FB4349}" presName="rootConnector" presStyleLbl="node2" presStyleIdx="0" presStyleCnt="1"/>
      <dgm:spPr/>
    </dgm:pt>
    <dgm:pt modelId="{6869791F-00E2-4115-9A11-8F232D1B36FA}" type="pres">
      <dgm:prSet presAssocID="{61FE380F-E557-4975-995A-571709FB4349}" presName="hierChild4" presStyleCnt="0"/>
      <dgm:spPr/>
    </dgm:pt>
    <dgm:pt modelId="{0A603D0C-9C74-4515-A2CC-A3DA61320A62}" type="pres">
      <dgm:prSet presAssocID="{9D4B1F7E-D6C4-4FE4-A335-C62B39FDFD5B}" presName="Name37" presStyleLbl="parChTrans1D3" presStyleIdx="0" presStyleCnt="1"/>
      <dgm:spPr/>
    </dgm:pt>
    <dgm:pt modelId="{E5D3F7E1-D279-4AFB-966B-44018CF65CF2}" type="pres">
      <dgm:prSet presAssocID="{0AC956E4-C66B-4E05-A71D-2A32E1594C1D}" presName="hierRoot2" presStyleCnt="0">
        <dgm:presLayoutVars>
          <dgm:hierBranch val="init"/>
        </dgm:presLayoutVars>
      </dgm:prSet>
      <dgm:spPr/>
    </dgm:pt>
    <dgm:pt modelId="{7387726F-EF51-46CF-A946-B29735228440}" type="pres">
      <dgm:prSet presAssocID="{0AC956E4-C66B-4E05-A71D-2A32E1594C1D}" presName="rootComposite" presStyleCnt="0"/>
      <dgm:spPr/>
    </dgm:pt>
    <dgm:pt modelId="{EB406FAE-3391-4E00-866E-6681AB1348E3}" type="pres">
      <dgm:prSet presAssocID="{0AC956E4-C66B-4E05-A71D-2A32E1594C1D}" presName="rootText" presStyleLbl="node3" presStyleIdx="0" presStyleCnt="1" custLinFactNeighborX="-14431" custLinFactNeighborY="-4486">
        <dgm:presLayoutVars>
          <dgm:chPref val="3"/>
        </dgm:presLayoutVars>
      </dgm:prSet>
      <dgm:spPr/>
    </dgm:pt>
    <dgm:pt modelId="{9F122EB4-69E5-489A-8391-D5ACE7F2FD7E}" type="pres">
      <dgm:prSet presAssocID="{0AC956E4-C66B-4E05-A71D-2A32E1594C1D}" presName="rootConnector" presStyleLbl="node3" presStyleIdx="0" presStyleCnt="1"/>
      <dgm:spPr/>
    </dgm:pt>
    <dgm:pt modelId="{C06997BB-2B79-445F-B869-52CA2E344831}" type="pres">
      <dgm:prSet presAssocID="{0AC956E4-C66B-4E05-A71D-2A32E1594C1D}" presName="hierChild4" presStyleCnt="0"/>
      <dgm:spPr/>
    </dgm:pt>
    <dgm:pt modelId="{9F1DC674-25F4-4FDE-8D10-5C364EF87340}" type="pres">
      <dgm:prSet presAssocID="{0AC956E4-C66B-4E05-A71D-2A32E1594C1D}" presName="hierChild5" presStyleCnt="0"/>
      <dgm:spPr/>
    </dgm:pt>
    <dgm:pt modelId="{2759CDF4-30BD-46D0-A39A-C743DEAAB119}" type="pres">
      <dgm:prSet presAssocID="{61FE380F-E557-4975-995A-571709FB4349}" presName="hierChild5" presStyleCnt="0"/>
      <dgm:spPr/>
    </dgm:pt>
    <dgm:pt modelId="{37A5686D-B8B4-4A15-8039-DDA6689E66F3}" type="pres">
      <dgm:prSet presAssocID="{61B7F24A-3708-4502-957C-EC6911BA744E}" presName="hierChild3" presStyleCnt="0"/>
      <dgm:spPr/>
    </dgm:pt>
  </dgm:ptLst>
  <dgm:cxnLst>
    <dgm:cxn modelId="{DAD30D39-1BEA-40FA-8705-ACBD8F70A37B}" srcId="{61FE380F-E557-4975-995A-571709FB4349}" destId="{0AC956E4-C66B-4E05-A71D-2A32E1594C1D}" srcOrd="0" destOrd="0" parTransId="{9D4B1F7E-D6C4-4FE4-A335-C62B39FDFD5B}" sibTransId="{5E5D4A5B-4C9A-4E89-91A4-73FDCCBEF6CF}"/>
    <dgm:cxn modelId="{3ECB2551-A035-4084-BBC7-47C5188D0FB3}" type="presOf" srcId="{9D4B1F7E-D6C4-4FE4-A335-C62B39FDFD5B}" destId="{0A603D0C-9C74-4515-A2CC-A3DA61320A62}" srcOrd="0" destOrd="0" presId="urn:microsoft.com/office/officeart/2005/8/layout/orgChart1"/>
    <dgm:cxn modelId="{26A9E379-C0DC-4669-A12B-3EA95C773D59}" type="presOf" srcId="{61FE380F-E557-4975-995A-571709FB4349}" destId="{B7D44338-7E31-4227-8F8E-143004F6D610}" srcOrd="1" destOrd="0" presId="urn:microsoft.com/office/officeart/2005/8/layout/orgChart1"/>
    <dgm:cxn modelId="{DF42CF88-D6C5-44F4-9FFB-CDF2FCF41C10}" srcId="{C8B9B621-4323-4D2A-BB44-3159D78D2337}" destId="{61B7F24A-3708-4502-957C-EC6911BA744E}" srcOrd="0" destOrd="0" parTransId="{90E73733-7595-4E38-83DA-2A868D6221A0}" sibTransId="{207465A5-0497-4E40-9A20-084A49C92452}"/>
    <dgm:cxn modelId="{665E7890-815B-489C-BB41-84A525D401F8}" type="presOf" srcId="{0AC956E4-C66B-4E05-A71D-2A32E1594C1D}" destId="{EB406FAE-3391-4E00-866E-6681AB1348E3}" srcOrd="0" destOrd="0" presId="urn:microsoft.com/office/officeart/2005/8/layout/orgChart1"/>
    <dgm:cxn modelId="{2693C1A7-373B-4B66-B4CB-5E5C921F1E26}" type="presOf" srcId="{6D22A043-5373-4C60-ABC6-7CFD65C8CBB2}" destId="{2A5E6D1E-0852-49FB-BBEC-3E647045EFF8}" srcOrd="0" destOrd="0" presId="urn:microsoft.com/office/officeart/2005/8/layout/orgChart1"/>
    <dgm:cxn modelId="{C53D2FB4-D53B-4506-869D-5B030413715D}" type="presOf" srcId="{C8B9B621-4323-4D2A-BB44-3159D78D2337}" destId="{2ADF8E45-BC33-4CF1-B4AC-F061FFB06B4C}" srcOrd="0" destOrd="0" presId="urn:microsoft.com/office/officeart/2005/8/layout/orgChart1"/>
    <dgm:cxn modelId="{9DE6F8B6-EB07-4F14-90C8-4CE9C9ECAB22}" type="presOf" srcId="{61B7F24A-3708-4502-957C-EC6911BA744E}" destId="{DCF95E4C-45A7-4B8D-8A2A-AF914C0D4558}" srcOrd="1" destOrd="0" presId="urn:microsoft.com/office/officeart/2005/8/layout/orgChart1"/>
    <dgm:cxn modelId="{C6B480C3-C2E0-4999-B6C2-B7468C493048}" type="presOf" srcId="{61FE380F-E557-4975-995A-571709FB4349}" destId="{E84DF2A4-05D7-47C7-B198-962FF8CE8594}" srcOrd="0" destOrd="0" presId="urn:microsoft.com/office/officeart/2005/8/layout/orgChart1"/>
    <dgm:cxn modelId="{472A9ADE-F68B-457E-9C6B-F6BC46B6D7DD}" type="presOf" srcId="{61B7F24A-3708-4502-957C-EC6911BA744E}" destId="{49AA98A5-8DF6-470C-A052-61A3BEC19DE8}" srcOrd="0" destOrd="0" presId="urn:microsoft.com/office/officeart/2005/8/layout/orgChart1"/>
    <dgm:cxn modelId="{BDD439ED-BA6E-494C-9E37-0C404E65CFC2}" type="presOf" srcId="{0AC956E4-C66B-4E05-A71D-2A32E1594C1D}" destId="{9F122EB4-69E5-489A-8391-D5ACE7F2FD7E}" srcOrd="1" destOrd="0" presId="urn:microsoft.com/office/officeart/2005/8/layout/orgChart1"/>
    <dgm:cxn modelId="{FE535BFA-88E6-41A6-B0F8-6018C727F4E8}" srcId="{61B7F24A-3708-4502-957C-EC6911BA744E}" destId="{61FE380F-E557-4975-995A-571709FB4349}" srcOrd="0" destOrd="0" parTransId="{6D22A043-5373-4C60-ABC6-7CFD65C8CBB2}" sibTransId="{55CB2366-DE48-4319-8CAC-32364FC4E939}"/>
    <dgm:cxn modelId="{B2292D28-A9A8-4F4C-A2EA-7BCEFCE4216C}" type="presParOf" srcId="{2ADF8E45-BC33-4CF1-B4AC-F061FFB06B4C}" destId="{CB0A9060-D198-43D4-8B83-8A6E5F2DA671}" srcOrd="0" destOrd="0" presId="urn:microsoft.com/office/officeart/2005/8/layout/orgChart1"/>
    <dgm:cxn modelId="{5D640C3A-5A98-43DD-8697-963CE65BAF55}" type="presParOf" srcId="{CB0A9060-D198-43D4-8B83-8A6E5F2DA671}" destId="{BD0FA4CD-0C00-45C3-85A3-2EE5F01CAEEA}" srcOrd="0" destOrd="0" presId="urn:microsoft.com/office/officeart/2005/8/layout/orgChart1"/>
    <dgm:cxn modelId="{4A837BEB-D084-42E1-9413-BD2DE9F5D75D}" type="presParOf" srcId="{BD0FA4CD-0C00-45C3-85A3-2EE5F01CAEEA}" destId="{49AA98A5-8DF6-470C-A052-61A3BEC19DE8}" srcOrd="0" destOrd="0" presId="urn:microsoft.com/office/officeart/2005/8/layout/orgChart1"/>
    <dgm:cxn modelId="{6D124CE0-A4B4-4BC2-804A-5470DEE85C46}" type="presParOf" srcId="{BD0FA4CD-0C00-45C3-85A3-2EE5F01CAEEA}" destId="{DCF95E4C-45A7-4B8D-8A2A-AF914C0D4558}" srcOrd="1" destOrd="0" presId="urn:microsoft.com/office/officeart/2005/8/layout/orgChart1"/>
    <dgm:cxn modelId="{96B3F437-F74A-4CFF-9951-8AF8349AF08B}" type="presParOf" srcId="{CB0A9060-D198-43D4-8B83-8A6E5F2DA671}" destId="{5B202337-0B5B-48E9-91A6-B836DAE4C0D6}" srcOrd="1" destOrd="0" presId="urn:microsoft.com/office/officeart/2005/8/layout/orgChart1"/>
    <dgm:cxn modelId="{055517A9-9379-415C-BE3A-97C7E1E8A45E}" type="presParOf" srcId="{5B202337-0B5B-48E9-91A6-B836DAE4C0D6}" destId="{2A5E6D1E-0852-49FB-BBEC-3E647045EFF8}" srcOrd="0" destOrd="0" presId="urn:microsoft.com/office/officeart/2005/8/layout/orgChart1"/>
    <dgm:cxn modelId="{9C802DE2-88D7-474C-9874-23C66EBC3FD3}" type="presParOf" srcId="{5B202337-0B5B-48E9-91A6-B836DAE4C0D6}" destId="{B450F1F6-D2DC-431A-A39F-DF658EFD3F92}" srcOrd="1" destOrd="0" presId="urn:microsoft.com/office/officeart/2005/8/layout/orgChart1"/>
    <dgm:cxn modelId="{C0B50D9A-ED8B-46E4-A28D-2B0E7E0F4C40}" type="presParOf" srcId="{B450F1F6-D2DC-431A-A39F-DF658EFD3F92}" destId="{F4E4BD23-21D5-44E4-956C-AB3B57B7C701}" srcOrd="0" destOrd="0" presId="urn:microsoft.com/office/officeart/2005/8/layout/orgChart1"/>
    <dgm:cxn modelId="{B3F7CB91-CCC3-4E63-81AA-5523AFA285E2}" type="presParOf" srcId="{F4E4BD23-21D5-44E4-956C-AB3B57B7C701}" destId="{E84DF2A4-05D7-47C7-B198-962FF8CE8594}" srcOrd="0" destOrd="0" presId="urn:microsoft.com/office/officeart/2005/8/layout/orgChart1"/>
    <dgm:cxn modelId="{97656D71-B5FC-4F58-9DAA-9A90E54D5AA9}" type="presParOf" srcId="{F4E4BD23-21D5-44E4-956C-AB3B57B7C701}" destId="{B7D44338-7E31-4227-8F8E-143004F6D610}" srcOrd="1" destOrd="0" presId="urn:microsoft.com/office/officeart/2005/8/layout/orgChart1"/>
    <dgm:cxn modelId="{0A3F396B-164E-434C-8E99-33107C44F5F1}" type="presParOf" srcId="{B450F1F6-D2DC-431A-A39F-DF658EFD3F92}" destId="{6869791F-00E2-4115-9A11-8F232D1B36FA}" srcOrd="1" destOrd="0" presId="urn:microsoft.com/office/officeart/2005/8/layout/orgChart1"/>
    <dgm:cxn modelId="{49B4F934-C380-48F5-90D6-8459CCC7156B}" type="presParOf" srcId="{6869791F-00E2-4115-9A11-8F232D1B36FA}" destId="{0A603D0C-9C74-4515-A2CC-A3DA61320A62}" srcOrd="0" destOrd="0" presId="urn:microsoft.com/office/officeart/2005/8/layout/orgChart1"/>
    <dgm:cxn modelId="{60EA2F26-4FA3-444C-BFA8-A0070329C8FF}" type="presParOf" srcId="{6869791F-00E2-4115-9A11-8F232D1B36FA}" destId="{E5D3F7E1-D279-4AFB-966B-44018CF65CF2}" srcOrd="1" destOrd="0" presId="urn:microsoft.com/office/officeart/2005/8/layout/orgChart1"/>
    <dgm:cxn modelId="{FD1E066C-99F8-479F-90F3-AFABE16E8A2B}" type="presParOf" srcId="{E5D3F7E1-D279-4AFB-966B-44018CF65CF2}" destId="{7387726F-EF51-46CF-A946-B29735228440}" srcOrd="0" destOrd="0" presId="urn:microsoft.com/office/officeart/2005/8/layout/orgChart1"/>
    <dgm:cxn modelId="{6C41AC61-65EE-4C70-AF9C-B8946D3DBE54}" type="presParOf" srcId="{7387726F-EF51-46CF-A946-B29735228440}" destId="{EB406FAE-3391-4E00-866E-6681AB1348E3}" srcOrd="0" destOrd="0" presId="urn:microsoft.com/office/officeart/2005/8/layout/orgChart1"/>
    <dgm:cxn modelId="{5F95CF6C-7286-4CBA-8BA8-D097C4AB9C27}" type="presParOf" srcId="{7387726F-EF51-46CF-A946-B29735228440}" destId="{9F122EB4-69E5-489A-8391-D5ACE7F2FD7E}" srcOrd="1" destOrd="0" presId="urn:microsoft.com/office/officeart/2005/8/layout/orgChart1"/>
    <dgm:cxn modelId="{999A30E0-6AF6-4DAF-8489-39C4D18A3AF3}" type="presParOf" srcId="{E5D3F7E1-D279-4AFB-966B-44018CF65CF2}" destId="{C06997BB-2B79-445F-B869-52CA2E344831}" srcOrd="1" destOrd="0" presId="urn:microsoft.com/office/officeart/2005/8/layout/orgChart1"/>
    <dgm:cxn modelId="{E2CA150C-0452-496D-9CA5-5DB3001AA681}" type="presParOf" srcId="{E5D3F7E1-D279-4AFB-966B-44018CF65CF2}" destId="{9F1DC674-25F4-4FDE-8D10-5C364EF87340}" srcOrd="2" destOrd="0" presId="urn:microsoft.com/office/officeart/2005/8/layout/orgChart1"/>
    <dgm:cxn modelId="{0E0A85F3-0F69-4E3C-8A1C-E7D3A53242A7}" type="presParOf" srcId="{B450F1F6-D2DC-431A-A39F-DF658EFD3F92}" destId="{2759CDF4-30BD-46D0-A39A-C743DEAAB119}" srcOrd="2" destOrd="0" presId="urn:microsoft.com/office/officeart/2005/8/layout/orgChart1"/>
    <dgm:cxn modelId="{0EAB4F10-A8CC-4270-840A-5C10220E7E07}" type="presParOf" srcId="{CB0A9060-D198-43D4-8B83-8A6E5F2DA671}" destId="{37A5686D-B8B4-4A15-8039-DDA6689E66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03D0C-9C74-4515-A2CC-A3DA61320A62}">
      <dsp:nvSpPr>
        <dsp:cNvPr id="0" name=""/>
        <dsp:cNvSpPr/>
      </dsp:nvSpPr>
      <dsp:spPr>
        <a:xfrm>
          <a:off x="2058666" y="2477478"/>
          <a:ext cx="91440" cy="895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5301"/>
              </a:lnTo>
              <a:lnTo>
                <a:pt x="57362" y="89530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E6D1E-0852-49FB-BBEC-3E647045EFF8}">
      <dsp:nvSpPr>
        <dsp:cNvPr id="0" name=""/>
        <dsp:cNvSpPr/>
      </dsp:nvSpPr>
      <dsp:spPr>
        <a:xfrm>
          <a:off x="2877096" y="1024765"/>
          <a:ext cx="91440" cy="429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67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A98A5-8DF6-470C-A052-61A3BEC19DE8}">
      <dsp:nvSpPr>
        <dsp:cNvPr id="0" name=""/>
        <dsp:cNvSpPr/>
      </dsp:nvSpPr>
      <dsp:spPr>
        <a:xfrm>
          <a:off x="1539567" y="1727"/>
          <a:ext cx="2766498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Jordan Long: Directeur R&amp;D</a:t>
          </a:r>
        </a:p>
      </dsp:txBody>
      <dsp:txXfrm>
        <a:off x="1539567" y="1727"/>
        <a:ext cx="2766498" cy="1023037"/>
      </dsp:txXfrm>
    </dsp:sp>
    <dsp:sp modelId="{E84DF2A4-05D7-47C7-B198-962FF8CE8594}">
      <dsp:nvSpPr>
        <dsp:cNvPr id="0" name=""/>
        <dsp:cNvSpPr/>
      </dsp:nvSpPr>
      <dsp:spPr>
        <a:xfrm>
          <a:off x="1899778" y="1454441"/>
          <a:ext cx="2046075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Pierre Demolliens :Chef de projet</a:t>
          </a:r>
        </a:p>
      </dsp:txBody>
      <dsp:txXfrm>
        <a:off x="1899778" y="1454441"/>
        <a:ext cx="2046075" cy="1023037"/>
      </dsp:txXfrm>
    </dsp:sp>
    <dsp:sp modelId="{EB406FAE-3391-4E00-866E-6681AB1348E3}">
      <dsp:nvSpPr>
        <dsp:cNvPr id="0" name=""/>
        <dsp:cNvSpPr/>
      </dsp:nvSpPr>
      <dsp:spPr>
        <a:xfrm>
          <a:off x="2116028" y="2861261"/>
          <a:ext cx="2046075" cy="10230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b="0" kern="1200"/>
            <a:t>Jérôme Mialon: Developpeur</a:t>
          </a:r>
        </a:p>
      </dsp:txBody>
      <dsp:txXfrm>
        <a:off x="2116028" y="2861261"/>
        <a:ext cx="2046075" cy="10230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28FD-A8B3-41B1-AF92-ED0B3BE0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2787</Words>
  <Characters>15334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11</cp:revision>
  <cp:lastPrinted>2018-04-18T13:26:00Z</cp:lastPrinted>
  <dcterms:created xsi:type="dcterms:W3CDTF">2019-02-19T17:50:00Z</dcterms:created>
  <dcterms:modified xsi:type="dcterms:W3CDTF">2019-02-19T18:39:00Z</dcterms:modified>
</cp:coreProperties>
</file>