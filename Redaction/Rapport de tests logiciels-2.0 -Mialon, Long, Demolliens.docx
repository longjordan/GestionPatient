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829B" w14:textId="0E3FB59F" w:rsidR="00511273" w:rsidRDefault="00BB53FF">
      <w:r>
        <w:rPr>
          <w:noProof/>
        </w:rPr>
        <w:drawing>
          <wp:inline distT="0" distB="0" distL="0" distR="0" wp14:anchorId="3D274F5B" wp14:editId="281C318C">
            <wp:extent cx="1817370" cy="642137"/>
            <wp:effectExtent l="0" t="0" r="0" b="5715"/>
            <wp:docPr id="4" name="Image 4" descr="logo-Polytech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Polytech Ly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64" cy="6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59FD" w14:textId="77777777" w:rsidR="00511273" w:rsidRDefault="00511273"/>
    <w:p w14:paraId="15AC051F" w14:textId="77777777" w:rsidR="0030154E" w:rsidRDefault="0030154E"/>
    <w:p w14:paraId="034D314F" w14:textId="3BC5191B" w:rsidR="00511273" w:rsidRDefault="00131215" w:rsidP="00511273">
      <w:pPr>
        <w:pStyle w:val="Titre"/>
        <w:jc w:val="right"/>
      </w:pPr>
      <w:r>
        <w:t>Rapport de tests logiciel</w:t>
      </w:r>
    </w:p>
    <w:p w14:paraId="43695C45" w14:textId="14AD82BD" w:rsidR="00511273" w:rsidRPr="00511273" w:rsidRDefault="00D305BE" w:rsidP="00511273">
      <w:pPr>
        <w:pStyle w:val="Sous-titre"/>
        <w:jc w:val="right"/>
      </w:pPr>
      <w:r>
        <w:t xml:space="preserve">Version </w:t>
      </w:r>
      <w:ins w:id="0" w:author="Pierre Demolliens" w:date="2019-02-19T19:24:00Z">
        <w:r w:rsidR="00ED30B0">
          <w:t>2</w:t>
        </w:r>
      </w:ins>
      <w:del w:id="1" w:author="Pierre Demolliens" w:date="2019-02-19T19:24:00Z">
        <w:r w:rsidDel="00ED30B0">
          <w:delText>1</w:delText>
        </w:r>
      </w:del>
      <w:r>
        <w:t>.</w:t>
      </w:r>
      <w:r w:rsidR="00BB53FF">
        <w:t>0</w:t>
      </w:r>
    </w:p>
    <w:p w14:paraId="3C05A23A" w14:textId="77777777" w:rsidR="00511273" w:rsidRDefault="00511273"/>
    <w:p w14:paraId="3F2D6FC6" w14:textId="77777777" w:rsidR="00511273" w:rsidRDefault="00511273"/>
    <w:p w14:paraId="4D25DD90" w14:textId="77777777" w:rsidR="00511273" w:rsidRDefault="00511273"/>
    <w:p w14:paraId="40B1C6F6" w14:textId="77777777" w:rsidR="00511273" w:rsidRDefault="00511273"/>
    <w:p w14:paraId="7F2AA98C" w14:textId="4697DA70" w:rsidR="008C4B4D" w:rsidRDefault="008C4B4D" w:rsidP="00430303">
      <w:pPr>
        <w:jc w:val="center"/>
      </w:pPr>
    </w:p>
    <w:p w14:paraId="22B76C6D" w14:textId="77777777" w:rsidR="00511273" w:rsidRDefault="00511273"/>
    <w:p w14:paraId="71C76225" w14:textId="77777777" w:rsidR="00511273" w:rsidRDefault="00511273">
      <w:r>
        <w:br w:type="page"/>
      </w:r>
    </w:p>
    <w:p w14:paraId="6D7A23E7" w14:textId="77777777" w:rsidR="007E40C7" w:rsidRDefault="00D55F3F" w:rsidP="007E40C7">
      <w:pPr>
        <w:jc w:val="center"/>
        <w:rPr>
          <w:b/>
          <w:sz w:val="24"/>
        </w:rPr>
      </w:pPr>
      <w:r w:rsidRPr="00D55F3F">
        <w:rPr>
          <w:b/>
          <w:sz w:val="32"/>
        </w:rPr>
        <w:lastRenderedPageBreak/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10318" w:type="dxa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1840"/>
        <w:gridCol w:w="2131"/>
        <w:gridCol w:w="2591"/>
      </w:tblGrid>
      <w:tr w:rsidR="007E40C7" w14:paraId="28A16243" w14:textId="77777777" w:rsidTr="00BB53FF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C049E3" w14:textId="77777777" w:rsidR="007E40C7" w:rsidRDefault="007E40C7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DF2B68" w14:textId="77777777" w:rsidR="007E40C7" w:rsidRDefault="007E40C7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91197D" w14:textId="77777777" w:rsidR="007E40C7" w:rsidRDefault="007E40C7">
            <w:pPr>
              <w:jc w:val="center"/>
              <w:rPr>
                <w:b/>
              </w:rPr>
            </w:pPr>
            <w:r>
              <w:rPr>
                <w:b/>
              </w:rPr>
              <w:t>DESCRIPTION DES EVOLUTIONS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D8B9FAF" w14:textId="77777777" w:rsidR="007E40C7" w:rsidRDefault="007E40C7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9DD28" w14:textId="77777777" w:rsidR="007E40C7" w:rsidRDefault="007E40C7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26268A" w14:textId="77777777" w:rsidR="007E40C7" w:rsidRDefault="007E40C7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7E40C7" w14:paraId="422304BD" w14:textId="77777777" w:rsidTr="00BB53FF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6DEB" w14:textId="77777777" w:rsidR="007E40C7" w:rsidRDefault="007E40C7">
            <w:pPr>
              <w:jc w:val="center"/>
            </w:pPr>
            <w:r>
              <w:t>1.0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B871" w14:textId="043790A6" w:rsidR="007E40C7" w:rsidRDefault="003F774E">
            <w:pPr>
              <w:jc w:val="center"/>
            </w:pPr>
            <w:r>
              <w:t>04</w:t>
            </w:r>
            <w:r w:rsidR="00883A52">
              <w:t>/</w:t>
            </w:r>
            <w:r>
              <w:t>02</w:t>
            </w:r>
            <w:r w:rsidR="00BB53FF">
              <w:t>/</w:t>
            </w:r>
            <w:r>
              <w:t>2019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CD2B7" w14:textId="77777777" w:rsidR="007E40C7" w:rsidRDefault="007E40C7">
            <w:pPr>
              <w:jc w:val="center"/>
            </w:pPr>
            <w:r>
              <w:t>Création du document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A681" w14:textId="08895EDC" w:rsidR="007E40C7" w:rsidRDefault="00ED30B0">
            <w:pPr>
              <w:jc w:val="center"/>
            </w:pPr>
            <w:ins w:id="2" w:author="Pierre Demolliens" w:date="2019-02-19T19:24:00Z">
              <w:r>
                <w:t>Pierre Demolliens</w:t>
              </w:r>
            </w:ins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452D" w14:textId="3DA95564" w:rsidR="007E40C7" w:rsidRDefault="00ED30B0">
            <w:pPr>
              <w:jc w:val="center"/>
            </w:pPr>
            <w:ins w:id="3" w:author="Pierre Demolliens" w:date="2019-02-19T19:24:00Z">
              <w:r>
                <w:t>Jordan Long</w:t>
              </w:r>
            </w:ins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D94B" w14:textId="10415055" w:rsidR="007E40C7" w:rsidRDefault="00ED30B0">
            <w:pPr>
              <w:jc w:val="center"/>
            </w:pPr>
            <w:ins w:id="4" w:author="Pierre Demolliens" w:date="2019-02-19T19:24:00Z">
              <w:r>
                <w:t>Jordan Long</w:t>
              </w:r>
            </w:ins>
          </w:p>
        </w:tc>
      </w:tr>
      <w:tr w:rsidR="00ED30B0" w14:paraId="5D437635" w14:textId="77777777" w:rsidTr="00BB53FF">
        <w:trPr>
          <w:jc w:val="center"/>
          <w:ins w:id="5" w:author="Pierre Demolliens" w:date="2019-02-19T19:24:00Z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D5B11" w14:textId="1527F870" w:rsidR="00ED30B0" w:rsidRDefault="00ED30B0">
            <w:pPr>
              <w:jc w:val="center"/>
              <w:rPr>
                <w:ins w:id="6" w:author="Pierre Demolliens" w:date="2019-02-19T19:24:00Z"/>
              </w:rPr>
            </w:pPr>
            <w:ins w:id="7" w:author="Pierre Demolliens" w:date="2019-02-19T19:24:00Z">
              <w:r>
                <w:t>2.0</w:t>
              </w:r>
            </w:ins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625B" w14:textId="447A390D" w:rsidR="00ED30B0" w:rsidRDefault="00ED30B0">
            <w:pPr>
              <w:jc w:val="center"/>
              <w:rPr>
                <w:ins w:id="8" w:author="Pierre Demolliens" w:date="2019-02-19T19:24:00Z"/>
              </w:rPr>
            </w:pPr>
            <w:ins w:id="9" w:author="Pierre Demolliens" w:date="2019-02-19T19:24:00Z">
              <w:r>
                <w:t>19/02/2019</w:t>
              </w:r>
            </w:ins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2C54" w14:textId="0495725E" w:rsidR="00ED30B0" w:rsidRDefault="00ED30B0">
            <w:pPr>
              <w:jc w:val="center"/>
              <w:rPr>
                <w:ins w:id="10" w:author="Pierre Demolliens" w:date="2019-02-19T19:24:00Z"/>
              </w:rPr>
            </w:pPr>
            <w:ins w:id="11" w:author="Pierre Demolliens" w:date="2019-02-19T19:24:00Z">
              <w:r>
                <w:t>Relecture du document</w:t>
              </w:r>
            </w:ins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66251" w14:textId="6D5505E4" w:rsidR="00ED30B0" w:rsidRDefault="00ED30B0">
            <w:pPr>
              <w:jc w:val="center"/>
              <w:rPr>
                <w:ins w:id="12" w:author="Pierre Demolliens" w:date="2019-02-19T19:24:00Z"/>
              </w:rPr>
            </w:pPr>
            <w:ins w:id="13" w:author="Pierre Demolliens" w:date="2019-02-19T19:24:00Z">
              <w:r>
                <w:t>Pierre Demolliens</w:t>
              </w:r>
            </w:ins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8210" w14:textId="46584B8A" w:rsidR="00ED30B0" w:rsidRDefault="00ED30B0">
            <w:pPr>
              <w:jc w:val="center"/>
              <w:rPr>
                <w:ins w:id="14" w:author="Pierre Demolliens" w:date="2019-02-19T19:24:00Z"/>
              </w:rPr>
            </w:pPr>
            <w:ins w:id="15" w:author="Pierre Demolliens" w:date="2019-02-19T19:24:00Z">
              <w:r>
                <w:t>Jordan Long</w:t>
              </w:r>
            </w:ins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FA" w14:textId="26547CEE" w:rsidR="00ED30B0" w:rsidRDefault="00ED30B0">
            <w:pPr>
              <w:jc w:val="center"/>
              <w:rPr>
                <w:ins w:id="16" w:author="Pierre Demolliens" w:date="2019-02-19T19:24:00Z"/>
              </w:rPr>
            </w:pPr>
            <w:ins w:id="17" w:author="Pierre Demolliens" w:date="2019-02-19T19:24:00Z">
              <w:r>
                <w:t>Jo</w:t>
              </w:r>
            </w:ins>
            <w:ins w:id="18" w:author="Pierre Demolliens" w:date="2019-02-19T19:25:00Z">
              <w:r>
                <w:t>rdan Long</w:t>
              </w:r>
            </w:ins>
          </w:p>
        </w:tc>
      </w:tr>
      <w:tr w:rsidR="00A53588" w14:paraId="5570A997" w14:textId="77777777" w:rsidTr="00BB53FF">
        <w:trPr>
          <w:trHeight w:val="788"/>
          <w:jc w:val="center"/>
        </w:trPr>
        <w:tc>
          <w:tcPr>
            <w:tcW w:w="3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8F1D" w14:textId="77777777" w:rsidR="00A53588" w:rsidRDefault="00A53588" w:rsidP="00A53588">
            <w:pPr>
              <w:jc w:val="center"/>
            </w:pPr>
            <w:r>
              <w:t>Signature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3E2D" w14:textId="73830112" w:rsidR="00A53588" w:rsidRDefault="00A53588" w:rsidP="00A53588">
            <w:pPr>
              <w:jc w:val="center"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1ABD" w14:textId="03CCFDD6" w:rsidR="00A53588" w:rsidRDefault="00A53588" w:rsidP="00A53588">
            <w:pPr>
              <w:jc w:val="center"/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AF0F" w14:textId="6A32BC9A" w:rsidR="00A53588" w:rsidRDefault="00A53588" w:rsidP="00A53588">
            <w:pPr>
              <w:jc w:val="center"/>
            </w:pPr>
          </w:p>
        </w:tc>
      </w:tr>
    </w:tbl>
    <w:p w14:paraId="094DC0EA" w14:textId="46E44E32" w:rsidR="00AC4064" w:rsidRDefault="00AC4064" w:rsidP="007E40C7">
      <w:pPr>
        <w:jc w:val="center"/>
      </w:pPr>
    </w:p>
    <w:p w14:paraId="0510153C" w14:textId="550B52A5" w:rsidR="00AC4064" w:rsidRDefault="00AC4064"/>
    <w:p w14:paraId="2E6E7875" w14:textId="5F0FE549" w:rsidR="00AC4064" w:rsidRDefault="00AC4064"/>
    <w:p w14:paraId="7FDC17FA" w14:textId="34BB14C2" w:rsidR="00AC4064" w:rsidRDefault="00AC4064"/>
    <w:p w14:paraId="08181592" w14:textId="77777777" w:rsidR="00AC4064" w:rsidRDefault="00AC4064"/>
    <w:p w14:paraId="04D5D658" w14:textId="1A8CB1DB" w:rsidR="00AC4064" w:rsidRDefault="00AC4064"/>
    <w:p w14:paraId="228FE7C4" w14:textId="05BB0F71" w:rsidR="00AC4064" w:rsidRDefault="00AC4064"/>
    <w:p w14:paraId="744C0F3B" w14:textId="24F13895" w:rsidR="00AC4064" w:rsidRDefault="00AC4064"/>
    <w:p w14:paraId="55146034" w14:textId="09BB8DF3" w:rsidR="00AC4064" w:rsidRDefault="00AC4064"/>
    <w:p w14:paraId="7B415BB2" w14:textId="1567B341" w:rsidR="00AC4064" w:rsidRDefault="00AC4064"/>
    <w:p w14:paraId="46547431" w14:textId="30FA62C1" w:rsidR="00AC4064" w:rsidRDefault="00AC4064"/>
    <w:p w14:paraId="10AB4F9F" w14:textId="171A4182" w:rsidR="00AC4064" w:rsidRDefault="00AC4064"/>
    <w:p w14:paraId="654FDB49" w14:textId="439C6F2A" w:rsidR="00AC4064" w:rsidRDefault="00AC4064"/>
    <w:p w14:paraId="63616A75" w14:textId="5BBA288F" w:rsidR="00AC4064" w:rsidRDefault="00AC4064"/>
    <w:p w14:paraId="0FB2DBA1" w14:textId="77777777" w:rsidR="00652605" w:rsidRDefault="00652605"/>
    <w:p w14:paraId="049E0568" w14:textId="3D42172F" w:rsidR="00AC4064" w:rsidRDefault="00AC4064"/>
    <w:p w14:paraId="2B804CF4" w14:textId="7414EF2D" w:rsidR="00AC4064" w:rsidRDefault="00AC4064"/>
    <w:p w14:paraId="62287693" w14:textId="4559CE87" w:rsidR="00AC4064" w:rsidRDefault="00AC4064"/>
    <w:p w14:paraId="2154E4D1" w14:textId="4411F1B5" w:rsidR="00AC4064" w:rsidRDefault="00AC4064"/>
    <w:p w14:paraId="7F7284F1" w14:textId="676309BC" w:rsidR="00BB53FF" w:rsidRDefault="00BB53FF"/>
    <w:p w14:paraId="5D79589F" w14:textId="77777777" w:rsidR="00BB53FF" w:rsidRDefault="00BB53FF"/>
    <w:p w14:paraId="7740512C" w14:textId="79770196" w:rsidR="00AC4064" w:rsidRDefault="00AC4064"/>
    <w:p w14:paraId="6584DA64" w14:textId="77777777" w:rsidR="00AC4064" w:rsidRDefault="00AC4064"/>
    <w:p w14:paraId="5AD91C88" w14:textId="77777777" w:rsidR="00D55F3F" w:rsidRPr="00D55F3F" w:rsidRDefault="00D55F3F" w:rsidP="00D55F3F">
      <w:pPr>
        <w:jc w:val="center"/>
        <w:rPr>
          <w:b/>
          <w:sz w:val="32"/>
        </w:rPr>
      </w:pPr>
      <w:r w:rsidRPr="00D55F3F">
        <w:rPr>
          <w:b/>
          <w:sz w:val="32"/>
        </w:rPr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87CE6" w14:textId="77777777" w:rsidR="00D55F3F" w:rsidRPr="00D55F3F" w:rsidRDefault="00D55F3F" w:rsidP="00D55F3F"/>
        <w:p w14:paraId="50273127" w14:textId="23192F78" w:rsidR="00BB53FF" w:rsidRDefault="00D55F3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18285" w:history="1">
            <w:r w:rsidR="00BB53FF" w:rsidRPr="00EA71F5">
              <w:rPr>
                <w:rStyle w:val="Lienhypertexte"/>
                <w:noProof/>
              </w:rPr>
              <w:t>1.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INTRODUCTION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_Toc532118285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4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0A95938A" w14:textId="18290B17" w:rsidR="00BB53FF" w:rsidRDefault="002A002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86" w:history="1">
            <w:r w:rsidR="00BB53FF" w:rsidRPr="00EA71F5">
              <w:rPr>
                <w:rStyle w:val="Lienhypertexte"/>
                <w:noProof/>
              </w:rPr>
              <w:t>1.1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OBJECTIF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_Toc532118286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4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2749DDF7" w14:textId="663CE7E9" w:rsidR="00BB53FF" w:rsidRDefault="002A002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87" w:history="1">
            <w:r w:rsidR="00BB53FF" w:rsidRPr="00EA71F5">
              <w:rPr>
                <w:rStyle w:val="Lienhypertexte"/>
                <w:noProof/>
              </w:rPr>
              <w:t>1.2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PORTEE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_Toc532118287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4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57D5157C" w14:textId="79906835" w:rsidR="00BB53FF" w:rsidRDefault="002A002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88" w:history="1">
            <w:r w:rsidR="00BB53FF" w:rsidRPr="00EA71F5">
              <w:rPr>
                <w:rStyle w:val="Lienhypertexte"/>
                <w:noProof/>
              </w:rPr>
              <w:t>1.3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REFERENCES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_Toc532118288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4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24A61E33" w14:textId="69B0424F" w:rsidR="00BB53FF" w:rsidRDefault="002A002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89" w:history="1">
            <w:r w:rsidR="00BB53FF" w:rsidRPr="00EA71F5">
              <w:rPr>
                <w:rStyle w:val="Lienhypertexte"/>
                <w:noProof/>
              </w:rPr>
              <w:t>1.4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CONVENTIONS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_Toc532118289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5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13E15070" w14:textId="05AD5E26" w:rsidR="00BB53FF" w:rsidRDefault="002A002E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0" w:history="1">
            <w:r w:rsidR="00BB53FF" w:rsidRPr="00EA71F5">
              <w:rPr>
                <w:rStyle w:val="Lienhypertexte"/>
                <w:noProof/>
              </w:rPr>
              <w:t>1.4.1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RESULTAT DE TEST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_Toc532118290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5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45D79E39" w14:textId="792CB3D6" w:rsidR="00BB53FF" w:rsidRDefault="002A002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1" w:history="1">
            <w:r w:rsidR="00BB53FF" w:rsidRPr="00EA71F5">
              <w:rPr>
                <w:rStyle w:val="Lienhypertexte"/>
                <w:noProof/>
              </w:rPr>
              <w:t>2.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GENERALITES SUR LES RESULTATS DES TESTS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_Toc532118291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6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7BDDB9C2" w14:textId="11551FD7" w:rsidR="00BB53FF" w:rsidRDefault="002A002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2" w:history="1">
            <w:r w:rsidR="00BB53FF" w:rsidRPr="00EA71F5">
              <w:rPr>
                <w:rStyle w:val="Lienhypertexte"/>
                <w:noProof/>
              </w:rPr>
              <w:t>2.1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JOURNAL DE TEST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_Toc532118292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6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042C4B81" w14:textId="311CD031" w:rsidR="00BB53FF" w:rsidRDefault="002A002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3" w:history="1">
            <w:r w:rsidR="00BB53FF" w:rsidRPr="00EA71F5">
              <w:rPr>
                <w:rStyle w:val="Lienhypertexte"/>
                <w:noProof/>
              </w:rPr>
              <w:t>2.2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JUSTIFICATION DU RESULTAT DU TEST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_Toc532118293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6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32594970" w14:textId="5044E6B5" w:rsidR="00BB53FF" w:rsidRDefault="002A002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4" w:history="1">
            <w:r w:rsidR="00BB53FF" w:rsidRPr="00EA71F5">
              <w:rPr>
                <w:rStyle w:val="Lienhypertexte"/>
                <w:noProof/>
              </w:rPr>
              <w:t>2.3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BILAN GLOBAL DES TESTS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_Toc532118294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6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266322A8" w14:textId="62F75F60" w:rsidR="00BB53FF" w:rsidRDefault="002A002E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5" w:history="1">
            <w:r w:rsidR="00BB53FF" w:rsidRPr="00EA71F5">
              <w:rPr>
                <w:rStyle w:val="Lienhypertexte"/>
                <w:noProof/>
              </w:rPr>
              <w:t>2.3.1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RESULTATS QUALITATIFS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_Toc532118295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6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4435601F" w14:textId="062395A6" w:rsidR="00BB53FF" w:rsidRDefault="002A002E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6" w:history="1">
            <w:r w:rsidR="00BB53FF" w:rsidRPr="00EA71F5">
              <w:rPr>
                <w:rStyle w:val="Lienhypertexte"/>
                <w:noProof/>
              </w:rPr>
              <w:t>2.3.2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RESULTATS QUANTITATIFS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_Toc532118296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6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4EB55DFA" w14:textId="020EA25E" w:rsidR="00BB53FF" w:rsidRDefault="002A002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7" w:history="1">
            <w:r w:rsidR="00BB53FF" w:rsidRPr="00EA71F5">
              <w:rPr>
                <w:rStyle w:val="Lienhypertexte"/>
                <w:noProof/>
              </w:rPr>
              <w:t>3.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DETAILS DES RESULTATS DES TESTS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_Toc532118297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7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1EE31C0F" w14:textId="1ABFCEC4" w:rsidR="00BB53FF" w:rsidRDefault="002A002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32118298" w:history="1">
            <w:r w:rsidR="00BB53FF" w:rsidRPr="00EA71F5">
              <w:rPr>
                <w:rStyle w:val="Lienhypertexte"/>
                <w:noProof/>
              </w:rPr>
              <w:t>3.1</w:t>
            </w:r>
            <w:r w:rsidR="00BB53FF">
              <w:rPr>
                <w:rFonts w:eastAsiaTheme="minorEastAsia"/>
                <w:noProof/>
              </w:rPr>
              <w:tab/>
            </w:r>
            <w:r w:rsidR="00BB53FF" w:rsidRPr="00EA71F5">
              <w:rPr>
                <w:rStyle w:val="Lienhypertexte"/>
                <w:noProof/>
              </w:rPr>
              <w:t>PHASE 1</w:t>
            </w:r>
            <w:r w:rsidR="00BB53FF">
              <w:rPr>
                <w:noProof/>
                <w:webHidden/>
              </w:rPr>
              <w:tab/>
            </w:r>
            <w:r w:rsidR="00BB53FF">
              <w:rPr>
                <w:noProof/>
                <w:webHidden/>
              </w:rPr>
              <w:fldChar w:fldCharType="begin"/>
            </w:r>
            <w:r w:rsidR="00BB53FF">
              <w:rPr>
                <w:noProof/>
                <w:webHidden/>
              </w:rPr>
              <w:instrText xml:space="preserve"> PAGEREF _Toc532118298 \h </w:instrText>
            </w:r>
            <w:r w:rsidR="00BB53FF">
              <w:rPr>
                <w:noProof/>
                <w:webHidden/>
              </w:rPr>
            </w:r>
            <w:r w:rsidR="00BB53FF">
              <w:rPr>
                <w:noProof/>
                <w:webHidden/>
              </w:rPr>
              <w:fldChar w:fldCharType="separate"/>
            </w:r>
            <w:r w:rsidR="00BB53FF">
              <w:rPr>
                <w:noProof/>
                <w:webHidden/>
              </w:rPr>
              <w:t>7</w:t>
            </w:r>
            <w:r w:rsidR="00BB53FF">
              <w:rPr>
                <w:noProof/>
                <w:webHidden/>
              </w:rPr>
              <w:fldChar w:fldCharType="end"/>
            </w:r>
          </w:hyperlink>
        </w:p>
        <w:p w14:paraId="7ADB98CB" w14:textId="58A51518"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5818FA4" w14:textId="77777777" w:rsidR="00E01BE7" w:rsidRDefault="00E01BE7" w:rsidP="00D55F3F">
      <w:pPr>
        <w:rPr>
          <w:b/>
          <w:bCs/>
        </w:rPr>
      </w:pPr>
    </w:p>
    <w:p w14:paraId="667075FF" w14:textId="77777777" w:rsidR="001107F7" w:rsidRDefault="001107F7" w:rsidP="00D55F3F">
      <w:pPr>
        <w:rPr>
          <w:b/>
          <w:bCs/>
        </w:rPr>
      </w:pPr>
    </w:p>
    <w:p w14:paraId="036B954D" w14:textId="77777777" w:rsidR="0081550D" w:rsidRDefault="0081550D" w:rsidP="00D55F3F">
      <w:pPr>
        <w:rPr>
          <w:b/>
          <w:bCs/>
        </w:rPr>
      </w:pPr>
    </w:p>
    <w:p w14:paraId="514B6065" w14:textId="77777777" w:rsidR="0081550D" w:rsidRDefault="0081550D" w:rsidP="00D55F3F">
      <w:pPr>
        <w:rPr>
          <w:b/>
          <w:bCs/>
        </w:rPr>
      </w:pPr>
    </w:p>
    <w:p w14:paraId="53BDF016" w14:textId="77777777" w:rsidR="0081550D" w:rsidRDefault="0081550D" w:rsidP="00D55F3F">
      <w:pPr>
        <w:rPr>
          <w:b/>
          <w:bCs/>
        </w:rPr>
      </w:pPr>
    </w:p>
    <w:p w14:paraId="38B05D53" w14:textId="77777777" w:rsidR="0081550D" w:rsidRDefault="0081550D" w:rsidP="00D55F3F">
      <w:pPr>
        <w:rPr>
          <w:b/>
          <w:bCs/>
        </w:rPr>
      </w:pPr>
    </w:p>
    <w:p w14:paraId="60F9111E" w14:textId="77777777" w:rsidR="0081550D" w:rsidRDefault="0081550D" w:rsidP="00D55F3F">
      <w:pPr>
        <w:rPr>
          <w:b/>
          <w:bCs/>
        </w:rPr>
      </w:pPr>
    </w:p>
    <w:p w14:paraId="4E128F2E" w14:textId="77777777" w:rsidR="0081550D" w:rsidRDefault="0081550D" w:rsidP="00D55F3F">
      <w:pPr>
        <w:rPr>
          <w:b/>
          <w:bCs/>
        </w:rPr>
      </w:pPr>
    </w:p>
    <w:p w14:paraId="390BA50A" w14:textId="1F89DF47" w:rsidR="0081550D" w:rsidRDefault="0081550D" w:rsidP="00D55F3F">
      <w:pPr>
        <w:rPr>
          <w:b/>
          <w:bCs/>
        </w:rPr>
      </w:pPr>
    </w:p>
    <w:p w14:paraId="07477758" w14:textId="77777777" w:rsidR="00652605" w:rsidRDefault="00652605" w:rsidP="00D55F3F">
      <w:pPr>
        <w:rPr>
          <w:b/>
          <w:bCs/>
        </w:rPr>
      </w:pPr>
    </w:p>
    <w:p w14:paraId="0EC7357F" w14:textId="44B34EED" w:rsidR="0081550D" w:rsidRDefault="00DA65B4" w:rsidP="00DA65B4">
      <w:pPr>
        <w:tabs>
          <w:tab w:val="left" w:pos="6528"/>
        </w:tabs>
        <w:rPr>
          <w:b/>
          <w:bCs/>
        </w:rPr>
      </w:pPr>
      <w:r>
        <w:rPr>
          <w:b/>
          <w:bCs/>
        </w:rPr>
        <w:tab/>
      </w:r>
    </w:p>
    <w:p w14:paraId="628C897E" w14:textId="77777777" w:rsidR="0081550D" w:rsidRDefault="0081550D" w:rsidP="00D55F3F">
      <w:pPr>
        <w:rPr>
          <w:b/>
          <w:bCs/>
        </w:rPr>
      </w:pPr>
    </w:p>
    <w:p w14:paraId="44837F30" w14:textId="77777777" w:rsidR="0081550D" w:rsidRDefault="0081550D" w:rsidP="00D55F3F">
      <w:pPr>
        <w:rPr>
          <w:b/>
          <w:bCs/>
        </w:rPr>
      </w:pPr>
    </w:p>
    <w:p w14:paraId="03B33B2B" w14:textId="77777777" w:rsidR="0081550D" w:rsidRDefault="0081550D" w:rsidP="00D55F3F">
      <w:pPr>
        <w:rPr>
          <w:b/>
          <w:bCs/>
        </w:rPr>
      </w:pPr>
    </w:p>
    <w:p w14:paraId="0DF19539" w14:textId="77777777"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19" w:name="_Toc532118285"/>
      <w:r w:rsidRPr="008B41CF">
        <w:rPr>
          <w:color w:val="auto"/>
        </w:rPr>
        <w:lastRenderedPageBreak/>
        <w:t>INTRODUCTION</w:t>
      </w:r>
      <w:bookmarkEnd w:id="19"/>
    </w:p>
    <w:p w14:paraId="07F672D1" w14:textId="77777777" w:rsidR="00320CF0" w:rsidRPr="008B41CF" w:rsidRDefault="00320CF0" w:rsidP="008B41CF"/>
    <w:p w14:paraId="149F7DDE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0" w:name="_Toc532118286"/>
      <w:r w:rsidRPr="008B41CF">
        <w:rPr>
          <w:color w:val="auto"/>
        </w:rPr>
        <w:t>OBJECTIF</w:t>
      </w:r>
      <w:bookmarkEnd w:id="20"/>
    </w:p>
    <w:p w14:paraId="45AC5B21" w14:textId="77777777" w:rsidR="008B41CF" w:rsidRPr="008B41CF" w:rsidRDefault="008B41CF" w:rsidP="008B41CF"/>
    <w:p w14:paraId="0030E4A6" w14:textId="4E995817" w:rsidR="007922F5" w:rsidRDefault="008B41CF" w:rsidP="008B41CF">
      <w:pPr>
        <w:ind w:firstLine="360"/>
        <w:jc w:val="both"/>
      </w:pPr>
      <w:r>
        <w:t xml:space="preserve">Ce document </w:t>
      </w:r>
      <w:r w:rsidR="00CF18E7">
        <w:t xml:space="preserve">est le rapport de tests logiciels du sous-système logiciel </w:t>
      </w:r>
      <w:r w:rsidR="003F774E">
        <w:rPr>
          <w:b/>
        </w:rPr>
        <w:t>GP 1.0</w:t>
      </w:r>
    </w:p>
    <w:p w14:paraId="6EC057BE" w14:textId="77777777" w:rsidR="008B41CF" w:rsidRDefault="008B41CF" w:rsidP="008B41CF">
      <w:pPr>
        <w:ind w:firstLine="360"/>
        <w:jc w:val="both"/>
      </w:pPr>
      <w:r>
        <w:t xml:space="preserve">Il </w:t>
      </w:r>
      <w:r w:rsidR="00CF18E7">
        <w:t>contient les résultats des tests exécutés pendant la phase de test 1</w:t>
      </w:r>
      <w:r w:rsidR="00962F2D">
        <w:t xml:space="preserve"> et 2</w:t>
      </w:r>
    </w:p>
    <w:p w14:paraId="63F31101" w14:textId="77777777" w:rsidR="008B41CF" w:rsidRPr="008B41CF" w:rsidRDefault="008B41CF" w:rsidP="008B41CF">
      <w:pPr>
        <w:ind w:firstLine="360"/>
        <w:jc w:val="both"/>
      </w:pPr>
    </w:p>
    <w:p w14:paraId="7EE03AB0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1" w:name="_Toc532118287"/>
      <w:r w:rsidRPr="008B41CF">
        <w:rPr>
          <w:color w:val="auto"/>
        </w:rPr>
        <w:t>PORTEE</w:t>
      </w:r>
      <w:bookmarkEnd w:id="21"/>
    </w:p>
    <w:p w14:paraId="7B385E48" w14:textId="77777777" w:rsidR="008B41CF" w:rsidRDefault="008B41CF" w:rsidP="008B41CF"/>
    <w:p w14:paraId="3C85E32C" w14:textId="77777777" w:rsidR="008B41CF" w:rsidRDefault="008B41CF" w:rsidP="008B41CF">
      <w:pPr>
        <w:ind w:firstLine="360"/>
        <w:jc w:val="both"/>
      </w:pPr>
      <w:r>
        <w:t>Ce document sera utilisé par l’équipe du projet et sera disponible pour le maître d’ouvrage si celui-ci désire l’étudier et faire des remarques.</w:t>
      </w:r>
    </w:p>
    <w:p w14:paraId="7768E1ED" w14:textId="77777777" w:rsidR="008B41CF" w:rsidRPr="008B41CF" w:rsidRDefault="008B41CF" w:rsidP="008B41CF"/>
    <w:p w14:paraId="0DB0443A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2" w:name="_Toc532118288"/>
      <w:r w:rsidRPr="008B41CF">
        <w:rPr>
          <w:color w:val="auto"/>
        </w:rPr>
        <w:t>REFERENCES</w:t>
      </w:r>
      <w:bookmarkEnd w:id="22"/>
    </w:p>
    <w:p w14:paraId="3E3613C0" w14:textId="77777777" w:rsidR="00971ECE" w:rsidRPr="00971ECE" w:rsidRDefault="00971ECE" w:rsidP="00971ECE"/>
    <w:p w14:paraId="3BA08CCF" w14:textId="77777777"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7DA8D560" w14:textId="77777777" w:rsidTr="001828D8">
        <w:tc>
          <w:tcPr>
            <w:tcW w:w="3539" w:type="dxa"/>
            <w:shd w:val="clear" w:color="auto" w:fill="F2F2F2" w:themeFill="background1" w:themeFillShade="F2"/>
          </w:tcPr>
          <w:p w14:paraId="1946B5CC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48B9095B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140DE98E" w14:textId="77777777" w:rsidTr="001828D8">
        <w:tc>
          <w:tcPr>
            <w:tcW w:w="3539" w:type="dxa"/>
          </w:tcPr>
          <w:p w14:paraId="510EC49A" w14:textId="6B8F0943" w:rsidR="001828D8" w:rsidRDefault="007D73AE" w:rsidP="008B41CF"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BB3CC5">
              <w:t>/A</w:t>
            </w:r>
            <w:r w:rsidR="009E0265">
              <w:t>1:201</w:t>
            </w:r>
            <w:r w:rsidR="00BB53FF">
              <w:t>8</w:t>
            </w:r>
          </w:p>
        </w:tc>
        <w:tc>
          <w:tcPr>
            <w:tcW w:w="5528" w:type="dxa"/>
          </w:tcPr>
          <w:p w14:paraId="3E99242F" w14:textId="77777777" w:rsidR="001828D8" w:rsidRDefault="000C4405" w:rsidP="008B41CF">
            <w:r w:rsidRPr="000C4405">
              <w:t>Processus du cycle de vie du logiciel</w:t>
            </w:r>
          </w:p>
        </w:tc>
      </w:tr>
      <w:tr w:rsidR="000233A9" w14:paraId="21ABAE9B" w14:textId="77777777" w:rsidTr="001828D8">
        <w:tc>
          <w:tcPr>
            <w:tcW w:w="3539" w:type="dxa"/>
          </w:tcPr>
          <w:p w14:paraId="74C5B530" w14:textId="77777777" w:rsidR="000233A9" w:rsidRDefault="000233A9" w:rsidP="008B41CF"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14:paraId="5FC4F303" w14:textId="77777777"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14:paraId="3562976F" w14:textId="77777777" w:rsidTr="001828D8">
        <w:tc>
          <w:tcPr>
            <w:tcW w:w="3539" w:type="dxa"/>
          </w:tcPr>
          <w:p w14:paraId="52563518" w14:textId="77777777" w:rsidR="00320CF0" w:rsidRDefault="00320CF0" w:rsidP="008B41CF"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14:paraId="503FA9D1" w14:textId="77777777"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14:paraId="0947117A" w14:textId="77777777" w:rsidTr="001828D8">
        <w:tc>
          <w:tcPr>
            <w:tcW w:w="3539" w:type="dxa"/>
          </w:tcPr>
          <w:p w14:paraId="2258555E" w14:textId="77777777"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14:paraId="31CFBB09" w14:textId="77777777"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06763A8F" w14:textId="77777777" w:rsidR="001828D8" w:rsidRDefault="001828D8" w:rsidP="008B41CF">
      <w:pPr>
        <w:rPr>
          <w:color w:val="FF0000"/>
        </w:rPr>
      </w:pPr>
    </w:p>
    <w:p w14:paraId="00B12D23" w14:textId="77777777"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5098"/>
        <w:gridCol w:w="3969"/>
      </w:tblGrid>
      <w:tr w:rsidR="00CE75E3" w14:paraId="339D1F33" w14:textId="77777777" w:rsidTr="0081736A">
        <w:tc>
          <w:tcPr>
            <w:tcW w:w="5098" w:type="dxa"/>
            <w:shd w:val="clear" w:color="auto" w:fill="F2F2F2" w:themeFill="background1" w:themeFillShade="F2"/>
          </w:tcPr>
          <w:p w14:paraId="281D3922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425A7A5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74494E" w14:paraId="5E889F8F" w14:textId="77777777" w:rsidTr="0081736A">
        <w:tc>
          <w:tcPr>
            <w:tcW w:w="5098" w:type="dxa"/>
            <w:shd w:val="clear" w:color="auto" w:fill="auto"/>
          </w:tcPr>
          <w:p w14:paraId="4C29981B" w14:textId="2B6DEC91" w:rsidR="0074494E" w:rsidRPr="00B81847" w:rsidRDefault="00186A8C" w:rsidP="00CE75E3">
            <w:r w:rsidRPr="00186A8C">
              <w:t>Plan de tests logiciels-1.</w:t>
            </w:r>
            <w:r w:rsidR="00BB53FF">
              <w:t>0</w:t>
            </w:r>
            <w:r w:rsidR="0069411F">
              <w:t xml:space="preserve"> – Mialon, Long, Demolliens</w:t>
            </w:r>
          </w:p>
        </w:tc>
        <w:tc>
          <w:tcPr>
            <w:tcW w:w="3969" w:type="dxa"/>
          </w:tcPr>
          <w:p w14:paraId="72BD2D88" w14:textId="2D509309" w:rsidR="0074494E" w:rsidRPr="003B5821" w:rsidRDefault="006A3E38" w:rsidP="00CE75E3">
            <w:pPr>
              <w:rPr>
                <w:rFonts w:cstheme="minorHAnsi"/>
              </w:rPr>
            </w:pPr>
            <w:r>
              <w:rPr>
                <w:rFonts w:cstheme="minorHAnsi"/>
              </w:rPr>
              <w:t>Plan de tests logiciels</w:t>
            </w:r>
          </w:p>
        </w:tc>
      </w:tr>
    </w:tbl>
    <w:p w14:paraId="3CC8AED4" w14:textId="77777777" w:rsidR="00CE75E3" w:rsidRDefault="00CE75E3" w:rsidP="008B41CF">
      <w:pPr>
        <w:rPr>
          <w:color w:val="FF0000"/>
        </w:rPr>
      </w:pPr>
    </w:p>
    <w:p w14:paraId="37142BE2" w14:textId="06C3BA91" w:rsidR="009B2748" w:rsidRDefault="009B2748" w:rsidP="001F74A7">
      <w:pPr>
        <w:jc w:val="both"/>
      </w:pPr>
    </w:p>
    <w:p w14:paraId="1DD91403" w14:textId="2BE16792" w:rsidR="0000042A" w:rsidRDefault="0000042A" w:rsidP="001F74A7">
      <w:pPr>
        <w:jc w:val="both"/>
      </w:pPr>
    </w:p>
    <w:p w14:paraId="014F1386" w14:textId="51ACBA18" w:rsidR="0000042A" w:rsidRDefault="0000042A" w:rsidP="001F74A7">
      <w:pPr>
        <w:jc w:val="both"/>
      </w:pPr>
    </w:p>
    <w:p w14:paraId="6A6C1052" w14:textId="77777777" w:rsidR="0000042A" w:rsidRDefault="0000042A" w:rsidP="001F74A7">
      <w:pPr>
        <w:jc w:val="both"/>
      </w:pPr>
    </w:p>
    <w:p w14:paraId="6E02D4F7" w14:textId="77777777" w:rsidR="0081550D" w:rsidRDefault="0081550D" w:rsidP="001F74A7">
      <w:pPr>
        <w:jc w:val="both"/>
      </w:pPr>
    </w:p>
    <w:p w14:paraId="7DB10827" w14:textId="77777777" w:rsidR="00070019" w:rsidRDefault="00070019" w:rsidP="001F74A7">
      <w:pPr>
        <w:jc w:val="both"/>
      </w:pPr>
    </w:p>
    <w:p w14:paraId="0A9BEE9A" w14:textId="77777777" w:rsidR="00ED30B0" w:rsidRDefault="00ED30B0">
      <w:pPr>
        <w:rPr>
          <w:ins w:id="23" w:author="Pierre Demolliens" w:date="2019-02-19T19:25:00Z"/>
          <w:rFonts w:asciiTheme="majorHAnsi" w:eastAsiaTheme="majorEastAsia" w:hAnsiTheme="majorHAnsi" w:cstheme="majorBidi"/>
          <w:sz w:val="26"/>
          <w:szCs w:val="26"/>
        </w:rPr>
      </w:pPr>
      <w:bookmarkStart w:id="24" w:name="_Toc532118289"/>
      <w:ins w:id="25" w:author="Pierre Demolliens" w:date="2019-02-19T19:25:00Z">
        <w:r>
          <w:br w:type="page"/>
        </w:r>
      </w:ins>
    </w:p>
    <w:p w14:paraId="0B92CD43" w14:textId="7155FB70" w:rsidR="00320CF0" w:rsidRDefault="00320CF0" w:rsidP="008F6905">
      <w:pPr>
        <w:pStyle w:val="Titre2"/>
        <w:numPr>
          <w:ilvl w:val="1"/>
          <w:numId w:val="1"/>
        </w:numPr>
        <w:rPr>
          <w:color w:val="auto"/>
        </w:rPr>
      </w:pPr>
      <w:r>
        <w:rPr>
          <w:color w:val="auto"/>
        </w:rPr>
        <w:lastRenderedPageBreak/>
        <w:t>CONVENTIONS</w:t>
      </w:r>
      <w:bookmarkEnd w:id="24"/>
    </w:p>
    <w:p w14:paraId="19D93804" w14:textId="77777777" w:rsidR="001E2DDE" w:rsidRPr="001E2DDE" w:rsidRDefault="001E2DDE" w:rsidP="001E2DDE"/>
    <w:p w14:paraId="3D46BF87" w14:textId="77777777" w:rsidR="00011197" w:rsidRDefault="00CF18E7" w:rsidP="008F6905">
      <w:pPr>
        <w:pStyle w:val="Titre2"/>
        <w:numPr>
          <w:ilvl w:val="2"/>
          <w:numId w:val="1"/>
        </w:numPr>
        <w:rPr>
          <w:color w:val="auto"/>
        </w:rPr>
      </w:pPr>
      <w:bookmarkStart w:id="26" w:name="_Toc532118290"/>
      <w:r>
        <w:rPr>
          <w:color w:val="auto"/>
        </w:rPr>
        <w:t xml:space="preserve">RESULTAT DE </w:t>
      </w:r>
      <w:r w:rsidR="00011197">
        <w:rPr>
          <w:color w:val="auto"/>
        </w:rPr>
        <w:t>TEST</w:t>
      </w:r>
      <w:bookmarkEnd w:id="26"/>
    </w:p>
    <w:p w14:paraId="5E2E8238" w14:textId="77777777" w:rsidR="001E2DDE" w:rsidRPr="001E2DDE" w:rsidRDefault="001E2DDE" w:rsidP="001E2D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7"/>
        <w:gridCol w:w="2603"/>
        <w:gridCol w:w="2505"/>
        <w:gridCol w:w="2027"/>
      </w:tblGrid>
      <w:tr w:rsidR="0081550D" w14:paraId="1326FA53" w14:textId="77777777" w:rsidTr="00CF18E7">
        <w:tc>
          <w:tcPr>
            <w:tcW w:w="1927" w:type="dxa"/>
          </w:tcPr>
          <w:p w14:paraId="394698ED" w14:textId="77777777" w:rsidR="0081550D" w:rsidRPr="005E37B8" w:rsidRDefault="000209DF" w:rsidP="0081550D">
            <w:pPr>
              <w:rPr>
                <w:b/>
              </w:rPr>
            </w:pPr>
            <w:r>
              <w:rPr>
                <w:b/>
              </w:rPr>
              <w:t>Identifiant du résultat</w:t>
            </w:r>
          </w:p>
        </w:tc>
        <w:tc>
          <w:tcPr>
            <w:tcW w:w="2603" w:type="dxa"/>
          </w:tcPr>
          <w:p w14:paraId="64659C3B" w14:textId="77777777" w:rsidR="0081550D" w:rsidRPr="005E37B8" w:rsidRDefault="000209DF" w:rsidP="0081550D">
            <w:pPr>
              <w:rPr>
                <w:b/>
              </w:rPr>
            </w:pPr>
            <w:r>
              <w:rPr>
                <w:b/>
              </w:rPr>
              <w:t>R</w:t>
            </w:r>
            <w:r w:rsidR="0081550D" w:rsidRPr="005E37B8">
              <w:rPr>
                <w:b/>
              </w:rPr>
              <w:t>-XXX-000</w:t>
            </w:r>
          </w:p>
        </w:tc>
        <w:tc>
          <w:tcPr>
            <w:tcW w:w="2505" w:type="dxa"/>
          </w:tcPr>
          <w:p w14:paraId="29275EFF" w14:textId="77777777" w:rsidR="0081550D" w:rsidRPr="005E37B8" w:rsidRDefault="0081550D" w:rsidP="0081550D">
            <w:pPr>
              <w:rPr>
                <w:b/>
              </w:rPr>
            </w:pPr>
          </w:p>
        </w:tc>
        <w:tc>
          <w:tcPr>
            <w:tcW w:w="2027" w:type="dxa"/>
          </w:tcPr>
          <w:p w14:paraId="66743520" w14:textId="77777777" w:rsidR="0081550D" w:rsidRPr="005E37B8" w:rsidRDefault="0081550D" w:rsidP="0081550D">
            <w:pPr>
              <w:rPr>
                <w:b/>
              </w:rPr>
            </w:pPr>
            <w:r>
              <w:rPr>
                <w:b/>
              </w:rPr>
              <w:t>Résultat</w:t>
            </w:r>
          </w:p>
        </w:tc>
      </w:tr>
      <w:tr w:rsidR="0081550D" w14:paraId="775BF760" w14:textId="77777777" w:rsidTr="00CF18E7">
        <w:tc>
          <w:tcPr>
            <w:tcW w:w="1927" w:type="dxa"/>
          </w:tcPr>
          <w:p w14:paraId="595DF2A1" w14:textId="77777777" w:rsidR="0081550D" w:rsidRDefault="0081550D" w:rsidP="0081550D">
            <w:r>
              <w:t>Description</w:t>
            </w:r>
          </w:p>
        </w:tc>
        <w:tc>
          <w:tcPr>
            <w:tcW w:w="2603" w:type="dxa"/>
          </w:tcPr>
          <w:p w14:paraId="0431F856" w14:textId="77777777" w:rsidR="0081550D" w:rsidRPr="001E2DDE" w:rsidRDefault="0081550D" w:rsidP="0081550D">
            <w:r w:rsidRPr="001E2DDE">
              <w:t>Description du test T-XXX-000</w:t>
            </w:r>
          </w:p>
        </w:tc>
        <w:tc>
          <w:tcPr>
            <w:tcW w:w="2505" w:type="dxa"/>
          </w:tcPr>
          <w:p w14:paraId="0C10B9A9" w14:textId="77777777" w:rsidR="0081550D" w:rsidRPr="005E37B8" w:rsidRDefault="0081550D" w:rsidP="0081550D">
            <w:pPr>
              <w:rPr>
                <w:i/>
              </w:rPr>
            </w:pPr>
          </w:p>
        </w:tc>
        <w:tc>
          <w:tcPr>
            <w:tcW w:w="2027" w:type="dxa"/>
          </w:tcPr>
          <w:p w14:paraId="78AF47A2" w14:textId="77777777" w:rsidR="0081550D" w:rsidRPr="005E37B8" w:rsidRDefault="0081550D" w:rsidP="0081550D">
            <w:pPr>
              <w:rPr>
                <w:i/>
              </w:rPr>
            </w:pPr>
          </w:p>
        </w:tc>
      </w:tr>
      <w:tr w:rsidR="0081550D" w14:paraId="2A1CD0AA" w14:textId="77777777" w:rsidTr="00CF18E7">
        <w:tc>
          <w:tcPr>
            <w:tcW w:w="1927" w:type="dxa"/>
          </w:tcPr>
          <w:p w14:paraId="1E2E22E0" w14:textId="77777777" w:rsidR="0081550D" w:rsidRDefault="0081550D" w:rsidP="0081550D">
            <w:r>
              <w:t>Exigence vérifiée</w:t>
            </w:r>
          </w:p>
        </w:tc>
        <w:tc>
          <w:tcPr>
            <w:tcW w:w="2603" w:type="dxa"/>
          </w:tcPr>
          <w:p w14:paraId="6AFCAEBC" w14:textId="77777777" w:rsidR="0081550D" w:rsidRPr="001E2DDE" w:rsidRDefault="0081550D" w:rsidP="0081550D">
            <w:r>
              <w:t>XXX-000</w:t>
            </w:r>
          </w:p>
        </w:tc>
        <w:tc>
          <w:tcPr>
            <w:tcW w:w="2505" w:type="dxa"/>
          </w:tcPr>
          <w:p w14:paraId="7AC84772" w14:textId="77777777" w:rsidR="0081550D" w:rsidRPr="001E2DDE" w:rsidRDefault="0081550D" w:rsidP="0081550D">
            <w:r w:rsidRPr="001E2DDE">
              <w:t>Méthode de vérification (I, A, D, T)</w:t>
            </w:r>
          </w:p>
        </w:tc>
        <w:tc>
          <w:tcPr>
            <w:tcW w:w="2027" w:type="dxa"/>
          </w:tcPr>
          <w:p w14:paraId="7069E901" w14:textId="77777777" w:rsidR="0081550D" w:rsidRPr="001E2DDE" w:rsidRDefault="0081550D" w:rsidP="0081550D"/>
        </w:tc>
      </w:tr>
      <w:tr w:rsidR="0081550D" w14:paraId="6EDB833F" w14:textId="77777777" w:rsidTr="00CF18E7">
        <w:tc>
          <w:tcPr>
            <w:tcW w:w="1927" w:type="dxa"/>
          </w:tcPr>
          <w:p w14:paraId="2E7DC2A1" w14:textId="77777777" w:rsidR="0081550D" w:rsidRDefault="0081550D" w:rsidP="0081550D">
            <w:r>
              <w:t>Conditions initiales</w:t>
            </w:r>
          </w:p>
        </w:tc>
        <w:tc>
          <w:tcPr>
            <w:tcW w:w="2603" w:type="dxa"/>
          </w:tcPr>
          <w:p w14:paraId="29A06F29" w14:textId="77777777" w:rsidR="0081550D" w:rsidRDefault="0081550D" w:rsidP="0081550D">
            <w:r>
              <w:t>Etat du système avant le test</w:t>
            </w:r>
          </w:p>
        </w:tc>
        <w:tc>
          <w:tcPr>
            <w:tcW w:w="2505" w:type="dxa"/>
          </w:tcPr>
          <w:p w14:paraId="0AD5351D" w14:textId="77777777" w:rsidR="0081550D" w:rsidRDefault="0081550D" w:rsidP="0081550D">
            <w:r>
              <w:t>Procédure ou résultat d’un test précédent</w:t>
            </w:r>
          </w:p>
        </w:tc>
        <w:tc>
          <w:tcPr>
            <w:tcW w:w="2027" w:type="dxa"/>
          </w:tcPr>
          <w:p w14:paraId="30635C5F" w14:textId="77777777" w:rsidR="0081550D" w:rsidRDefault="0081550D" w:rsidP="0081550D"/>
        </w:tc>
      </w:tr>
      <w:tr w:rsidR="0081550D" w14:paraId="7F23E77F" w14:textId="77777777" w:rsidTr="00CF18E7">
        <w:tc>
          <w:tcPr>
            <w:tcW w:w="1927" w:type="dxa"/>
          </w:tcPr>
          <w:p w14:paraId="764706D0" w14:textId="77777777" w:rsidR="0081550D" w:rsidRDefault="0081550D" w:rsidP="0081550D">
            <w:r>
              <w:t>Entrées</w:t>
            </w:r>
          </w:p>
        </w:tc>
        <w:tc>
          <w:tcPr>
            <w:tcW w:w="2603" w:type="dxa"/>
          </w:tcPr>
          <w:p w14:paraId="1DDD4E61" w14:textId="77777777" w:rsidR="0081550D" w:rsidRDefault="0081550D" w:rsidP="0081550D">
            <w:r>
              <w:t>Données d’entrée</w:t>
            </w:r>
          </w:p>
        </w:tc>
        <w:tc>
          <w:tcPr>
            <w:tcW w:w="2505" w:type="dxa"/>
          </w:tcPr>
          <w:p w14:paraId="4E14999B" w14:textId="77777777" w:rsidR="0081550D" w:rsidRDefault="0081550D" w:rsidP="0081550D">
            <w:r>
              <w:t xml:space="preserve">Procédure </w:t>
            </w:r>
          </w:p>
        </w:tc>
        <w:tc>
          <w:tcPr>
            <w:tcW w:w="2027" w:type="dxa"/>
          </w:tcPr>
          <w:p w14:paraId="0755BC42" w14:textId="77777777" w:rsidR="0081550D" w:rsidRDefault="0081550D" w:rsidP="0081550D"/>
        </w:tc>
      </w:tr>
      <w:tr w:rsidR="0081550D" w14:paraId="3F08D46B" w14:textId="77777777" w:rsidTr="00CF18E7">
        <w:tc>
          <w:tcPr>
            <w:tcW w:w="1927" w:type="dxa"/>
          </w:tcPr>
          <w:p w14:paraId="1F74E3D5" w14:textId="77777777" w:rsidR="0081550D" w:rsidRDefault="0081550D" w:rsidP="0081550D">
            <w:r>
              <w:t>Actions sur les données collectées</w:t>
            </w:r>
          </w:p>
        </w:tc>
        <w:tc>
          <w:tcPr>
            <w:tcW w:w="2603" w:type="dxa"/>
          </w:tcPr>
          <w:p w14:paraId="62551D0C" w14:textId="77777777" w:rsidR="0081550D" w:rsidRDefault="0081550D" w:rsidP="0081550D">
            <w:r>
              <w:t>Enregistrement et post-traitement des données de sortie</w:t>
            </w:r>
          </w:p>
        </w:tc>
        <w:tc>
          <w:tcPr>
            <w:tcW w:w="2505" w:type="dxa"/>
          </w:tcPr>
          <w:p w14:paraId="764837D0" w14:textId="77777777" w:rsidR="0081550D" w:rsidRDefault="0081550D" w:rsidP="0081550D">
            <w:r>
              <w:t>Procédure</w:t>
            </w:r>
          </w:p>
        </w:tc>
        <w:tc>
          <w:tcPr>
            <w:tcW w:w="2027" w:type="dxa"/>
          </w:tcPr>
          <w:p w14:paraId="4B921A54" w14:textId="77777777" w:rsidR="0081550D" w:rsidRDefault="0081550D" w:rsidP="0081550D"/>
        </w:tc>
      </w:tr>
      <w:tr w:rsidR="0081550D" w14:paraId="19637A79" w14:textId="77777777" w:rsidTr="00CF18E7">
        <w:tc>
          <w:tcPr>
            <w:tcW w:w="1927" w:type="dxa"/>
          </w:tcPr>
          <w:p w14:paraId="50C9E6C9" w14:textId="77777777" w:rsidR="0081550D" w:rsidRDefault="0081550D" w:rsidP="0081550D">
            <w:r>
              <w:t>Sorties</w:t>
            </w:r>
          </w:p>
        </w:tc>
        <w:tc>
          <w:tcPr>
            <w:tcW w:w="2603" w:type="dxa"/>
          </w:tcPr>
          <w:p w14:paraId="6CA785A8" w14:textId="77777777" w:rsidR="0081550D" w:rsidRDefault="0081550D" w:rsidP="0081550D">
            <w:r>
              <w:t>Journaux, nom de fichier des données de sortie</w:t>
            </w:r>
          </w:p>
        </w:tc>
        <w:tc>
          <w:tcPr>
            <w:tcW w:w="2505" w:type="dxa"/>
          </w:tcPr>
          <w:p w14:paraId="71BF79A9" w14:textId="77777777" w:rsidR="0081550D" w:rsidRDefault="0081550D" w:rsidP="0081550D">
            <w:r>
              <w:t>Nom du fichier</w:t>
            </w:r>
          </w:p>
        </w:tc>
        <w:tc>
          <w:tcPr>
            <w:tcW w:w="2027" w:type="dxa"/>
          </w:tcPr>
          <w:p w14:paraId="59AB3D82" w14:textId="77777777" w:rsidR="0081550D" w:rsidRDefault="0081550D" w:rsidP="0081550D"/>
        </w:tc>
      </w:tr>
      <w:tr w:rsidR="0081550D" w14:paraId="5C6D9B3B" w14:textId="77777777" w:rsidTr="00CF18E7">
        <w:tc>
          <w:tcPr>
            <w:tcW w:w="1927" w:type="dxa"/>
          </w:tcPr>
          <w:p w14:paraId="185E2A0F" w14:textId="77777777" w:rsidR="0081550D" w:rsidRDefault="0081550D" w:rsidP="0081550D">
            <w:r>
              <w:t>Hypothèses et contraintes</w:t>
            </w:r>
          </w:p>
        </w:tc>
        <w:tc>
          <w:tcPr>
            <w:tcW w:w="2603" w:type="dxa"/>
          </w:tcPr>
          <w:p w14:paraId="6F803A78" w14:textId="77777777" w:rsidR="0081550D" w:rsidRDefault="0081550D" w:rsidP="0081550D">
            <w:r>
              <w:t>Si elles existent : accès limité à un outil, licence, …</w:t>
            </w:r>
          </w:p>
        </w:tc>
        <w:tc>
          <w:tcPr>
            <w:tcW w:w="2505" w:type="dxa"/>
          </w:tcPr>
          <w:p w14:paraId="254FF034" w14:textId="77777777" w:rsidR="0081550D" w:rsidRDefault="0081550D" w:rsidP="0081550D"/>
        </w:tc>
        <w:tc>
          <w:tcPr>
            <w:tcW w:w="2027" w:type="dxa"/>
          </w:tcPr>
          <w:p w14:paraId="06BEAFDE" w14:textId="77777777" w:rsidR="0081550D" w:rsidRDefault="0081550D" w:rsidP="0081550D"/>
        </w:tc>
      </w:tr>
      <w:tr w:rsidR="0081550D" w14:paraId="5E937283" w14:textId="77777777" w:rsidTr="00CF18E7">
        <w:tc>
          <w:tcPr>
            <w:tcW w:w="1927" w:type="dxa"/>
          </w:tcPr>
          <w:p w14:paraId="73E9207D" w14:textId="77777777" w:rsidR="0081550D" w:rsidRDefault="0081550D" w:rsidP="0081550D">
            <w:r>
              <w:t>Résultats attendus et critères</w:t>
            </w:r>
          </w:p>
        </w:tc>
        <w:tc>
          <w:tcPr>
            <w:tcW w:w="2603" w:type="dxa"/>
          </w:tcPr>
          <w:p w14:paraId="5190577E" w14:textId="77777777" w:rsidR="0081550D" w:rsidRDefault="0081550D" w:rsidP="0081550D">
            <w:r>
              <w:t>Liste des résultats du test</w:t>
            </w:r>
          </w:p>
        </w:tc>
        <w:tc>
          <w:tcPr>
            <w:tcW w:w="2505" w:type="dxa"/>
          </w:tcPr>
          <w:p w14:paraId="29794ED2" w14:textId="77777777" w:rsidR="0081550D" w:rsidRDefault="0081550D" w:rsidP="0081550D">
            <w:r>
              <w:t>Critère d’évaluation du résultat du test</w:t>
            </w:r>
          </w:p>
        </w:tc>
        <w:tc>
          <w:tcPr>
            <w:tcW w:w="2027" w:type="dxa"/>
          </w:tcPr>
          <w:p w14:paraId="2DD1A429" w14:textId="77777777" w:rsidR="0081550D" w:rsidRDefault="0081550D" w:rsidP="0081550D"/>
        </w:tc>
      </w:tr>
      <w:tr w:rsidR="0081550D" w14:paraId="30774215" w14:textId="77777777" w:rsidTr="000209DF">
        <w:tc>
          <w:tcPr>
            <w:tcW w:w="7035" w:type="dxa"/>
            <w:gridSpan w:val="3"/>
          </w:tcPr>
          <w:p w14:paraId="599CFF94" w14:textId="77777777" w:rsidR="0081550D" w:rsidRDefault="0081550D" w:rsidP="0081550D">
            <w:pPr>
              <w:jc w:val="center"/>
            </w:pPr>
            <w:r w:rsidRPr="00F9383A">
              <w:rPr>
                <w:b/>
              </w:rPr>
              <w:t>Procédure de test</w:t>
            </w:r>
          </w:p>
        </w:tc>
        <w:tc>
          <w:tcPr>
            <w:tcW w:w="2027" w:type="dxa"/>
          </w:tcPr>
          <w:p w14:paraId="7705B17F" w14:textId="77777777" w:rsidR="0081550D" w:rsidRDefault="0081550D" w:rsidP="0081550D"/>
        </w:tc>
      </w:tr>
      <w:tr w:rsidR="0081550D" w14:paraId="553C5E54" w14:textId="77777777" w:rsidTr="00CF18E7">
        <w:tc>
          <w:tcPr>
            <w:tcW w:w="1927" w:type="dxa"/>
          </w:tcPr>
          <w:p w14:paraId="6A2EFDA9" w14:textId="77777777" w:rsidR="0081550D" w:rsidRPr="00F9383A" w:rsidRDefault="0081550D" w:rsidP="0081550D">
            <w:pPr>
              <w:rPr>
                <w:b/>
              </w:rPr>
            </w:pPr>
            <w:r w:rsidRPr="00F9383A">
              <w:rPr>
                <w:b/>
              </w:rPr>
              <w:t>Numéro d’étape</w:t>
            </w:r>
          </w:p>
        </w:tc>
        <w:tc>
          <w:tcPr>
            <w:tcW w:w="2603" w:type="dxa"/>
          </w:tcPr>
          <w:p w14:paraId="27C63B06" w14:textId="77777777" w:rsidR="0081550D" w:rsidRPr="00F9383A" w:rsidRDefault="0081550D" w:rsidP="0081550D">
            <w:pPr>
              <w:rPr>
                <w:b/>
              </w:rPr>
            </w:pPr>
            <w:r w:rsidRPr="00F9383A">
              <w:rPr>
                <w:b/>
              </w:rPr>
              <w:t>Action de l’opérateur</w:t>
            </w:r>
          </w:p>
        </w:tc>
        <w:tc>
          <w:tcPr>
            <w:tcW w:w="2505" w:type="dxa"/>
          </w:tcPr>
          <w:p w14:paraId="7AD32DF7" w14:textId="77777777" w:rsidR="0081550D" w:rsidRPr="00F9383A" w:rsidRDefault="0081550D" w:rsidP="0081550D">
            <w:pPr>
              <w:rPr>
                <w:b/>
              </w:rPr>
            </w:pPr>
            <w:r w:rsidRPr="00F9383A">
              <w:rPr>
                <w:b/>
              </w:rPr>
              <w:t>Résultat attendu et critère d’évaluation</w:t>
            </w:r>
          </w:p>
        </w:tc>
        <w:tc>
          <w:tcPr>
            <w:tcW w:w="2027" w:type="dxa"/>
          </w:tcPr>
          <w:p w14:paraId="1297664D" w14:textId="77777777" w:rsidR="0081550D" w:rsidRPr="00F9383A" w:rsidRDefault="0081550D" w:rsidP="0081550D">
            <w:pPr>
              <w:rPr>
                <w:b/>
              </w:rPr>
            </w:pPr>
          </w:p>
        </w:tc>
      </w:tr>
      <w:tr w:rsidR="0081550D" w14:paraId="4D6A1EF8" w14:textId="77777777" w:rsidTr="00CF18E7">
        <w:tc>
          <w:tcPr>
            <w:tcW w:w="1927" w:type="dxa"/>
          </w:tcPr>
          <w:p w14:paraId="07FBABDD" w14:textId="77777777" w:rsidR="0081550D" w:rsidRDefault="0081550D" w:rsidP="0081550D">
            <w:r>
              <w:t>1</w:t>
            </w:r>
          </w:p>
        </w:tc>
        <w:tc>
          <w:tcPr>
            <w:tcW w:w="2603" w:type="dxa"/>
          </w:tcPr>
          <w:p w14:paraId="5CFCED9D" w14:textId="77777777" w:rsidR="0081550D" w:rsidRDefault="0081550D" w:rsidP="0081550D">
            <w:r>
              <w:t xml:space="preserve">Début de </w:t>
            </w:r>
            <w:proofErr w:type="spellStart"/>
            <w:r>
              <w:t>foo</w:t>
            </w:r>
            <w:proofErr w:type="spellEnd"/>
          </w:p>
        </w:tc>
        <w:tc>
          <w:tcPr>
            <w:tcW w:w="2505" w:type="dxa"/>
          </w:tcPr>
          <w:p w14:paraId="6E347FF1" w14:textId="77777777" w:rsidR="0081550D" w:rsidRDefault="0081550D" w:rsidP="0081550D">
            <w:r>
              <w:t>Foo a débuté</w:t>
            </w:r>
          </w:p>
        </w:tc>
        <w:tc>
          <w:tcPr>
            <w:tcW w:w="2027" w:type="dxa"/>
          </w:tcPr>
          <w:p w14:paraId="6F1D2D92" w14:textId="77777777" w:rsidR="0081550D" w:rsidRDefault="0081550D" w:rsidP="0081550D"/>
        </w:tc>
      </w:tr>
    </w:tbl>
    <w:p w14:paraId="7B32DD57" w14:textId="77777777" w:rsidR="00E01BE7" w:rsidRDefault="00E01BE7" w:rsidP="004D53D7"/>
    <w:p w14:paraId="69625D38" w14:textId="77777777" w:rsidR="00F9383A" w:rsidRDefault="00F9383A" w:rsidP="004D53D7"/>
    <w:p w14:paraId="7D9F2F0B" w14:textId="77777777" w:rsidR="00F9383A" w:rsidRDefault="00F9383A" w:rsidP="004D53D7"/>
    <w:p w14:paraId="5EDCA2F1" w14:textId="77777777" w:rsidR="00F9383A" w:rsidRDefault="00F9383A" w:rsidP="004D53D7"/>
    <w:p w14:paraId="5163F1C2" w14:textId="77777777" w:rsidR="00546639" w:rsidRDefault="00546639" w:rsidP="004D53D7"/>
    <w:p w14:paraId="023E8323" w14:textId="77777777" w:rsidR="00CF18E7" w:rsidRDefault="00CF18E7" w:rsidP="004D53D7"/>
    <w:p w14:paraId="33397928" w14:textId="77777777" w:rsidR="00CF18E7" w:rsidRDefault="00CF18E7" w:rsidP="004D53D7"/>
    <w:p w14:paraId="3EE9CA27" w14:textId="77777777" w:rsidR="00CF18E7" w:rsidRDefault="00CF18E7" w:rsidP="004D53D7"/>
    <w:p w14:paraId="29FD03C0" w14:textId="77777777" w:rsidR="00CF18E7" w:rsidRDefault="00CF18E7" w:rsidP="004D53D7"/>
    <w:p w14:paraId="6A859E76" w14:textId="77777777" w:rsidR="00546639" w:rsidRDefault="00546639" w:rsidP="004D53D7"/>
    <w:p w14:paraId="231CFA2C" w14:textId="77777777" w:rsidR="00546639" w:rsidRDefault="00546639" w:rsidP="004D53D7"/>
    <w:p w14:paraId="29B633A4" w14:textId="77777777" w:rsidR="00546639" w:rsidRDefault="00546639" w:rsidP="004D53D7"/>
    <w:p w14:paraId="4DE7E342" w14:textId="77777777" w:rsidR="00F9383A" w:rsidRDefault="00F9383A" w:rsidP="004D53D7"/>
    <w:p w14:paraId="54063C28" w14:textId="77777777" w:rsidR="00E9320A" w:rsidRDefault="00E9320A" w:rsidP="00E9320A"/>
    <w:p w14:paraId="0E3EBAED" w14:textId="77777777" w:rsidR="00E9320A" w:rsidRDefault="00CF18E7" w:rsidP="00E9320A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27" w:name="_Toc532118291"/>
      <w:r>
        <w:rPr>
          <w:color w:val="auto"/>
        </w:rPr>
        <w:lastRenderedPageBreak/>
        <w:t>GENERALITES SUR LES RESULTATS DES TESTS</w:t>
      </w:r>
      <w:bookmarkEnd w:id="27"/>
    </w:p>
    <w:p w14:paraId="1795DB42" w14:textId="77777777" w:rsidR="00E9320A" w:rsidRDefault="00E9320A" w:rsidP="00E9320A"/>
    <w:p w14:paraId="6B093F8D" w14:textId="77777777" w:rsidR="00E9320A" w:rsidRDefault="00CF18E7" w:rsidP="00E9320A">
      <w:pPr>
        <w:pStyle w:val="Titre2"/>
        <w:numPr>
          <w:ilvl w:val="1"/>
          <w:numId w:val="1"/>
        </w:numPr>
        <w:rPr>
          <w:color w:val="auto"/>
        </w:rPr>
      </w:pPr>
      <w:bookmarkStart w:id="28" w:name="_Toc532118292"/>
      <w:r>
        <w:rPr>
          <w:color w:val="auto"/>
        </w:rPr>
        <w:t>JOURNAL DE TEST</w:t>
      </w:r>
      <w:bookmarkEnd w:id="28"/>
    </w:p>
    <w:p w14:paraId="5CD7F67D" w14:textId="77777777" w:rsidR="00CF18E7" w:rsidRDefault="00CF18E7" w:rsidP="00CF18E7"/>
    <w:p w14:paraId="6417F366" w14:textId="4A968653" w:rsidR="00CF18E7" w:rsidRDefault="00CF18E7" w:rsidP="00CF18E7">
      <w:pPr>
        <w:ind w:left="360"/>
      </w:pPr>
      <w:r>
        <w:t xml:space="preserve">Le </w:t>
      </w:r>
      <w:del w:id="29" w:author="Pierre Demolliens" w:date="2019-02-19T19:26:00Z">
        <w:r w:rsidDel="00942D1C">
          <w:delText>sous-</w:delText>
        </w:r>
      </w:del>
      <w:r>
        <w:t xml:space="preserve">système logiciel </w:t>
      </w:r>
      <w:ins w:id="30" w:author="Pierre Demolliens" w:date="2019-02-04T15:58:00Z">
        <w:r w:rsidR="00B304AA">
          <w:rPr>
            <w:b/>
          </w:rPr>
          <w:t xml:space="preserve">GP 1.0 </w:t>
        </w:r>
      </w:ins>
      <w:del w:id="31" w:author="Pierre Demolliens" w:date="2019-02-04T15:58:00Z">
        <w:r w:rsidR="00BB53FF" w:rsidRPr="00BB53FF" w:rsidDel="00B304AA">
          <w:rPr>
            <w:b/>
            <w:highlight w:val="yellow"/>
          </w:rPr>
          <w:delText>x.y.z 1.0</w:delText>
        </w:r>
        <w:r w:rsidR="00BB53FF" w:rsidDel="00B304AA">
          <w:rPr>
            <w:b/>
            <w:highlight w:val="yellow"/>
          </w:rPr>
          <w:delText xml:space="preserve"> </w:delText>
        </w:r>
      </w:del>
      <w:r>
        <w:t xml:space="preserve">a été testé dans les locaux de la </w:t>
      </w:r>
      <w:r w:rsidRPr="00B81847">
        <w:t xml:space="preserve">société </w:t>
      </w:r>
      <w:r w:rsidR="00A53588">
        <w:t>le</w:t>
      </w:r>
      <w:r w:rsidR="00FF4A40" w:rsidRPr="00446F2E">
        <w:t xml:space="preserve"> </w:t>
      </w:r>
      <w:ins w:id="32" w:author="Pierre Demolliens" w:date="2019-02-19T19:26:00Z">
        <w:r w:rsidR="00706B34">
          <w:t>19</w:t>
        </w:r>
      </w:ins>
      <w:ins w:id="33" w:author="Pierre Demolliens" w:date="2019-02-04T15:58:00Z">
        <w:r w:rsidR="00B304AA">
          <w:t>/02/</w:t>
        </w:r>
      </w:ins>
      <w:ins w:id="34" w:author="Pierre Demolliens" w:date="2019-02-04T15:59:00Z">
        <w:r w:rsidR="00B304AA">
          <w:t>2019</w:t>
        </w:r>
      </w:ins>
      <w:del w:id="35" w:author="Pierre Demolliens" w:date="2019-02-04T15:58:00Z">
        <w:r w:rsidR="00446F2E" w:rsidRPr="00BB53FF" w:rsidDel="00B304AA">
          <w:rPr>
            <w:highlight w:val="yellow"/>
          </w:rPr>
          <w:delText>1</w:delText>
        </w:r>
        <w:r w:rsidR="00A53588" w:rsidRPr="00BB53FF" w:rsidDel="00B304AA">
          <w:rPr>
            <w:highlight w:val="yellow"/>
          </w:rPr>
          <w:delText>4</w:delText>
        </w:r>
        <w:r w:rsidR="00FF4A40" w:rsidRPr="00BB53FF" w:rsidDel="00B304AA">
          <w:rPr>
            <w:highlight w:val="yellow"/>
          </w:rPr>
          <w:delText>/</w:delText>
        </w:r>
        <w:r w:rsidR="00A53588" w:rsidRPr="00BB53FF" w:rsidDel="00B304AA">
          <w:rPr>
            <w:highlight w:val="yellow"/>
          </w:rPr>
          <w:delText>11</w:delText>
        </w:r>
        <w:r w:rsidR="00FF4A40" w:rsidRPr="00BB53FF" w:rsidDel="00B304AA">
          <w:rPr>
            <w:highlight w:val="yellow"/>
          </w:rPr>
          <w:delText>/</w:delText>
        </w:r>
        <w:r w:rsidR="00B81847" w:rsidRPr="00BB53FF" w:rsidDel="00B304AA">
          <w:rPr>
            <w:highlight w:val="yellow"/>
          </w:rPr>
          <w:delText>2018</w:delText>
        </w:r>
      </w:del>
      <w:r w:rsidR="00FF4A40" w:rsidRPr="00446F2E">
        <w:t xml:space="preserve"> </w:t>
      </w:r>
      <w:r w:rsidR="006E527F" w:rsidRPr="00446F2E">
        <w:t>avec</w:t>
      </w:r>
      <w:r>
        <w:t xml:space="preserve"> l’environnement de test suivant :</w:t>
      </w:r>
    </w:p>
    <w:p w14:paraId="6BCD0BB8" w14:textId="0959CBC0" w:rsidR="00652605" w:rsidRDefault="00652605" w:rsidP="00652605">
      <w:pPr>
        <w:ind w:left="360"/>
        <w:rPr>
          <w:ins w:id="36" w:author="Pierre Demolliens" w:date="2019-02-04T16:00:00Z"/>
        </w:rPr>
      </w:pPr>
      <w:r>
        <w:t>Le matériel de test est le suivant :</w:t>
      </w:r>
    </w:p>
    <w:p w14:paraId="54EA4350" w14:textId="7AB4780C" w:rsidR="008325E0" w:rsidRDefault="008325E0">
      <w:pPr>
        <w:pStyle w:val="Paragraphedeliste"/>
        <w:numPr>
          <w:ilvl w:val="0"/>
          <w:numId w:val="43"/>
        </w:numPr>
        <w:pPrChange w:id="37" w:author="Pierre Demolliens" w:date="2019-02-04T16:00:00Z">
          <w:pPr>
            <w:ind w:left="360"/>
          </w:pPr>
        </w:pPrChange>
      </w:pPr>
      <w:ins w:id="38" w:author="Pierre Demolliens" w:date="2019-02-04T16:00:00Z">
        <w:r>
          <w:t xml:space="preserve">Ordinateur Windows 8 ou Sup. </w:t>
        </w:r>
      </w:ins>
    </w:p>
    <w:p w14:paraId="1E945399" w14:textId="586DA1CB" w:rsidR="00BB53FF" w:rsidDel="008325E0" w:rsidRDefault="00BB53FF" w:rsidP="00BB53FF">
      <w:pPr>
        <w:pStyle w:val="Paragraphedeliste"/>
        <w:numPr>
          <w:ilvl w:val="0"/>
          <w:numId w:val="42"/>
        </w:numPr>
        <w:rPr>
          <w:del w:id="39" w:author="Pierre Demolliens" w:date="2019-02-04T16:00:00Z"/>
        </w:rPr>
      </w:pPr>
    </w:p>
    <w:p w14:paraId="1A29C656" w14:textId="77777777" w:rsidR="00652605" w:rsidRDefault="00652605" w:rsidP="00652605">
      <w:pPr>
        <w:ind w:left="360"/>
      </w:pPr>
      <w:r>
        <w:t>Les logiciels de test sont les suivants :</w:t>
      </w:r>
    </w:p>
    <w:p w14:paraId="5FBBD9A9" w14:textId="072799DB" w:rsidR="00FF4A40" w:rsidRDefault="008325E0">
      <w:pPr>
        <w:pStyle w:val="Paragraphedeliste"/>
        <w:numPr>
          <w:ilvl w:val="0"/>
          <w:numId w:val="42"/>
        </w:numPr>
        <w:rPr>
          <w:ins w:id="40" w:author="Pierre Demolliens" w:date="2019-02-19T19:26:00Z"/>
        </w:rPr>
      </w:pPr>
      <w:ins w:id="41" w:author="Pierre Demolliens" w:date="2019-02-04T16:00:00Z">
        <w:r>
          <w:t xml:space="preserve">Serveur </w:t>
        </w:r>
        <w:proofErr w:type="spellStart"/>
        <w:r>
          <w:t>Easy</w:t>
        </w:r>
        <w:proofErr w:type="spellEnd"/>
        <w:r>
          <w:t xml:space="preserve"> </w:t>
        </w:r>
        <w:proofErr w:type="spellStart"/>
        <w:r>
          <w:t>Php</w:t>
        </w:r>
      </w:ins>
      <w:proofErr w:type="spellEnd"/>
    </w:p>
    <w:p w14:paraId="15461325" w14:textId="1B7A23DB" w:rsidR="00ED30B0" w:rsidRDefault="00ED30B0">
      <w:pPr>
        <w:pStyle w:val="Paragraphedeliste"/>
        <w:numPr>
          <w:ilvl w:val="0"/>
          <w:numId w:val="42"/>
        </w:numPr>
      </w:pPr>
      <w:ins w:id="42" w:author="Pierre Demolliens" w:date="2019-02-19T19:26:00Z">
        <w:r>
          <w:t>PhpMyAdmin</w:t>
        </w:r>
      </w:ins>
    </w:p>
    <w:p w14:paraId="449A08D4" w14:textId="77777777" w:rsidR="00FF4A40" w:rsidRDefault="00FF4A40" w:rsidP="00FF4A40">
      <w:pPr>
        <w:ind w:firstLine="360"/>
      </w:pPr>
      <w:r w:rsidRPr="00D305BE">
        <w:t>Le</w:t>
      </w:r>
      <w:r w:rsidR="00D305BE">
        <w:t xml:space="preserve"> testeur était :</w:t>
      </w:r>
    </w:p>
    <w:p w14:paraId="255F005D" w14:textId="2A1D253E" w:rsidR="00FF4A40" w:rsidRDefault="00ED30B0" w:rsidP="00BB53FF">
      <w:pPr>
        <w:pStyle w:val="Paragraphedeliste"/>
        <w:numPr>
          <w:ilvl w:val="0"/>
          <w:numId w:val="42"/>
        </w:numPr>
      </w:pPr>
      <w:ins w:id="43" w:author="Pierre Demolliens" w:date="2019-02-19T19:26:00Z">
        <w:r>
          <w:t>Pierre Demolliens</w:t>
        </w:r>
      </w:ins>
    </w:p>
    <w:p w14:paraId="489DB89E" w14:textId="77777777" w:rsidR="00CF18E7" w:rsidRPr="00CF18E7" w:rsidRDefault="00CF18E7" w:rsidP="00CF18E7">
      <w:pPr>
        <w:pStyle w:val="Titre2"/>
        <w:numPr>
          <w:ilvl w:val="1"/>
          <w:numId w:val="1"/>
        </w:numPr>
        <w:rPr>
          <w:color w:val="auto"/>
        </w:rPr>
      </w:pPr>
      <w:bookmarkStart w:id="44" w:name="_Toc532118293"/>
      <w:r>
        <w:rPr>
          <w:color w:val="auto"/>
        </w:rPr>
        <w:t>JUSTIFICATION DU RESULTAT</w:t>
      </w:r>
      <w:r w:rsidR="00FF4A40">
        <w:rPr>
          <w:color w:val="auto"/>
        </w:rPr>
        <w:t xml:space="preserve"> DU TEST</w:t>
      </w:r>
      <w:bookmarkEnd w:id="44"/>
    </w:p>
    <w:p w14:paraId="65C04E27" w14:textId="77777777" w:rsidR="00CF18E7" w:rsidRDefault="00CF18E7" w:rsidP="00CF18E7"/>
    <w:p w14:paraId="1D831652" w14:textId="77777777" w:rsidR="00CF18E7" w:rsidRDefault="00CF18E7" w:rsidP="00CF18E7">
      <w:pPr>
        <w:ind w:left="360"/>
      </w:pPr>
      <w:r>
        <w:t>Après l’exécution du test, la décision est définie selon les règles suivantes :</w:t>
      </w:r>
    </w:p>
    <w:p w14:paraId="48FC0DB2" w14:textId="77777777" w:rsidR="00CF18E7" w:rsidRDefault="00CF18E7" w:rsidP="00CF18E7">
      <w:pPr>
        <w:pStyle w:val="Paragraphedeliste"/>
        <w:numPr>
          <w:ilvl w:val="0"/>
          <w:numId w:val="15"/>
        </w:numPr>
      </w:pPr>
      <w:r w:rsidRPr="00FF6D60">
        <w:rPr>
          <w:b/>
        </w:rPr>
        <w:t>OK </w:t>
      </w:r>
      <w:r>
        <w:t>: La feuille de test est dans l’état « OK » quand toutes les étapes du test sont dans l’état « OK ». Le résultat réel correspond au résultat attendu.</w:t>
      </w:r>
    </w:p>
    <w:p w14:paraId="08A65191" w14:textId="77777777" w:rsidR="00CF18E7" w:rsidRDefault="00CF18E7" w:rsidP="00CF18E7">
      <w:pPr>
        <w:pStyle w:val="Paragraphedeliste"/>
        <w:numPr>
          <w:ilvl w:val="0"/>
          <w:numId w:val="15"/>
        </w:numPr>
      </w:pPr>
      <w:r w:rsidRPr="00FF6D60">
        <w:rPr>
          <w:b/>
        </w:rPr>
        <w:t>NOK</w:t>
      </w:r>
      <w:r>
        <w:t> : La feuille de test est dans l’état « NOK » quand toutes les étapes du test sont dans l’état « NOK » ou quand le résultat d’une étape diffère du résultat attendu.</w:t>
      </w:r>
    </w:p>
    <w:p w14:paraId="6F93CA5D" w14:textId="77777777" w:rsidR="00CF18E7" w:rsidRDefault="00CF18E7" w:rsidP="00CF18E7">
      <w:pPr>
        <w:pStyle w:val="Paragraphedeliste"/>
        <w:numPr>
          <w:ilvl w:val="0"/>
          <w:numId w:val="15"/>
        </w:numPr>
      </w:pPr>
      <w:r w:rsidRPr="00FF6D60">
        <w:rPr>
          <w:b/>
        </w:rPr>
        <w:t>NOT RUN</w:t>
      </w:r>
      <w:r>
        <w:t> : Etat par défaut de la feuille de test ou d’une étape qui n’a pas encore été exécutée.</w:t>
      </w:r>
    </w:p>
    <w:p w14:paraId="13C755D0" w14:textId="77777777" w:rsidR="00CF18E7" w:rsidRDefault="00CF18E7" w:rsidP="00CF18E7">
      <w:pPr>
        <w:pStyle w:val="Paragraphedeliste"/>
        <w:numPr>
          <w:ilvl w:val="0"/>
          <w:numId w:val="15"/>
        </w:numPr>
      </w:pPr>
      <w:r>
        <w:rPr>
          <w:b/>
        </w:rPr>
        <w:t>NOT COMPLETED </w:t>
      </w:r>
      <w:r w:rsidRPr="00FF6D60">
        <w:t>:</w:t>
      </w:r>
      <w:r>
        <w:t xml:space="preserve"> La feuille de test est dans l’état « NOT COMPLETED » quand il y a au moins une étape du test qui est dans l’état « NOT RUN »</w:t>
      </w:r>
    </w:p>
    <w:p w14:paraId="46CE9179" w14:textId="77777777" w:rsidR="00E9320A" w:rsidRDefault="00AB4C5A" w:rsidP="00E9320A">
      <w:pPr>
        <w:pStyle w:val="Titre2"/>
        <w:numPr>
          <w:ilvl w:val="1"/>
          <w:numId w:val="1"/>
        </w:numPr>
        <w:rPr>
          <w:color w:val="auto"/>
        </w:rPr>
      </w:pPr>
      <w:bookmarkStart w:id="45" w:name="_Toc532118294"/>
      <w:bookmarkStart w:id="46" w:name="_Hlk501466764"/>
      <w:r>
        <w:rPr>
          <w:color w:val="auto"/>
        </w:rPr>
        <w:t>BILAN GLOBAL DES TESTS</w:t>
      </w:r>
      <w:bookmarkEnd w:id="45"/>
    </w:p>
    <w:bookmarkEnd w:id="46"/>
    <w:p w14:paraId="7DAFAB31" w14:textId="17AB9EAA" w:rsidR="00816D6F" w:rsidRDefault="00816D6F" w:rsidP="00816D6F">
      <w:pPr>
        <w:ind w:left="360"/>
      </w:pPr>
    </w:p>
    <w:p w14:paraId="4E99CFDF" w14:textId="02BAEC85" w:rsidR="00115AF1" w:rsidRPr="00BC318D" w:rsidRDefault="00115AF1" w:rsidP="00BC318D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47" w:name="_Toc532118295"/>
      <w:r>
        <w:rPr>
          <w:color w:val="auto"/>
          <w:sz w:val="24"/>
        </w:rPr>
        <w:t>RESULTATS QUAL</w:t>
      </w:r>
      <w:r w:rsidR="00BC318D">
        <w:rPr>
          <w:color w:val="auto"/>
          <w:sz w:val="24"/>
        </w:rPr>
        <w:t>ITATIFS</w:t>
      </w:r>
      <w:bookmarkEnd w:id="47"/>
      <w:r w:rsidRPr="00BC318D">
        <w:rPr>
          <w:color w:val="auto"/>
          <w:sz w:val="24"/>
        </w:rPr>
        <w:t xml:space="preserve"> </w:t>
      </w:r>
    </w:p>
    <w:p w14:paraId="2DF2970E" w14:textId="58105EB1" w:rsidR="00115AF1" w:rsidRDefault="00115AF1" w:rsidP="00816D6F">
      <w:pPr>
        <w:ind w:left="360"/>
      </w:pPr>
    </w:p>
    <w:p w14:paraId="070D84DF" w14:textId="29B4A1A5" w:rsidR="00BC318D" w:rsidRPr="00ED30B0" w:rsidRDefault="00422BDF" w:rsidP="00816D6F">
      <w:pPr>
        <w:ind w:left="360"/>
        <w:rPr>
          <w:rPrChange w:id="48" w:author="Pierre Demolliens" w:date="2019-02-19T19:26:00Z">
            <w:rPr>
              <w:highlight w:val="yellow"/>
            </w:rPr>
          </w:rPrChange>
        </w:rPr>
      </w:pPr>
      <w:r w:rsidRPr="00ED30B0">
        <w:rPr>
          <w:rPrChange w:id="49" w:author="Pierre Demolliens" w:date="2019-02-19T19:26:00Z">
            <w:rPr>
              <w:highlight w:val="yellow"/>
            </w:rPr>
          </w:rPrChange>
        </w:rPr>
        <w:t>Tous</w:t>
      </w:r>
      <w:r w:rsidR="00BC318D" w:rsidRPr="00ED30B0">
        <w:rPr>
          <w:rPrChange w:id="50" w:author="Pierre Demolliens" w:date="2019-02-19T19:26:00Z">
            <w:rPr>
              <w:highlight w:val="yellow"/>
            </w:rPr>
          </w:rPrChange>
        </w:rPr>
        <w:t xml:space="preserve"> les tests </w:t>
      </w:r>
      <w:r w:rsidRPr="00ED30B0">
        <w:rPr>
          <w:rPrChange w:id="51" w:author="Pierre Demolliens" w:date="2019-02-19T19:26:00Z">
            <w:rPr>
              <w:highlight w:val="yellow"/>
            </w:rPr>
          </w:rPrChange>
        </w:rPr>
        <w:t xml:space="preserve">de la phase 1 </w:t>
      </w:r>
      <w:r w:rsidR="00BC318D" w:rsidRPr="00ED30B0">
        <w:rPr>
          <w:rPrChange w:id="52" w:author="Pierre Demolliens" w:date="2019-02-19T19:26:00Z">
            <w:rPr>
              <w:highlight w:val="yellow"/>
            </w:rPr>
          </w:rPrChange>
        </w:rPr>
        <w:t>ont été réalisés avec succès</w:t>
      </w:r>
      <w:r w:rsidRPr="00ED30B0">
        <w:rPr>
          <w:rPrChange w:id="53" w:author="Pierre Demolliens" w:date="2019-02-19T19:26:00Z">
            <w:rPr>
              <w:highlight w:val="yellow"/>
            </w:rPr>
          </w:rPrChange>
        </w:rPr>
        <w:t>.</w:t>
      </w:r>
    </w:p>
    <w:p w14:paraId="11A9FFDA" w14:textId="3B1EC3CD" w:rsidR="00422BDF" w:rsidDel="00ED30B0" w:rsidRDefault="00422BDF" w:rsidP="00816D6F">
      <w:pPr>
        <w:ind w:left="360"/>
        <w:rPr>
          <w:del w:id="54" w:author="Pierre Demolliens" w:date="2019-02-19T19:25:00Z"/>
        </w:rPr>
      </w:pPr>
      <w:del w:id="55" w:author="Pierre Demolliens" w:date="2019-02-19T19:25:00Z">
        <w:r w:rsidRPr="00BB53FF" w:rsidDel="00ED30B0">
          <w:rPr>
            <w:highlight w:val="yellow"/>
          </w:rPr>
          <w:delText>Tous les tests de la phase 2 ont été réalisés avec succès.</w:delText>
        </w:r>
      </w:del>
    </w:p>
    <w:p w14:paraId="38C27FB4" w14:textId="264A6A4A" w:rsidR="00422BDF" w:rsidDel="00ED30B0" w:rsidRDefault="00422BDF" w:rsidP="00816D6F">
      <w:pPr>
        <w:ind w:left="360"/>
        <w:rPr>
          <w:del w:id="56" w:author="Pierre Demolliens" w:date="2019-02-19T19:25:00Z"/>
        </w:rPr>
      </w:pPr>
    </w:p>
    <w:p w14:paraId="7AE93624" w14:textId="1587766B" w:rsidR="00422BDF" w:rsidRPr="00BC318D" w:rsidRDefault="00422BDF" w:rsidP="00422BDF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57" w:name="_Toc532118296"/>
      <w:r>
        <w:rPr>
          <w:color w:val="auto"/>
          <w:sz w:val="24"/>
        </w:rPr>
        <w:t>RESULTATS QUANTITATIFS</w:t>
      </w:r>
      <w:bookmarkEnd w:id="57"/>
      <w:r w:rsidRPr="00BC318D">
        <w:rPr>
          <w:color w:val="auto"/>
          <w:sz w:val="24"/>
        </w:rPr>
        <w:t xml:space="preserve"> </w:t>
      </w:r>
    </w:p>
    <w:p w14:paraId="48DFA38F" w14:textId="0017B448" w:rsidR="00422BDF" w:rsidRDefault="00422BDF" w:rsidP="00816D6F">
      <w:pPr>
        <w:ind w:left="360"/>
      </w:pPr>
    </w:p>
    <w:p w14:paraId="071818C0" w14:textId="45280611" w:rsidR="008D5B57" w:rsidRPr="00BB0058" w:rsidRDefault="003F345D" w:rsidP="008D5B57">
      <w:pPr>
        <w:ind w:left="360"/>
        <w:rPr>
          <w:rPrChange w:id="58" w:author="Pierre Demolliens" w:date="2019-02-19T19:26:00Z">
            <w:rPr>
              <w:highlight w:val="yellow"/>
            </w:rPr>
          </w:rPrChange>
        </w:rPr>
      </w:pPr>
      <w:r w:rsidRPr="00BB0058">
        <w:rPr>
          <w:rPrChange w:id="59" w:author="Pierre Demolliens" w:date="2019-02-19T19:26:00Z">
            <w:rPr>
              <w:highlight w:val="yellow"/>
            </w:rPr>
          </w:rPrChange>
        </w:rPr>
        <w:t>100 % des tests sont O</w:t>
      </w:r>
      <w:r w:rsidR="008D5B57" w:rsidRPr="00BB0058">
        <w:rPr>
          <w:rPrChange w:id="60" w:author="Pierre Demolliens" w:date="2019-02-19T19:26:00Z">
            <w:rPr>
              <w:highlight w:val="yellow"/>
            </w:rPr>
          </w:rPrChange>
        </w:rPr>
        <w:t>K.</w:t>
      </w:r>
    </w:p>
    <w:p w14:paraId="739E16AA" w14:textId="25375411" w:rsidR="0081550D" w:rsidRDefault="008D5B57" w:rsidP="0081550D">
      <w:pPr>
        <w:ind w:left="360"/>
      </w:pPr>
      <w:bookmarkStart w:id="61" w:name="_Hlk514063390"/>
      <w:r w:rsidRPr="00BB0058">
        <w:rPr>
          <w:rPrChange w:id="62" w:author="Pierre Demolliens" w:date="2019-02-19T19:26:00Z">
            <w:rPr>
              <w:highlight w:val="yellow"/>
            </w:rPr>
          </w:rPrChange>
        </w:rPr>
        <w:t>Aucun bug n’est apparu durant les tests.</w:t>
      </w:r>
      <w:bookmarkEnd w:id="61"/>
    </w:p>
    <w:p w14:paraId="12D86621" w14:textId="77777777" w:rsidR="00414C07" w:rsidRDefault="00414C07" w:rsidP="00414C07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63" w:name="_Toc532118297"/>
      <w:r>
        <w:rPr>
          <w:color w:val="auto"/>
        </w:rPr>
        <w:t>DETAILS DES RESULTATS DES TESTS</w:t>
      </w:r>
      <w:bookmarkEnd w:id="63"/>
    </w:p>
    <w:p w14:paraId="12D2C8E6" w14:textId="77777777" w:rsidR="00AB4C5A" w:rsidRDefault="00AB4C5A" w:rsidP="00F77E4B"/>
    <w:p w14:paraId="3B71C8EA" w14:textId="77777777" w:rsidR="00816D6F" w:rsidRDefault="00816D6F" w:rsidP="00816D6F">
      <w:pPr>
        <w:ind w:left="360"/>
      </w:pPr>
      <w:r>
        <w:lastRenderedPageBreak/>
        <w:t>Pour chaque test exécuté, ce document contient :</w:t>
      </w:r>
    </w:p>
    <w:p w14:paraId="17359D0A" w14:textId="77777777" w:rsidR="00816D6F" w:rsidRDefault="000209DF" w:rsidP="00816D6F">
      <w:pPr>
        <w:pStyle w:val="Paragraphedeliste"/>
        <w:numPr>
          <w:ilvl w:val="0"/>
          <w:numId w:val="28"/>
        </w:numPr>
      </w:pPr>
      <w:r>
        <w:t>Identifiant du résultat</w:t>
      </w:r>
    </w:p>
    <w:p w14:paraId="7ED64EE9" w14:textId="77777777" w:rsidR="00816D6F" w:rsidRDefault="00816D6F" w:rsidP="00816D6F">
      <w:pPr>
        <w:pStyle w:val="Paragraphedeliste"/>
        <w:numPr>
          <w:ilvl w:val="0"/>
          <w:numId w:val="28"/>
        </w:numPr>
      </w:pPr>
      <w:r>
        <w:t>Description du test</w:t>
      </w:r>
    </w:p>
    <w:p w14:paraId="7E9E4F61" w14:textId="77777777" w:rsidR="00816D6F" w:rsidRDefault="00816D6F" w:rsidP="00816D6F">
      <w:pPr>
        <w:pStyle w:val="Paragraphedeliste"/>
        <w:numPr>
          <w:ilvl w:val="0"/>
          <w:numId w:val="28"/>
        </w:numPr>
      </w:pPr>
      <w:r>
        <w:t>Résultat du test</w:t>
      </w:r>
    </w:p>
    <w:p w14:paraId="1A583D7E" w14:textId="7772266D" w:rsidR="00816D6F" w:rsidRPr="00816D6F" w:rsidDel="00EC1156" w:rsidRDefault="00816D6F" w:rsidP="00816D6F">
      <w:pPr>
        <w:ind w:left="360"/>
        <w:rPr>
          <w:del w:id="64" w:author="Pierre Demolliens" w:date="2019-02-19T19:30:00Z"/>
          <w:color w:val="FFFFFF" w:themeColor="background1"/>
        </w:rPr>
      </w:pPr>
      <w:del w:id="65" w:author="Pierre Demolliens" w:date="2019-02-19T19:30:00Z">
        <w:r w:rsidRPr="00816D6F" w:rsidDel="00EC1156">
          <w:rPr>
            <w:color w:val="FFFFFF" w:themeColor="background1"/>
            <w:highlight w:val="red"/>
          </w:rPr>
          <w:delText>Pour chaque problème conduisant à un bug, l’identifiant du bug est écrit dans l’étape où le problème a été rencontré.</w:delText>
        </w:r>
      </w:del>
    </w:p>
    <w:p w14:paraId="463BCAFD" w14:textId="71391137" w:rsidR="00816D6F" w:rsidDel="00EC1156" w:rsidRDefault="00816D6F" w:rsidP="00F77E4B">
      <w:pPr>
        <w:rPr>
          <w:del w:id="66" w:author="Pierre Demolliens" w:date="2019-02-19T19:30:00Z"/>
        </w:rPr>
      </w:pPr>
    </w:p>
    <w:p w14:paraId="7EE718EF" w14:textId="2632B404" w:rsidR="00962F2D" w:rsidRDefault="00962F2D" w:rsidP="00962F2D">
      <w:pPr>
        <w:pStyle w:val="Titre2"/>
        <w:numPr>
          <w:ilvl w:val="1"/>
          <w:numId w:val="1"/>
        </w:numPr>
        <w:rPr>
          <w:color w:val="auto"/>
        </w:rPr>
      </w:pPr>
      <w:bookmarkStart w:id="67" w:name="_Toc532118298"/>
      <w:r>
        <w:rPr>
          <w:color w:val="auto"/>
        </w:rPr>
        <w:t>PHASE 1</w:t>
      </w:r>
      <w:bookmarkEnd w:id="67"/>
    </w:p>
    <w:p w14:paraId="0230BD72" w14:textId="6A1E5840" w:rsidR="009A3523" w:rsidRDefault="009A3523" w:rsidP="009A352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6"/>
        <w:gridCol w:w="3069"/>
        <w:gridCol w:w="2551"/>
        <w:gridCol w:w="1696"/>
        <w:tblGridChange w:id="68">
          <w:tblGrid>
            <w:gridCol w:w="1746"/>
            <w:gridCol w:w="3069"/>
            <w:gridCol w:w="2551"/>
            <w:gridCol w:w="1696"/>
          </w:tblGrid>
        </w:tblGridChange>
      </w:tblGrid>
      <w:tr w:rsidR="00652605" w:rsidRPr="005E37B8" w14:paraId="5FAD8B02" w14:textId="48F5588F" w:rsidTr="00652605">
        <w:tc>
          <w:tcPr>
            <w:tcW w:w="1746" w:type="dxa"/>
          </w:tcPr>
          <w:p w14:paraId="2EAE1ADD" w14:textId="77777777" w:rsidR="00652605" w:rsidRPr="005E37B8" w:rsidRDefault="00652605" w:rsidP="00B252DC">
            <w:pPr>
              <w:rPr>
                <w:b/>
              </w:rPr>
            </w:pPr>
            <w:r>
              <w:rPr>
                <w:b/>
              </w:rPr>
              <w:t>Identifiant du test</w:t>
            </w:r>
          </w:p>
        </w:tc>
        <w:tc>
          <w:tcPr>
            <w:tcW w:w="5620" w:type="dxa"/>
            <w:gridSpan w:val="2"/>
          </w:tcPr>
          <w:p w14:paraId="684950CC" w14:textId="542AA2FD" w:rsidR="00652605" w:rsidRPr="005E37B8" w:rsidRDefault="00376C6E" w:rsidP="00B252DC">
            <w:pPr>
              <w:rPr>
                <w:b/>
              </w:rPr>
            </w:pPr>
            <w:r>
              <w:rPr>
                <w:b/>
              </w:rPr>
              <w:t>R</w:t>
            </w:r>
            <w:r w:rsidR="00652605" w:rsidRPr="005E37B8">
              <w:rPr>
                <w:b/>
              </w:rPr>
              <w:t>-</w:t>
            </w:r>
            <w:r w:rsidR="00652605">
              <w:rPr>
                <w:b/>
              </w:rPr>
              <w:t>RSC-001</w:t>
            </w:r>
          </w:p>
        </w:tc>
        <w:tc>
          <w:tcPr>
            <w:tcW w:w="1696" w:type="dxa"/>
          </w:tcPr>
          <w:p w14:paraId="07533DE9" w14:textId="62CC2FF8" w:rsidR="00652605" w:rsidRDefault="00652605" w:rsidP="00B252DC">
            <w:pPr>
              <w:rPr>
                <w:b/>
              </w:rPr>
            </w:pPr>
            <w:r>
              <w:rPr>
                <w:b/>
              </w:rPr>
              <w:t>Résultat</w:t>
            </w:r>
          </w:p>
        </w:tc>
      </w:tr>
      <w:tr w:rsidR="00652605" w:rsidRPr="005E37B8" w14:paraId="619A781A" w14:textId="1F7AC147" w:rsidTr="00B252DC">
        <w:tc>
          <w:tcPr>
            <w:tcW w:w="1746" w:type="dxa"/>
          </w:tcPr>
          <w:p w14:paraId="1FBAB0F5" w14:textId="77777777" w:rsidR="00652605" w:rsidRDefault="00652605" w:rsidP="00B252DC">
            <w:r>
              <w:t>Description</w:t>
            </w:r>
          </w:p>
        </w:tc>
        <w:tc>
          <w:tcPr>
            <w:tcW w:w="5620" w:type="dxa"/>
            <w:gridSpan w:val="2"/>
          </w:tcPr>
          <w:p w14:paraId="582369B0" w14:textId="2255F176" w:rsidR="00652605" w:rsidRPr="00EE6BED" w:rsidRDefault="0018364F" w:rsidP="00B252DC">
            <w:pPr>
              <w:rPr>
                <w:b/>
                <w:i/>
              </w:rPr>
            </w:pPr>
            <w:ins w:id="69" w:author="Pierre Demolliens" w:date="2019-02-19T19:31:00Z">
              <w:r>
                <w:rPr>
                  <w:b/>
                  <w:i/>
                </w:rPr>
                <w:t>On vérifie que l’ajout du patient fonctionne.</w:t>
              </w:r>
            </w:ins>
          </w:p>
        </w:tc>
        <w:tc>
          <w:tcPr>
            <w:tcW w:w="1696" w:type="dxa"/>
            <w:shd w:val="clear" w:color="auto" w:fill="00B050"/>
            <w:vAlign w:val="center"/>
          </w:tcPr>
          <w:p w14:paraId="43558C05" w14:textId="5421A328" w:rsidR="00652605" w:rsidRDefault="00652605" w:rsidP="00B252DC">
            <w:pPr>
              <w:jc w:val="center"/>
            </w:pPr>
            <w:r w:rsidRPr="00B252DC">
              <w:rPr>
                <w:color w:val="FFFFFF" w:themeColor="background1"/>
              </w:rPr>
              <w:t>OK</w:t>
            </w:r>
          </w:p>
        </w:tc>
      </w:tr>
      <w:tr w:rsidR="00652605" w:rsidRPr="001E2DDE" w14:paraId="103CFAC2" w14:textId="43E983BE" w:rsidTr="00652605">
        <w:tc>
          <w:tcPr>
            <w:tcW w:w="1746" w:type="dxa"/>
          </w:tcPr>
          <w:p w14:paraId="7DFE5E40" w14:textId="77777777" w:rsidR="00652605" w:rsidRDefault="00652605" w:rsidP="00B252DC">
            <w:r>
              <w:t>Exigence vérifiée</w:t>
            </w:r>
          </w:p>
        </w:tc>
        <w:tc>
          <w:tcPr>
            <w:tcW w:w="3069" w:type="dxa"/>
          </w:tcPr>
          <w:p w14:paraId="2272B12B" w14:textId="77777777" w:rsidR="00652605" w:rsidRPr="001E2DDE" w:rsidRDefault="00652605" w:rsidP="00B252DC">
            <w:r>
              <w:t>SOFTREQ-RSC-001</w:t>
            </w:r>
          </w:p>
        </w:tc>
        <w:tc>
          <w:tcPr>
            <w:tcW w:w="2551" w:type="dxa"/>
          </w:tcPr>
          <w:p w14:paraId="25037219" w14:textId="77F01D7E" w:rsidR="00652605" w:rsidRPr="00BB53FF" w:rsidRDefault="00652605" w:rsidP="00B252DC">
            <w:pPr>
              <w:rPr>
                <w:highlight w:val="yellow"/>
              </w:rPr>
            </w:pPr>
            <w:del w:id="70" w:author="Pierre Demolliens" w:date="2019-02-19T19:31:00Z">
              <w:r w:rsidRPr="0018364F" w:rsidDel="0018364F">
                <w:rPr>
                  <w:rPrChange w:id="71" w:author="Pierre Demolliens" w:date="2019-02-19T19:31:00Z">
                    <w:rPr>
                      <w:highlight w:val="yellow"/>
                    </w:rPr>
                  </w:rPrChange>
                </w:rPr>
                <w:delText>Inspection</w:delText>
              </w:r>
            </w:del>
            <w:ins w:id="72" w:author="Pierre Demolliens" w:date="2019-02-19T19:31:00Z">
              <w:r w:rsidR="0018364F">
                <w:t>Analyse</w:t>
              </w:r>
            </w:ins>
          </w:p>
        </w:tc>
        <w:tc>
          <w:tcPr>
            <w:tcW w:w="1696" w:type="dxa"/>
          </w:tcPr>
          <w:p w14:paraId="706FE763" w14:textId="77777777" w:rsidR="00652605" w:rsidRDefault="00652605" w:rsidP="00B252DC"/>
        </w:tc>
      </w:tr>
      <w:tr w:rsidR="00652605" w14:paraId="0F54F23A" w14:textId="100CB93A" w:rsidTr="00652605">
        <w:tc>
          <w:tcPr>
            <w:tcW w:w="1746" w:type="dxa"/>
          </w:tcPr>
          <w:p w14:paraId="0E6C9782" w14:textId="77777777" w:rsidR="00652605" w:rsidRDefault="00652605" w:rsidP="00B252DC">
            <w:r>
              <w:t>Conditions initiales</w:t>
            </w:r>
          </w:p>
        </w:tc>
        <w:tc>
          <w:tcPr>
            <w:tcW w:w="3069" w:type="dxa"/>
          </w:tcPr>
          <w:p w14:paraId="76FCFE16" w14:textId="1FEA0DFB" w:rsidR="00652605" w:rsidRDefault="00652605" w:rsidP="00B252DC">
            <w:r>
              <w:t xml:space="preserve">Le sous-système logiciel est dans </w:t>
            </w:r>
            <w:r w:rsidRPr="00EC1156">
              <w:rPr>
                <w:rPrChange w:id="73" w:author="Pierre Demolliens" w:date="2019-02-19T19:27:00Z">
                  <w:rPr>
                    <w:highlight w:val="yellow"/>
                  </w:rPr>
                </w:rPrChange>
              </w:rPr>
              <w:t xml:space="preserve">l’état </w:t>
            </w:r>
            <w:ins w:id="74" w:author="Pierre Demolliens" w:date="2019-02-19T19:27:00Z">
              <w:r w:rsidR="00EC1156" w:rsidRPr="00EC1156">
                <w:rPr>
                  <w:rPrChange w:id="75" w:author="Pierre Demolliens" w:date="2019-02-19T19:27:00Z">
                    <w:rPr>
                      <w:highlight w:val="yellow"/>
                    </w:rPr>
                  </w:rPrChange>
                </w:rPr>
                <w:t>SUSPENDU</w:t>
              </w:r>
            </w:ins>
            <w:del w:id="76" w:author="Pierre Demolliens" w:date="2019-02-19T19:27:00Z">
              <w:r w:rsidRPr="00BB53FF" w:rsidDel="00EC1156">
                <w:rPr>
                  <w:highlight w:val="yellow"/>
                </w:rPr>
                <w:delText>ARRET</w:delText>
              </w:r>
            </w:del>
          </w:p>
        </w:tc>
        <w:tc>
          <w:tcPr>
            <w:tcW w:w="2551" w:type="dxa"/>
          </w:tcPr>
          <w:p w14:paraId="62AC841B" w14:textId="77777777" w:rsidR="00652605" w:rsidRDefault="00652605" w:rsidP="00B252DC"/>
        </w:tc>
        <w:tc>
          <w:tcPr>
            <w:tcW w:w="1696" w:type="dxa"/>
          </w:tcPr>
          <w:p w14:paraId="532AAE13" w14:textId="77777777" w:rsidR="00652605" w:rsidRDefault="00652605" w:rsidP="00B252DC"/>
        </w:tc>
      </w:tr>
      <w:tr w:rsidR="00652605" w14:paraId="5DFFBA40" w14:textId="2764FE19" w:rsidTr="00652605">
        <w:tc>
          <w:tcPr>
            <w:tcW w:w="1746" w:type="dxa"/>
          </w:tcPr>
          <w:p w14:paraId="48DD5C8F" w14:textId="77777777" w:rsidR="00652605" w:rsidRDefault="00652605" w:rsidP="00B252DC">
            <w:r>
              <w:t>Entrées</w:t>
            </w:r>
          </w:p>
        </w:tc>
        <w:tc>
          <w:tcPr>
            <w:tcW w:w="3069" w:type="dxa"/>
          </w:tcPr>
          <w:p w14:paraId="6F34AA58" w14:textId="77777777" w:rsidR="00652605" w:rsidRDefault="00652605" w:rsidP="00B252DC"/>
        </w:tc>
        <w:tc>
          <w:tcPr>
            <w:tcW w:w="2551" w:type="dxa"/>
          </w:tcPr>
          <w:p w14:paraId="5277EE59" w14:textId="77777777" w:rsidR="00652605" w:rsidRDefault="00652605" w:rsidP="00B252DC"/>
        </w:tc>
        <w:tc>
          <w:tcPr>
            <w:tcW w:w="1696" w:type="dxa"/>
          </w:tcPr>
          <w:p w14:paraId="6874CDD6" w14:textId="77777777" w:rsidR="00652605" w:rsidRDefault="00652605" w:rsidP="00B252DC"/>
        </w:tc>
      </w:tr>
      <w:tr w:rsidR="00652605" w14:paraId="25C82383" w14:textId="640972E4" w:rsidTr="00652605">
        <w:tc>
          <w:tcPr>
            <w:tcW w:w="1746" w:type="dxa"/>
          </w:tcPr>
          <w:p w14:paraId="369914FF" w14:textId="77777777" w:rsidR="00652605" w:rsidRDefault="00652605" w:rsidP="00B252DC">
            <w:r>
              <w:t>Actions sur les données collectées</w:t>
            </w:r>
          </w:p>
        </w:tc>
        <w:tc>
          <w:tcPr>
            <w:tcW w:w="3069" w:type="dxa"/>
          </w:tcPr>
          <w:p w14:paraId="29C75C1F" w14:textId="77777777" w:rsidR="00652605" w:rsidRPr="00EC1156" w:rsidRDefault="00652605" w:rsidP="00B252DC">
            <w:pPr>
              <w:rPr>
                <w:rPrChange w:id="77" w:author="Pierre Demolliens" w:date="2019-02-19T19:27:00Z">
                  <w:rPr>
                    <w:highlight w:val="yellow"/>
                  </w:rPr>
                </w:rPrChange>
              </w:rPr>
            </w:pPr>
            <w:r w:rsidRPr="00EC1156">
              <w:rPr>
                <w:rPrChange w:id="78" w:author="Pierre Demolliens" w:date="2019-02-19T19:27:00Z">
                  <w:rPr>
                    <w:highlight w:val="yellow"/>
                  </w:rPr>
                </w:rPrChange>
              </w:rPr>
              <w:t>N/A</w:t>
            </w:r>
          </w:p>
        </w:tc>
        <w:tc>
          <w:tcPr>
            <w:tcW w:w="2551" w:type="dxa"/>
          </w:tcPr>
          <w:p w14:paraId="6025D0CD" w14:textId="77777777" w:rsidR="00652605" w:rsidRDefault="00652605" w:rsidP="00B252DC"/>
        </w:tc>
        <w:tc>
          <w:tcPr>
            <w:tcW w:w="1696" w:type="dxa"/>
          </w:tcPr>
          <w:p w14:paraId="59898119" w14:textId="77777777" w:rsidR="00652605" w:rsidRDefault="00652605" w:rsidP="00B252DC"/>
        </w:tc>
      </w:tr>
      <w:tr w:rsidR="00652605" w14:paraId="5A93F7EA" w14:textId="0B2A87FB" w:rsidTr="00B252DC">
        <w:tc>
          <w:tcPr>
            <w:tcW w:w="1746" w:type="dxa"/>
          </w:tcPr>
          <w:p w14:paraId="0A0726AB" w14:textId="77777777" w:rsidR="00652605" w:rsidRDefault="00652605" w:rsidP="00B252DC">
            <w:r>
              <w:t>Sorties</w:t>
            </w:r>
          </w:p>
        </w:tc>
        <w:tc>
          <w:tcPr>
            <w:tcW w:w="3069" w:type="dxa"/>
          </w:tcPr>
          <w:p w14:paraId="4F632BF0" w14:textId="4F2A88ED" w:rsidR="00652605" w:rsidRPr="00EC1156" w:rsidRDefault="00EC1156" w:rsidP="00B252DC">
            <w:pPr>
              <w:rPr>
                <w:rPrChange w:id="79" w:author="Pierre Demolliens" w:date="2019-02-19T19:27:00Z">
                  <w:rPr>
                    <w:highlight w:val="yellow"/>
                  </w:rPr>
                </w:rPrChange>
              </w:rPr>
            </w:pPr>
            <w:ins w:id="80" w:author="Pierre Demolliens" w:date="2019-02-19T19:27:00Z">
              <w:r>
                <w:t>Validé</w:t>
              </w:r>
            </w:ins>
            <w:del w:id="81" w:author="Pierre Demolliens" w:date="2019-02-19T19:27:00Z">
              <w:r w:rsidR="00652605" w:rsidRPr="00EC1156" w:rsidDel="00EC1156">
                <w:rPr>
                  <w:rPrChange w:id="82" w:author="Pierre Demolliens" w:date="2019-02-19T19:27:00Z">
                    <w:rPr>
                      <w:highlight w:val="yellow"/>
                    </w:rPr>
                  </w:rPrChange>
                </w:rPr>
                <w:delText>Résultat du test</w:delText>
              </w:r>
            </w:del>
          </w:p>
        </w:tc>
        <w:tc>
          <w:tcPr>
            <w:tcW w:w="4247" w:type="dxa"/>
            <w:gridSpan w:val="2"/>
          </w:tcPr>
          <w:p w14:paraId="79AF713C" w14:textId="0E1E5CA2" w:rsidR="00652605" w:rsidRDefault="00652605" w:rsidP="00B252DC">
            <w:pPr>
              <w:rPr>
                <w:b/>
              </w:rPr>
            </w:pPr>
          </w:p>
        </w:tc>
      </w:tr>
      <w:tr w:rsidR="00652605" w14:paraId="317D1560" w14:textId="5A980ED2" w:rsidTr="00652605">
        <w:tc>
          <w:tcPr>
            <w:tcW w:w="1746" w:type="dxa"/>
          </w:tcPr>
          <w:p w14:paraId="799AA791" w14:textId="77777777" w:rsidR="00652605" w:rsidRDefault="00652605" w:rsidP="00B252DC">
            <w:r>
              <w:t>Hypothèses et contraintes</w:t>
            </w:r>
          </w:p>
        </w:tc>
        <w:tc>
          <w:tcPr>
            <w:tcW w:w="3069" w:type="dxa"/>
          </w:tcPr>
          <w:p w14:paraId="3D1B6488" w14:textId="77777777" w:rsidR="00652605" w:rsidRPr="00EC1156" w:rsidRDefault="00652605" w:rsidP="00B252DC">
            <w:pPr>
              <w:rPr>
                <w:rPrChange w:id="83" w:author="Pierre Demolliens" w:date="2019-02-19T19:27:00Z">
                  <w:rPr>
                    <w:highlight w:val="yellow"/>
                  </w:rPr>
                </w:rPrChange>
              </w:rPr>
            </w:pPr>
            <w:r w:rsidRPr="00EC1156">
              <w:rPr>
                <w:rPrChange w:id="84" w:author="Pierre Demolliens" w:date="2019-02-19T19:27:00Z">
                  <w:rPr>
                    <w:highlight w:val="yellow"/>
                  </w:rPr>
                </w:rPrChange>
              </w:rPr>
              <w:t>N/A</w:t>
            </w:r>
          </w:p>
        </w:tc>
        <w:tc>
          <w:tcPr>
            <w:tcW w:w="2551" w:type="dxa"/>
          </w:tcPr>
          <w:p w14:paraId="5EEC7CD0" w14:textId="77777777" w:rsidR="00652605" w:rsidRDefault="00652605" w:rsidP="00B252DC"/>
        </w:tc>
        <w:tc>
          <w:tcPr>
            <w:tcW w:w="1696" w:type="dxa"/>
          </w:tcPr>
          <w:p w14:paraId="167D6A3B" w14:textId="77777777" w:rsidR="00652605" w:rsidRDefault="00652605" w:rsidP="00B252DC"/>
        </w:tc>
      </w:tr>
      <w:tr w:rsidR="00652605" w14:paraId="411C8B58" w14:textId="64610809" w:rsidTr="00652605">
        <w:tc>
          <w:tcPr>
            <w:tcW w:w="1746" w:type="dxa"/>
          </w:tcPr>
          <w:p w14:paraId="26A9C73D" w14:textId="77777777" w:rsidR="00652605" w:rsidRDefault="00652605" w:rsidP="00B252DC">
            <w:r>
              <w:t>Résultats attendus et critères</w:t>
            </w:r>
          </w:p>
        </w:tc>
        <w:tc>
          <w:tcPr>
            <w:tcW w:w="3069" w:type="dxa"/>
          </w:tcPr>
          <w:p w14:paraId="5A4D2DF3" w14:textId="280719BC" w:rsidR="00652605" w:rsidRDefault="00652605" w:rsidP="00B252DC"/>
        </w:tc>
        <w:tc>
          <w:tcPr>
            <w:tcW w:w="2551" w:type="dxa"/>
          </w:tcPr>
          <w:p w14:paraId="5DE8A55B" w14:textId="77777777" w:rsidR="00652605" w:rsidRDefault="00652605" w:rsidP="00B252DC">
            <w:r>
              <w:t>Cf. ci-dessous</w:t>
            </w:r>
          </w:p>
        </w:tc>
        <w:tc>
          <w:tcPr>
            <w:tcW w:w="1696" w:type="dxa"/>
          </w:tcPr>
          <w:p w14:paraId="797E40B8" w14:textId="77777777" w:rsidR="00652605" w:rsidRDefault="00652605" w:rsidP="00B252DC"/>
        </w:tc>
      </w:tr>
      <w:tr w:rsidR="00652605" w14:paraId="38FC337E" w14:textId="7B85D1EB" w:rsidTr="00B252DC">
        <w:tc>
          <w:tcPr>
            <w:tcW w:w="9062" w:type="dxa"/>
            <w:gridSpan w:val="4"/>
          </w:tcPr>
          <w:p w14:paraId="57D326F8" w14:textId="62758353" w:rsidR="00652605" w:rsidRPr="00F9383A" w:rsidRDefault="00652605" w:rsidP="00B252DC">
            <w:pPr>
              <w:jc w:val="center"/>
              <w:rPr>
                <w:b/>
              </w:rPr>
            </w:pPr>
            <w:r w:rsidRPr="00F9383A">
              <w:rPr>
                <w:b/>
              </w:rPr>
              <w:t>Procédure de test</w:t>
            </w:r>
          </w:p>
        </w:tc>
      </w:tr>
      <w:tr w:rsidR="00652605" w:rsidRPr="00F9383A" w14:paraId="7AD640CF" w14:textId="5A8AE902" w:rsidTr="008F2EF6">
        <w:tblPrEx>
          <w:tblW w:w="0" w:type="auto"/>
          <w:tblPrExChange w:id="85" w:author="Pierre Demolliens" w:date="2019-02-19T19:39:00Z">
            <w:tblPrEx>
              <w:tblW w:w="0" w:type="auto"/>
            </w:tblPrEx>
          </w:tblPrExChange>
        </w:tblPrEx>
        <w:trPr>
          <w:trHeight w:val="682"/>
        </w:trPr>
        <w:tc>
          <w:tcPr>
            <w:tcW w:w="1746" w:type="dxa"/>
            <w:tcPrChange w:id="86" w:author="Pierre Demolliens" w:date="2019-02-19T19:39:00Z">
              <w:tcPr>
                <w:tcW w:w="1746" w:type="dxa"/>
              </w:tcPr>
            </w:tcPrChange>
          </w:tcPr>
          <w:p w14:paraId="3E5030EE" w14:textId="77777777" w:rsidR="00652605" w:rsidRPr="00F9383A" w:rsidRDefault="00652605" w:rsidP="00B252DC">
            <w:pPr>
              <w:rPr>
                <w:b/>
              </w:rPr>
            </w:pPr>
            <w:r w:rsidRPr="00F9383A">
              <w:rPr>
                <w:b/>
              </w:rPr>
              <w:t>Numéro d’étape</w:t>
            </w:r>
          </w:p>
        </w:tc>
        <w:tc>
          <w:tcPr>
            <w:tcW w:w="3069" w:type="dxa"/>
            <w:tcPrChange w:id="87" w:author="Pierre Demolliens" w:date="2019-02-19T19:39:00Z">
              <w:tcPr>
                <w:tcW w:w="3069" w:type="dxa"/>
              </w:tcPr>
            </w:tcPrChange>
          </w:tcPr>
          <w:p w14:paraId="2571F13B" w14:textId="77777777" w:rsidR="00652605" w:rsidRPr="00F9383A" w:rsidRDefault="00652605" w:rsidP="00B252DC">
            <w:pPr>
              <w:rPr>
                <w:b/>
              </w:rPr>
            </w:pPr>
            <w:r w:rsidRPr="00F9383A">
              <w:rPr>
                <w:b/>
              </w:rPr>
              <w:t>Action de l’opérateur</w:t>
            </w:r>
          </w:p>
        </w:tc>
        <w:tc>
          <w:tcPr>
            <w:tcW w:w="2551" w:type="dxa"/>
            <w:tcPrChange w:id="88" w:author="Pierre Demolliens" w:date="2019-02-19T19:39:00Z">
              <w:tcPr>
                <w:tcW w:w="2551" w:type="dxa"/>
              </w:tcPr>
            </w:tcPrChange>
          </w:tcPr>
          <w:p w14:paraId="1F4024F3" w14:textId="77777777" w:rsidR="00652605" w:rsidRPr="00F9383A" w:rsidRDefault="00652605" w:rsidP="00B252DC">
            <w:pPr>
              <w:rPr>
                <w:b/>
              </w:rPr>
            </w:pPr>
            <w:r w:rsidRPr="00F9383A">
              <w:rPr>
                <w:b/>
              </w:rPr>
              <w:t>Résultat attendu et critère d’évaluation</w:t>
            </w:r>
          </w:p>
        </w:tc>
        <w:tc>
          <w:tcPr>
            <w:tcW w:w="1696" w:type="dxa"/>
            <w:tcPrChange w:id="89" w:author="Pierre Demolliens" w:date="2019-02-19T19:39:00Z">
              <w:tcPr>
                <w:tcW w:w="1696" w:type="dxa"/>
              </w:tcPr>
            </w:tcPrChange>
          </w:tcPr>
          <w:p w14:paraId="1E19E7AB" w14:textId="77777777" w:rsidR="00652605" w:rsidRPr="00F9383A" w:rsidRDefault="00652605" w:rsidP="00B252DC">
            <w:pPr>
              <w:rPr>
                <w:b/>
              </w:rPr>
            </w:pPr>
          </w:p>
        </w:tc>
      </w:tr>
      <w:tr w:rsidR="00652605" w14:paraId="6A671752" w14:textId="62D93AD9" w:rsidTr="00B252DC">
        <w:tc>
          <w:tcPr>
            <w:tcW w:w="1746" w:type="dxa"/>
          </w:tcPr>
          <w:p w14:paraId="088150CB" w14:textId="77777777" w:rsidR="00652605" w:rsidRDefault="00652605" w:rsidP="00B252DC">
            <w:r>
              <w:t>1</w:t>
            </w:r>
          </w:p>
        </w:tc>
        <w:tc>
          <w:tcPr>
            <w:tcW w:w="3069" w:type="dxa"/>
          </w:tcPr>
          <w:p w14:paraId="64053E81" w14:textId="64A47E83" w:rsidR="00652605" w:rsidRDefault="0050338D" w:rsidP="00B252DC">
            <w:ins w:id="90" w:author="Pierre Demolliens" w:date="2019-02-19T19:36:00Z">
              <w:r>
                <w:t xml:space="preserve">Suivre </w:t>
              </w:r>
            </w:ins>
            <w:ins w:id="91" w:author="Pierre Demolliens" w:date="2019-02-19T19:39:00Z">
              <w:r w:rsidR="008F2EF6">
                <w:t>le protocole</w:t>
              </w:r>
            </w:ins>
            <w:ins w:id="92" w:author="Pierre Demolliens" w:date="2019-02-19T19:36:00Z">
              <w:r>
                <w:t xml:space="preserve"> </w:t>
              </w:r>
              <w:bookmarkStart w:id="93" w:name="_GoBack"/>
              <w:bookmarkEnd w:id="93"/>
              <w:r>
                <w:t>d’écrite dans la procédure de test</w:t>
              </w:r>
            </w:ins>
          </w:p>
        </w:tc>
        <w:tc>
          <w:tcPr>
            <w:tcW w:w="2551" w:type="dxa"/>
          </w:tcPr>
          <w:p w14:paraId="383BD4FF" w14:textId="0EAAC477" w:rsidR="00652605" w:rsidRDefault="0018364F" w:rsidP="00B252DC">
            <w:ins w:id="94" w:author="Pierre Demolliens" w:date="2019-02-19T19:31:00Z">
              <w:r>
                <w:t xml:space="preserve">Le patient à bien été </w:t>
              </w:r>
            </w:ins>
            <w:ins w:id="95" w:author="Pierre Demolliens" w:date="2019-02-19T19:32:00Z">
              <w:r>
                <w:t>ajouté.</w:t>
              </w:r>
            </w:ins>
          </w:p>
        </w:tc>
        <w:tc>
          <w:tcPr>
            <w:tcW w:w="1696" w:type="dxa"/>
            <w:vAlign w:val="center"/>
          </w:tcPr>
          <w:p w14:paraId="42B38BB8" w14:textId="4027D11A" w:rsidR="00652605" w:rsidRDefault="00652605" w:rsidP="00B252DC">
            <w:pPr>
              <w:jc w:val="center"/>
            </w:pPr>
            <w:r>
              <w:t>OK</w:t>
            </w:r>
          </w:p>
        </w:tc>
      </w:tr>
    </w:tbl>
    <w:p w14:paraId="1F035D7C" w14:textId="013815E2" w:rsidR="00BB53FF" w:rsidRDefault="00BB53FF">
      <w:pPr>
        <w:rPr>
          <w:ins w:id="96" w:author="Pierre Demolliens" w:date="2019-02-19T19:28:00Z"/>
        </w:rPr>
      </w:pPr>
    </w:p>
    <w:p w14:paraId="0E84746C" w14:textId="77777777" w:rsidR="00BE537C" w:rsidRDefault="00BE537C">
      <w:pPr>
        <w:rPr>
          <w:ins w:id="97" w:author="Pierre Demolliens" w:date="2019-02-19T19:38:00Z"/>
        </w:rPr>
      </w:pPr>
      <w:ins w:id="98" w:author="Pierre Demolliens" w:date="2019-02-19T19:38:00Z">
        <w:r>
          <w:br w:type="page"/>
        </w:r>
      </w:ins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6"/>
        <w:gridCol w:w="3069"/>
        <w:gridCol w:w="2551"/>
        <w:gridCol w:w="1696"/>
      </w:tblGrid>
      <w:tr w:rsidR="00EC1156" w:rsidRPr="005E37B8" w14:paraId="5B9F7936" w14:textId="77777777" w:rsidTr="00F47F17">
        <w:trPr>
          <w:ins w:id="99" w:author="Pierre Demolliens" w:date="2019-02-19T19:28:00Z"/>
        </w:trPr>
        <w:tc>
          <w:tcPr>
            <w:tcW w:w="1746" w:type="dxa"/>
          </w:tcPr>
          <w:p w14:paraId="59156B88" w14:textId="184447D5" w:rsidR="00EC1156" w:rsidRPr="005E37B8" w:rsidRDefault="00EC1156" w:rsidP="00F47F17">
            <w:pPr>
              <w:rPr>
                <w:ins w:id="100" w:author="Pierre Demolliens" w:date="2019-02-19T19:28:00Z"/>
                <w:b/>
              </w:rPr>
            </w:pPr>
            <w:ins w:id="101" w:author="Pierre Demolliens" w:date="2019-02-19T19:28:00Z">
              <w:r>
                <w:rPr>
                  <w:b/>
                </w:rPr>
                <w:lastRenderedPageBreak/>
                <w:t>Identifiant du test</w:t>
              </w:r>
            </w:ins>
          </w:p>
        </w:tc>
        <w:tc>
          <w:tcPr>
            <w:tcW w:w="5620" w:type="dxa"/>
            <w:gridSpan w:val="2"/>
          </w:tcPr>
          <w:p w14:paraId="25CB35BF" w14:textId="69477209" w:rsidR="00EC1156" w:rsidRPr="005E37B8" w:rsidRDefault="00EC1156" w:rsidP="00F47F17">
            <w:pPr>
              <w:rPr>
                <w:ins w:id="102" w:author="Pierre Demolliens" w:date="2019-02-19T19:28:00Z"/>
                <w:b/>
              </w:rPr>
            </w:pPr>
            <w:ins w:id="103" w:author="Pierre Demolliens" w:date="2019-02-19T19:28:00Z">
              <w:r>
                <w:rPr>
                  <w:b/>
                </w:rPr>
                <w:t>R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RSC-00</w:t>
              </w:r>
            </w:ins>
            <w:ins w:id="104" w:author="Pierre Demolliens" w:date="2019-02-19T19:32:00Z">
              <w:r w:rsidR="0050338D">
                <w:rPr>
                  <w:b/>
                </w:rPr>
                <w:t>2</w:t>
              </w:r>
            </w:ins>
          </w:p>
        </w:tc>
        <w:tc>
          <w:tcPr>
            <w:tcW w:w="1696" w:type="dxa"/>
          </w:tcPr>
          <w:p w14:paraId="7FD9A518" w14:textId="77777777" w:rsidR="00EC1156" w:rsidRDefault="00EC1156" w:rsidP="00F47F17">
            <w:pPr>
              <w:rPr>
                <w:ins w:id="105" w:author="Pierre Demolliens" w:date="2019-02-19T19:28:00Z"/>
                <w:b/>
              </w:rPr>
            </w:pPr>
            <w:ins w:id="106" w:author="Pierre Demolliens" w:date="2019-02-19T19:28:00Z">
              <w:r>
                <w:rPr>
                  <w:b/>
                </w:rPr>
                <w:t>Résultat</w:t>
              </w:r>
            </w:ins>
          </w:p>
        </w:tc>
      </w:tr>
      <w:tr w:rsidR="00EC1156" w:rsidRPr="005E37B8" w14:paraId="2B764116" w14:textId="77777777" w:rsidTr="00F47F17">
        <w:trPr>
          <w:ins w:id="107" w:author="Pierre Demolliens" w:date="2019-02-19T19:28:00Z"/>
        </w:trPr>
        <w:tc>
          <w:tcPr>
            <w:tcW w:w="1746" w:type="dxa"/>
          </w:tcPr>
          <w:p w14:paraId="0FF9F140" w14:textId="77777777" w:rsidR="00EC1156" w:rsidRDefault="00EC1156" w:rsidP="00F47F17">
            <w:pPr>
              <w:rPr>
                <w:ins w:id="108" w:author="Pierre Demolliens" w:date="2019-02-19T19:28:00Z"/>
              </w:rPr>
            </w:pPr>
            <w:ins w:id="109" w:author="Pierre Demolliens" w:date="2019-02-19T19:28:00Z">
              <w:r>
                <w:t>Description</w:t>
              </w:r>
            </w:ins>
          </w:p>
        </w:tc>
        <w:tc>
          <w:tcPr>
            <w:tcW w:w="5620" w:type="dxa"/>
            <w:gridSpan w:val="2"/>
          </w:tcPr>
          <w:p w14:paraId="02A8D58F" w14:textId="24FDB021" w:rsidR="00EC1156" w:rsidRPr="00EE6BED" w:rsidRDefault="0050338D" w:rsidP="00F47F17">
            <w:pPr>
              <w:rPr>
                <w:ins w:id="110" w:author="Pierre Demolliens" w:date="2019-02-19T19:28:00Z"/>
                <w:b/>
                <w:i/>
              </w:rPr>
            </w:pPr>
            <w:ins w:id="111" w:author="Pierre Demolliens" w:date="2019-02-19T19:32:00Z">
              <w:r>
                <w:rPr>
                  <w:b/>
                  <w:i/>
                </w:rPr>
                <w:t>On vérifie que la suppression d’un patient fonctionne.</w:t>
              </w:r>
            </w:ins>
          </w:p>
        </w:tc>
        <w:tc>
          <w:tcPr>
            <w:tcW w:w="1696" w:type="dxa"/>
            <w:shd w:val="clear" w:color="auto" w:fill="00B050"/>
            <w:vAlign w:val="center"/>
          </w:tcPr>
          <w:p w14:paraId="22156FFF" w14:textId="77777777" w:rsidR="00EC1156" w:rsidRDefault="00EC1156" w:rsidP="00F47F17">
            <w:pPr>
              <w:jc w:val="center"/>
              <w:rPr>
                <w:ins w:id="112" w:author="Pierre Demolliens" w:date="2019-02-19T19:28:00Z"/>
              </w:rPr>
            </w:pPr>
            <w:ins w:id="113" w:author="Pierre Demolliens" w:date="2019-02-19T19:28:00Z">
              <w:r w:rsidRPr="00B252DC">
                <w:rPr>
                  <w:color w:val="FFFFFF" w:themeColor="background1"/>
                </w:rPr>
                <w:t>OK</w:t>
              </w:r>
            </w:ins>
          </w:p>
        </w:tc>
      </w:tr>
      <w:tr w:rsidR="00EC1156" w:rsidRPr="001E2DDE" w14:paraId="33BE5F11" w14:textId="77777777" w:rsidTr="00F47F17">
        <w:trPr>
          <w:ins w:id="114" w:author="Pierre Demolliens" w:date="2019-02-19T19:28:00Z"/>
        </w:trPr>
        <w:tc>
          <w:tcPr>
            <w:tcW w:w="1746" w:type="dxa"/>
          </w:tcPr>
          <w:p w14:paraId="72ABC35A" w14:textId="77777777" w:rsidR="00EC1156" w:rsidRDefault="00EC1156" w:rsidP="00F47F17">
            <w:pPr>
              <w:rPr>
                <w:ins w:id="115" w:author="Pierre Demolliens" w:date="2019-02-19T19:28:00Z"/>
              </w:rPr>
            </w:pPr>
            <w:ins w:id="116" w:author="Pierre Demolliens" w:date="2019-02-19T19:28:00Z">
              <w:r>
                <w:t>Exigence vérifiée</w:t>
              </w:r>
            </w:ins>
          </w:p>
        </w:tc>
        <w:tc>
          <w:tcPr>
            <w:tcW w:w="3069" w:type="dxa"/>
          </w:tcPr>
          <w:p w14:paraId="42725625" w14:textId="372FF05E" w:rsidR="00EC1156" w:rsidRPr="001E2DDE" w:rsidRDefault="00EC1156" w:rsidP="0050338D">
            <w:pPr>
              <w:spacing w:line="480" w:lineRule="auto"/>
              <w:rPr>
                <w:ins w:id="117" w:author="Pierre Demolliens" w:date="2019-02-19T19:28:00Z"/>
              </w:rPr>
              <w:pPrChange w:id="118" w:author="Pierre Demolliens" w:date="2019-02-19T19:32:00Z">
                <w:pPr/>
              </w:pPrChange>
            </w:pPr>
            <w:ins w:id="119" w:author="Pierre Demolliens" w:date="2019-02-19T19:28:00Z">
              <w:r>
                <w:t>SOFTREQ-RSC-00</w:t>
              </w:r>
            </w:ins>
            <w:ins w:id="120" w:author="Pierre Demolliens" w:date="2019-02-19T19:32:00Z">
              <w:r w:rsidR="0050338D">
                <w:t>2</w:t>
              </w:r>
            </w:ins>
          </w:p>
        </w:tc>
        <w:tc>
          <w:tcPr>
            <w:tcW w:w="2551" w:type="dxa"/>
          </w:tcPr>
          <w:p w14:paraId="375FAC6C" w14:textId="57C981FC" w:rsidR="00EC1156" w:rsidRPr="00BB53FF" w:rsidRDefault="0050338D" w:rsidP="00F47F17">
            <w:pPr>
              <w:rPr>
                <w:ins w:id="121" w:author="Pierre Demolliens" w:date="2019-02-19T19:28:00Z"/>
                <w:highlight w:val="yellow"/>
              </w:rPr>
            </w:pPr>
            <w:ins w:id="122" w:author="Pierre Demolliens" w:date="2019-02-19T19:32:00Z">
              <w:r>
                <w:t>Analyse</w:t>
              </w:r>
            </w:ins>
          </w:p>
        </w:tc>
        <w:tc>
          <w:tcPr>
            <w:tcW w:w="1696" w:type="dxa"/>
          </w:tcPr>
          <w:p w14:paraId="6C66830C" w14:textId="77777777" w:rsidR="00EC1156" w:rsidRDefault="00EC1156" w:rsidP="00F47F17">
            <w:pPr>
              <w:rPr>
                <w:ins w:id="123" w:author="Pierre Demolliens" w:date="2019-02-19T19:28:00Z"/>
              </w:rPr>
            </w:pPr>
          </w:p>
        </w:tc>
      </w:tr>
      <w:tr w:rsidR="00EC1156" w14:paraId="60450A4C" w14:textId="77777777" w:rsidTr="00F47F17">
        <w:trPr>
          <w:ins w:id="124" w:author="Pierre Demolliens" w:date="2019-02-19T19:28:00Z"/>
        </w:trPr>
        <w:tc>
          <w:tcPr>
            <w:tcW w:w="1746" w:type="dxa"/>
          </w:tcPr>
          <w:p w14:paraId="2951E4D2" w14:textId="77777777" w:rsidR="00EC1156" w:rsidRDefault="00EC1156" w:rsidP="00F47F17">
            <w:pPr>
              <w:rPr>
                <w:ins w:id="125" w:author="Pierre Demolliens" w:date="2019-02-19T19:28:00Z"/>
              </w:rPr>
            </w:pPr>
            <w:ins w:id="126" w:author="Pierre Demolliens" w:date="2019-02-19T19:28:00Z">
              <w:r>
                <w:t>Conditions initiales</w:t>
              </w:r>
            </w:ins>
          </w:p>
        </w:tc>
        <w:tc>
          <w:tcPr>
            <w:tcW w:w="3069" w:type="dxa"/>
          </w:tcPr>
          <w:p w14:paraId="45C4175E" w14:textId="77777777" w:rsidR="00EC1156" w:rsidRDefault="00EC1156" w:rsidP="00F47F17">
            <w:pPr>
              <w:rPr>
                <w:ins w:id="127" w:author="Pierre Demolliens" w:date="2019-02-19T19:28:00Z"/>
              </w:rPr>
            </w:pPr>
            <w:ins w:id="128" w:author="Pierre Demolliens" w:date="2019-02-19T19:28:00Z">
              <w:r>
                <w:t xml:space="preserve">Le sous-système logiciel est dans </w:t>
              </w:r>
              <w:r w:rsidRPr="00F47F17">
                <w:t>l’état SUSPENDU</w:t>
              </w:r>
            </w:ins>
          </w:p>
        </w:tc>
        <w:tc>
          <w:tcPr>
            <w:tcW w:w="2551" w:type="dxa"/>
          </w:tcPr>
          <w:p w14:paraId="0EC14B24" w14:textId="77777777" w:rsidR="00EC1156" w:rsidRDefault="00EC1156" w:rsidP="00F47F17">
            <w:pPr>
              <w:rPr>
                <w:ins w:id="129" w:author="Pierre Demolliens" w:date="2019-02-19T19:28:00Z"/>
              </w:rPr>
            </w:pPr>
          </w:p>
        </w:tc>
        <w:tc>
          <w:tcPr>
            <w:tcW w:w="1696" w:type="dxa"/>
          </w:tcPr>
          <w:p w14:paraId="286C5D53" w14:textId="77777777" w:rsidR="00EC1156" w:rsidRDefault="00EC1156" w:rsidP="00F47F17">
            <w:pPr>
              <w:rPr>
                <w:ins w:id="130" w:author="Pierre Demolliens" w:date="2019-02-19T19:28:00Z"/>
              </w:rPr>
            </w:pPr>
          </w:p>
        </w:tc>
      </w:tr>
      <w:tr w:rsidR="00EC1156" w14:paraId="4F8EC101" w14:textId="77777777" w:rsidTr="00F47F17">
        <w:trPr>
          <w:ins w:id="131" w:author="Pierre Demolliens" w:date="2019-02-19T19:28:00Z"/>
        </w:trPr>
        <w:tc>
          <w:tcPr>
            <w:tcW w:w="1746" w:type="dxa"/>
          </w:tcPr>
          <w:p w14:paraId="53A8FAF2" w14:textId="77777777" w:rsidR="00EC1156" w:rsidRDefault="00EC1156" w:rsidP="00F47F17">
            <w:pPr>
              <w:rPr>
                <w:ins w:id="132" w:author="Pierre Demolliens" w:date="2019-02-19T19:28:00Z"/>
              </w:rPr>
            </w:pPr>
            <w:ins w:id="133" w:author="Pierre Demolliens" w:date="2019-02-19T19:28:00Z">
              <w:r>
                <w:t>Entrées</w:t>
              </w:r>
            </w:ins>
          </w:p>
        </w:tc>
        <w:tc>
          <w:tcPr>
            <w:tcW w:w="3069" w:type="dxa"/>
          </w:tcPr>
          <w:p w14:paraId="14B000FD" w14:textId="77777777" w:rsidR="00EC1156" w:rsidRDefault="00EC1156" w:rsidP="00F47F17">
            <w:pPr>
              <w:rPr>
                <w:ins w:id="134" w:author="Pierre Demolliens" w:date="2019-02-19T19:28:00Z"/>
              </w:rPr>
            </w:pPr>
          </w:p>
        </w:tc>
        <w:tc>
          <w:tcPr>
            <w:tcW w:w="2551" w:type="dxa"/>
          </w:tcPr>
          <w:p w14:paraId="3F22B30A" w14:textId="77777777" w:rsidR="00EC1156" w:rsidRDefault="00EC1156" w:rsidP="00F47F17">
            <w:pPr>
              <w:rPr>
                <w:ins w:id="135" w:author="Pierre Demolliens" w:date="2019-02-19T19:28:00Z"/>
              </w:rPr>
            </w:pPr>
          </w:p>
        </w:tc>
        <w:tc>
          <w:tcPr>
            <w:tcW w:w="1696" w:type="dxa"/>
          </w:tcPr>
          <w:p w14:paraId="313B6B43" w14:textId="77777777" w:rsidR="00EC1156" w:rsidRDefault="00EC1156" w:rsidP="00F47F17">
            <w:pPr>
              <w:rPr>
                <w:ins w:id="136" w:author="Pierre Demolliens" w:date="2019-02-19T19:28:00Z"/>
              </w:rPr>
            </w:pPr>
          </w:p>
        </w:tc>
      </w:tr>
      <w:tr w:rsidR="00EC1156" w14:paraId="7F8ADA4D" w14:textId="77777777" w:rsidTr="00F47F17">
        <w:trPr>
          <w:ins w:id="137" w:author="Pierre Demolliens" w:date="2019-02-19T19:28:00Z"/>
        </w:trPr>
        <w:tc>
          <w:tcPr>
            <w:tcW w:w="1746" w:type="dxa"/>
          </w:tcPr>
          <w:p w14:paraId="328F3122" w14:textId="77777777" w:rsidR="00EC1156" w:rsidRDefault="00EC1156" w:rsidP="00F47F17">
            <w:pPr>
              <w:rPr>
                <w:ins w:id="138" w:author="Pierre Demolliens" w:date="2019-02-19T19:28:00Z"/>
              </w:rPr>
            </w:pPr>
            <w:ins w:id="139" w:author="Pierre Demolliens" w:date="2019-02-19T19:28:00Z">
              <w:r>
                <w:t>Actions sur les données collectées</w:t>
              </w:r>
            </w:ins>
          </w:p>
        </w:tc>
        <w:tc>
          <w:tcPr>
            <w:tcW w:w="3069" w:type="dxa"/>
          </w:tcPr>
          <w:p w14:paraId="3A5CC32A" w14:textId="77777777" w:rsidR="00EC1156" w:rsidRPr="00F47F17" w:rsidRDefault="00EC1156" w:rsidP="00F47F17">
            <w:pPr>
              <w:rPr>
                <w:ins w:id="140" w:author="Pierre Demolliens" w:date="2019-02-19T19:28:00Z"/>
              </w:rPr>
            </w:pPr>
            <w:ins w:id="141" w:author="Pierre Demolliens" w:date="2019-02-19T19:28:00Z">
              <w:r w:rsidRPr="00F47F17">
                <w:t>N/A</w:t>
              </w:r>
            </w:ins>
          </w:p>
        </w:tc>
        <w:tc>
          <w:tcPr>
            <w:tcW w:w="2551" w:type="dxa"/>
          </w:tcPr>
          <w:p w14:paraId="13B7E59F" w14:textId="77777777" w:rsidR="00EC1156" w:rsidRDefault="00EC1156" w:rsidP="00F47F17">
            <w:pPr>
              <w:rPr>
                <w:ins w:id="142" w:author="Pierre Demolliens" w:date="2019-02-19T19:28:00Z"/>
              </w:rPr>
            </w:pPr>
          </w:p>
        </w:tc>
        <w:tc>
          <w:tcPr>
            <w:tcW w:w="1696" w:type="dxa"/>
          </w:tcPr>
          <w:p w14:paraId="10F0C38E" w14:textId="77777777" w:rsidR="00EC1156" w:rsidRDefault="00EC1156" w:rsidP="00F47F17">
            <w:pPr>
              <w:rPr>
                <w:ins w:id="143" w:author="Pierre Demolliens" w:date="2019-02-19T19:28:00Z"/>
              </w:rPr>
            </w:pPr>
          </w:p>
        </w:tc>
      </w:tr>
      <w:tr w:rsidR="00EC1156" w14:paraId="3E4AC85A" w14:textId="77777777" w:rsidTr="00F47F17">
        <w:trPr>
          <w:ins w:id="144" w:author="Pierre Demolliens" w:date="2019-02-19T19:28:00Z"/>
        </w:trPr>
        <w:tc>
          <w:tcPr>
            <w:tcW w:w="1746" w:type="dxa"/>
          </w:tcPr>
          <w:p w14:paraId="0CE5B343" w14:textId="77777777" w:rsidR="00EC1156" w:rsidRDefault="00EC1156" w:rsidP="00F47F17">
            <w:pPr>
              <w:rPr>
                <w:ins w:id="145" w:author="Pierre Demolliens" w:date="2019-02-19T19:28:00Z"/>
              </w:rPr>
            </w:pPr>
            <w:ins w:id="146" w:author="Pierre Demolliens" w:date="2019-02-19T19:28:00Z">
              <w:r>
                <w:t>Sorties</w:t>
              </w:r>
            </w:ins>
          </w:p>
        </w:tc>
        <w:tc>
          <w:tcPr>
            <w:tcW w:w="3069" w:type="dxa"/>
          </w:tcPr>
          <w:p w14:paraId="631ACB68" w14:textId="77777777" w:rsidR="00EC1156" w:rsidRPr="00F47F17" w:rsidRDefault="00EC1156" w:rsidP="00F47F17">
            <w:pPr>
              <w:rPr>
                <w:ins w:id="147" w:author="Pierre Demolliens" w:date="2019-02-19T19:28:00Z"/>
              </w:rPr>
            </w:pPr>
            <w:ins w:id="148" w:author="Pierre Demolliens" w:date="2019-02-19T19:28:00Z">
              <w:r>
                <w:t>Validé</w:t>
              </w:r>
            </w:ins>
          </w:p>
        </w:tc>
        <w:tc>
          <w:tcPr>
            <w:tcW w:w="4247" w:type="dxa"/>
            <w:gridSpan w:val="2"/>
          </w:tcPr>
          <w:p w14:paraId="15FA4C38" w14:textId="77777777" w:rsidR="00EC1156" w:rsidRDefault="00EC1156" w:rsidP="00F47F17">
            <w:pPr>
              <w:rPr>
                <w:ins w:id="149" w:author="Pierre Demolliens" w:date="2019-02-19T19:28:00Z"/>
                <w:b/>
              </w:rPr>
            </w:pPr>
          </w:p>
        </w:tc>
      </w:tr>
      <w:tr w:rsidR="00EC1156" w14:paraId="6CC242DB" w14:textId="77777777" w:rsidTr="00F47F17">
        <w:trPr>
          <w:ins w:id="150" w:author="Pierre Demolliens" w:date="2019-02-19T19:28:00Z"/>
        </w:trPr>
        <w:tc>
          <w:tcPr>
            <w:tcW w:w="1746" w:type="dxa"/>
          </w:tcPr>
          <w:p w14:paraId="55F4ED86" w14:textId="77777777" w:rsidR="00EC1156" w:rsidRDefault="00EC1156" w:rsidP="00F47F17">
            <w:pPr>
              <w:rPr>
                <w:ins w:id="151" w:author="Pierre Demolliens" w:date="2019-02-19T19:28:00Z"/>
              </w:rPr>
            </w:pPr>
            <w:ins w:id="152" w:author="Pierre Demolliens" w:date="2019-02-19T19:28:00Z">
              <w:r>
                <w:t>Hypothèses et contraintes</w:t>
              </w:r>
            </w:ins>
          </w:p>
        </w:tc>
        <w:tc>
          <w:tcPr>
            <w:tcW w:w="3069" w:type="dxa"/>
          </w:tcPr>
          <w:p w14:paraId="30491CCD" w14:textId="77777777" w:rsidR="00EC1156" w:rsidRPr="00F47F17" w:rsidRDefault="00EC1156" w:rsidP="00F47F17">
            <w:pPr>
              <w:rPr>
                <w:ins w:id="153" w:author="Pierre Demolliens" w:date="2019-02-19T19:28:00Z"/>
              </w:rPr>
            </w:pPr>
            <w:ins w:id="154" w:author="Pierre Demolliens" w:date="2019-02-19T19:28:00Z">
              <w:r w:rsidRPr="00F47F17">
                <w:t>N/A</w:t>
              </w:r>
            </w:ins>
          </w:p>
        </w:tc>
        <w:tc>
          <w:tcPr>
            <w:tcW w:w="2551" w:type="dxa"/>
          </w:tcPr>
          <w:p w14:paraId="7FE2A642" w14:textId="77777777" w:rsidR="00EC1156" w:rsidRDefault="00EC1156" w:rsidP="00F47F17">
            <w:pPr>
              <w:rPr>
                <w:ins w:id="155" w:author="Pierre Demolliens" w:date="2019-02-19T19:28:00Z"/>
              </w:rPr>
            </w:pPr>
          </w:p>
        </w:tc>
        <w:tc>
          <w:tcPr>
            <w:tcW w:w="1696" w:type="dxa"/>
          </w:tcPr>
          <w:p w14:paraId="35111E40" w14:textId="77777777" w:rsidR="00EC1156" w:rsidRDefault="00EC1156" w:rsidP="00F47F17">
            <w:pPr>
              <w:rPr>
                <w:ins w:id="156" w:author="Pierre Demolliens" w:date="2019-02-19T19:28:00Z"/>
              </w:rPr>
            </w:pPr>
          </w:p>
        </w:tc>
      </w:tr>
      <w:tr w:rsidR="00EC1156" w14:paraId="60495273" w14:textId="77777777" w:rsidTr="00F47F17">
        <w:trPr>
          <w:ins w:id="157" w:author="Pierre Demolliens" w:date="2019-02-19T19:28:00Z"/>
        </w:trPr>
        <w:tc>
          <w:tcPr>
            <w:tcW w:w="1746" w:type="dxa"/>
          </w:tcPr>
          <w:p w14:paraId="738BC1F1" w14:textId="77777777" w:rsidR="00EC1156" w:rsidRDefault="00EC1156" w:rsidP="00F47F17">
            <w:pPr>
              <w:rPr>
                <w:ins w:id="158" w:author="Pierre Demolliens" w:date="2019-02-19T19:28:00Z"/>
              </w:rPr>
            </w:pPr>
            <w:ins w:id="159" w:author="Pierre Demolliens" w:date="2019-02-19T19:28:00Z">
              <w:r>
                <w:t>Résultats attendus et critères</w:t>
              </w:r>
            </w:ins>
          </w:p>
        </w:tc>
        <w:tc>
          <w:tcPr>
            <w:tcW w:w="3069" w:type="dxa"/>
          </w:tcPr>
          <w:p w14:paraId="539C3A74" w14:textId="26BBC87A" w:rsidR="00EC1156" w:rsidRDefault="0050338D" w:rsidP="00F47F17">
            <w:pPr>
              <w:rPr>
                <w:ins w:id="160" w:author="Pierre Demolliens" w:date="2019-02-19T19:28:00Z"/>
              </w:rPr>
            </w:pPr>
            <w:ins w:id="161" w:author="Pierre Demolliens" w:date="2019-02-19T19:34:00Z">
              <w:r>
                <w:t>Le patient n’est plus dans la base Fhir</w:t>
              </w:r>
            </w:ins>
          </w:p>
        </w:tc>
        <w:tc>
          <w:tcPr>
            <w:tcW w:w="2551" w:type="dxa"/>
          </w:tcPr>
          <w:p w14:paraId="2B7B5061" w14:textId="77777777" w:rsidR="00EC1156" w:rsidRDefault="00EC1156" w:rsidP="00F47F17">
            <w:pPr>
              <w:rPr>
                <w:ins w:id="162" w:author="Pierre Demolliens" w:date="2019-02-19T19:28:00Z"/>
              </w:rPr>
            </w:pPr>
            <w:ins w:id="163" w:author="Pierre Demolliens" w:date="2019-02-19T19:28:00Z">
              <w:r>
                <w:t>Cf. ci-dessous</w:t>
              </w:r>
            </w:ins>
          </w:p>
        </w:tc>
        <w:tc>
          <w:tcPr>
            <w:tcW w:w="1696" w:type="dxa"/>
          </w:tcPr>
          <w:p w14:paraId="34C763B8" w14:textId="77777777" w:rsidR="00EC1156" w:rsidRDefault="00EC1156" w:rsidP="00F47F17">
            <w:pPr>
              <w:rPr>
                <w:ins w:id="164" w:author="Pierre Demolliens" w:date="2019-02-19T19:28:00Z"/>
              </w:rPr>
            </w:pPr>
          </w:p>
        </w:tc>
      </w:tr>
      <w:tr w:rsidR="00EC1156" w14:paraId="5559E16C" w14:textId="77777777" w:rsidTr="00F47F17">
        <w:trPr>
          <w:ins w:id="165" w:author="Pierre Demolliens" w:date="2019-02-19T19:28:00Z"/>
        </w:trPr>
        <w:tc>
          <w:tcPr>
            <w:tcW w:w="9062" w:type="dxa"/>
            <w:gridSpan w:val="4"/>
          </w:tcPr>
          <w:p w14:paraId="77ECDFFD" w14:textId="77777777" w:rsidR="00EC1156" w:rsidRPr="00F9383A" w:rsidRDefault="00EC1156" w:rsidP="00F47F17">
            <w:pPr>
              <w:jc w:val="center"/>
              <w:rPr>
                <w:ins w:id="166" w:author="Pierre Demolliens" w:date="2019-02-19T19:28:00Z"/>
                <w:b/>
              </w:rPr>
            </w:pPr>
            <w:ins w:id="167" w:author="Pierre Demolliens" w:date="2019-02-19T19:28:00Z">
              <w:r w:rsidRPr="00F9383A">
                <w:rPr>
                  <w:b/>
                </w:rPr>
                <w:t>Procédure de test</w:t>
              </w:r>
            </w:ins>
          </w:p>
        </w:tc>
      </w:tr>
      <w:tr w:rsidR="00EC1156" w:rsidRPr="00F9383A" w14:paraId="3750AAC0" w14:textId="77777777" w:rsidTr="00F47F17">
        <w:trPr>
          <w:ins w:id="168" w:author="Pierre Demolliens" w:date="2019-02-19T19:28:00Z"/>
        </w:trPr>
        <w:tc>
          <w:tcPr>
            <w:tcW w:w="1746" w:type="dxa"/>
          </w:tcPr>
          <w:p w14:paraId="7429D774" w14:textId="77777777" w:rsidR="00EC1156" w:rsidRPr="00F9383A" w:rsidRDefault="00EC1156" w:rsidP="00F47F17">
            <w:pPr>
              <w:rPr>
                <w:ins w:id="169" w:author="Pierre Demolliens" w:date="2019-02-19T19:28:00Z"/>
                <w:b/>
              </w:rPr>
            </w:pPr>
            <w:ins w:id="170" w:author="Pierre Demolliens" w:date="2019-02-19T19:28:00Z">
              <w:r w:rsidRPr="00F9383A">
                <w:rPr>
                  <w:b/>
                </w:rPr>
                <w:t>Numéro d’étape</w:t>
              </w:r>
            </w:ins>
          </w:p>
        </w:tc>
        <w:tc>
          <w:tcPr>
            <w:tcW w:w="3069" w:type="dxa"/>
          </w:tcPr>
          <w:p w14:paraId="043B7A93" w14:textId="77777777" w:rsidR="00EC1156" w:rsidRPr="00F9383A" w:rsidRDefault="00EC1156" w:rsidP="00F47F17">
            <w:pPr>
              <w:rPr>
                <w:ins w:id="171" w:author="Pierre Demolliens" w:date="2019-02-19T19:28:00Z"/>
                <w:b/>
              </w:rPr>
            </w:pPr>
            <w:ins w:id="172" w:author="Pierre Demolliens" w:date="2019-02-19T19:28:00Z">
              <w:r w:rsidRPr="00F9383A">
                <w:rPr>
                  <w:b/>
                </w:rPr>
                <w:t>Action de l’opérateur</w:t>
              </w:r>
            </w:ins>
          </w:p>
        </w:tc>
        <w:tc>
          <w:tcPr>
            <w:tcW w:w="2551" w:type="dxa"/>
          </w:tcPr>
          <w:p w14:paraId="78DA0F93" w14:textId="77777777" w:rsidR="00EC1156" w:rsidRPr="00F9383A" w:rsidRDefault="00EC1156" w:rsidP="00F47F17">
            <w:pPr>
              <w:rPr>
                <w:ins w:id="173" w:author="Pierre Demolliens" w:date="2019-02-19T19:28:00Z"/>
                <w:b/>
              </w:rPr>
            </w:pPr>
            <w:ins w:id="174" w:author="Pierre Demolliens" w:date="2019-02-19T19:28:00Z">
              <w:r w:rsidRPr="00F9383A">
                <w:rPr>
                  <w:b/>
                </w:rPr>
                <w:t>Résultat attendu et critère d’évaluation</w:t>
              </w:r>
            </w:ins>
          </w:p>
        </w:tc>
        <w:tc>
          <w:tcPr>
            <w:tcW w:w="1696" w:type="dxa"/>
          </w:tcPr>
          <w:p w14:paraId="609460C1" w14:textId="77777777" w:rsidR="00EC1156" w:rsidRPr="00F9383A" w:rsidRDefault="00EC1156" w:rsidP="00F47F17">
            <w:pPr>
              <w:rPr>
                <w:ins w:id="175" w:author="Pierre Demolliens" w:date="2019-02-19T19:28:00Z"/>
                <w:b/>
              </w:rPr>
            </w:pPr>
          </w:p>
        </w:tc>
      </w:tr>
      <w:tr w:rsidR="00EC1156" w14:paraId="264D81FC" w14:textId="77777777" w:rsidTr="00F47F17">
        <w:trPr>
          <w:ins w:id="176" w:author="Pierre Demolliens" w:date="2019-02-19T19:28:00Z"/>
        </w:trPr>
        <w:tc>
          <w:tcPr>
            <w:tcW w:w="1746" w:type="dxa"/>
          </w:tcPr>
          <w:p w14:paraId="2CB34B0A" w14:textId="77777777" w:rsidR="00EC1156" w:rsidRDefault="00EC1156" w:rsidP="00F47F17">
            <w:pPr>
              <w:rPr>
                <w:ins w:id="177" w:author="Pierre Demolliens" w:date="2019-02-19T19:28:00Z"/>
              </w:rPr>
            </w:pPr>
            <w:ins w:id="178" w:author="Pierre Demolliens" w:date="2019-02-19T19:28:00Z">
              <w:r>
                <w:t>1</w:t>
              </w:r>
            </w:ins>
          </w:p>
        </w:tc>
        <w:tc>
          <w:tcPr>
            <w:tcW w:w="3069" w:type="dxa"/>
          </w:tcPr>
          <w:p w14:paraId="75527674" w14:textId="6D58B6C6" w:rsidR="00EC1156" w:rsidRDefault="0050338D" w:rsidP="00F47F17">
            <w:pPr>
              <w:rPr>
                <w:ins w:id="179" w:author="Pierre Demolliens" w:date="2019-02-19T19:28:00Z"/>
              </w:rPr>
            </w:pPr>
            <w:ins w:id="180" w:author="Pierre Demolliens" w:date="2019-02-19T19:35:00Z">
              <w:r>
                <w:t xml:space="preserve">Suivre </w:t>
              </w:r>
            </w:ins>
            <w:ins w:id="181" w:author="Pierre Demolliens" w:date="2019-02-19T19:39:00Z">
              <w:r w:rsidR="008F2EF6">
                <w:t>le protocole</w:t>
              </w:r>
            </w:ins>
            <w:ins w:id="182" w:author="Pierre Demolliens" w:date="2019-02-19T19:35:00Z">
              <w:r>
                <w:t xml:space="preserve"> d’écrite dans la procédure de test</w:t>
              </w:r>
            </w:ins>
          </w:p>
        </w:tc>
        <w:tc>
          <w:tcPr>
            <w:tcW w:w="2551" w:type="dxa"/>
          </w:tcPr>
          <w:p w14:paraId="77972657" w14:textId="77777777" w:rsidR="00EC1156" w:rsidRDefault="00EC1156" w:rsidP="00F47F17">
            <w:pPr>
              <w:rPr>
                <w:ins w:id="183" w:author="Pierre Demolliens" w:date="2019-02-19T19:28:00Z"/>
              </w:rPr>
            </w:pPr>
          </w:p>
        </w:tc>
        <w:tc>
          <w:tcPr>
            <w:tcW w:w="1696" w:type="dxa"/>
            <w:vAlign w:val="center"/>
          </w:tcPr>
          <w:p w14:paraId="7CA6CE83" w14:textId="77777777" w:rsidR="00EC1156" w:rsidRDefault="00EC1156" w:rsidP="00F47F17">
            <w:pPr>
              <w:jc w:val="center"/>
              <w:rPr>
                <w:ins w:id="184" w:author="Pierre Demolliens" w:date="2019-02-19T19:28:00Z"/>
              </w:rPr>
            </w:pPr>
            <w:ins w:id="185" w:author="Pierre Demolliens" w:date="2019-02-19T19:28:00Z">
              <w:r>
                <w:t>OK</w:t>
              </w:r>
            </w:ins>
          </w:p>
        </w:tc>
      </w:tr>
    </w:tbl>
    <w:p w14:paraId="5FAC3AE5" w14:textId="46FA907F" w:rsidR="00EC1156" w:rsidRDefault="00EC1156">
      <w:pPr>
        <w:rPr>
          <w:ins w:id="186" w:author="Pierre Demolliens" w:date="2019-02-19T19:28:00Z"/>
        </w:rPr>
      </w:pPr>
    </w:p>
    <w:p w14:paraId="7C1FAB67" w14:textId="77777777" w:rsidR="00BE537C" w:rsidRDefault="00BE537C">
      <w:pPr>
        <w:rPr>
          <w:ins w:id="187" w:author="Pierre Demolliens" w:date="2019-02-19T19:38:00Z"/>
        </w:rPr>
      </w:pPr>
      <w:ins w:id="188" w:author="Pierre Demolliens" w:date="2019-02-19T19:38:00Z">
        <w:r>
          <w:br w:type="page"/>
        </w:r>
      </w:ins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6"/>
        <w:gridCol w:w="3069"/>
        <w:gridCol w:w="2551"/>
        <w:gridCol w:w="1696"/>
      </w:tblGrid>
      <w:tr w:rsidR="00EC1156" w:rsidRPr="005E37B8" w14:paraId="069C02FD" w14:textId="77777777" w:rsidTr="00F47F17">
        <w:trPr>
          <w:ins w:id="189" w:author="Pierre Demolliens" w:date="2019-02-19T19:28:00Z"/>
        </w:trPr>
        <w:tc>
          <w:tcPr>
            <w:tcW w:w="1746" w:type="dxa"/>
          </w:tcPr>
          <w:p w14:paraId="0A693009" w14:textId="0A731600" w:rsidR="00EC1156" w:rsidRPr="005E37B8" w:rsidRDefault="00EC1156" w:rsidP="00F47F17">
            <w:pPr>
              <w:rPr>
                <w:ins w:id="190" w:author="Pierre Demolliens" w:date="2019-02-19T19:28:00Z"/>
                <w:b/>
              </w:rPr>
            </w:pPr>
            <w:ins w:id="191" w:author="Pierre Demolliens" w:date="2019-02-19T19:28:00Z">
              <w:r>
                <w:rPr>
                  <w:b/>
                </w:rPr>
                <w:lastRenderedPageBreak/>
                <w:t>Identifiant du test</w:t>
              </w:r>
            </w:ins>
          </w:p>
        </w:tc>
        <w:tc>
          <w:tcPr>
            <w:tcW w:w="5620" w:type="dxa"/>
            <w:gridSpan w:val="2"/>
          </w:tcPr>
          <w:p w14:paraId="006482D2" w14:textId="15F75AB0" w:rsidR="00EC1156" w:rsidRPr="005E37B8" w:rsidRDefault="00EC1156" w:rsidP="00F47F17">
            <w:pPr>
              <w:rPr>
                <w:ins w:id="192" w:author="Pierre Demolliens" w:date="2019-02-19T19:28:00Z"/>
                <w:b/>
              </w:rPr>
            </w:pPr>
            <w:ins w:id="193" w:author="Pierre Demolliens" w:date="2019-02-19T19:28:00Z">
              <w:r>
                <w:rPr>
                  <w:b/>
                </w:rPr>
                <w:t>R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RSC-00</w:t>
              </w:r>
            </w:ins>
            <w:ins w:id="194" w:author="Pierre Demolliens" w:date="2019-02-19T19:35:00Z">
              <w:r w:rsidR="0050338D">
                <w:rPr>
                  <w:b/>
                </w:rPr>
                <w:t>3</w:t>
              </w:r>
            </w:ins>
          </w:p>
        </w:tc>
        <w:tc>
          <w:tcPr>
            <w:tcW w:w="1696" w:type="dxa"/>
          </w:tcPr>
          <w:p w14:paraId="2AFB5296" w14:textId="77777777" w:rsidR="00EC1156" w:rsidRDefault="00EC1156" w:rsidP="00F47F17">
            <w:pPr>
              <w:rPr>
                <w:ins w:id="195" w:author="Pierre Demolliens" w:date="2019-02-19T19:28:00Z"/>
                <w:b/>
              </w:rPr>
            </w:pPr>
            <w:ins w:id="196" w:author="Pierre Demolliens" w:date="2019-02-19T19:28:00Z">
              <w:r>
                <w:rPr>
                  <w:b/>
                </w:rPr>
                <w:t>Résultat</w:t>
              </w:r>
            </w:ins>
          </w:p>
        </w:tc>
      </w:tr>
      <w:tr w:rsidR="00EC1156" w:rsidRPr="005E37B8" w14:paraId="49065A57" w14:textId="77777777" w:rsidTr="00F47F17">
        <w:trPr>
          <w:ins w:id="197" w:author="Pierre Demolliens" w:date="2019-02-19T19:28:00Z"/>
        </w:trPr>
        <w:tc>
          <w:tcPr>
            <w:tcW w:w="1746" w:type="dxa"/>
          </w:tcPr>
          <w:p w14:paraId="2A2B5224" w14:textId="77777777" w:rsidR="00EC1156" w:rsidRDefault="00EC1156" w:rsidP="00F47F17">
            <w:pPr>
              <w:rPr>
                <w:ins w:id="198" w:author="Pierre Demolliens" w:date="2019-02-19T19:28:00Z"/>
              </w:rPr>
            </w:pPr>
            <w:ins w:id="199" w:author="Pierre Demolliens" w:date="2019-02-19T19:28:00Z">
              <w:r>
                <w:t>Description</w:t>
              </w:r>
            </w:ins>
          </w:p>
        </w:tc>
        <w:tc>
          <w:tcPr>
            <w:tcW w:w="5620" w:type="dxa"/>
            <w:gridSpan w:val="2"/>
          </w:tcPr>
          <w:p w14:paraId="5AFB0BB0" w14:textId="77777777" w:rsidR="00EC1156" w:rsidRPr="00EE6BED" w:rsidRDefault="00EC1156" w:rsidP="00F47F17">
            <w:pPr>
              <w:rPr>
                <w:ins w:id="200" w:author="Pierre Demolliens" w:date="2019-02-19T19:28:00Z"/>
                <w:b/>
                <w:i/>
              </w:rPr>
            </w:pPr>
          </w:p>
        </w:tc>
        <w:tc>
          <w:tcPr>
            <w:tcW w:w="1696" w:type="dxa"/>
            <w:shd w:val="clear" w:color="auto" w:fill="00B050"/>
            <w:vAlign w:val="center"/>
          </w:tcPr>
          <w:p w14:paraId="6BFC4C41" w14:textId="77777777" w:rsidR="00EC1156" w:rsidRDefault="00EC1156" w:rsidP="00F47F17">
            <w:pPr>
              <w:jc w:val="center"/>
              <w:rPr>
                <w:ins w:id="201" w:author="Pierre Demolliens" w:date="2019-02-19T19:28:00Z"/>
              </w:rPr>
            </w:pPr>
            <w:ins w:id="202" w:author="Pierre Demolliens" w:date="2019-02-19T19:28:00Z">
              <w:r w:rsidRPr="00B252DC">
                <w:rPr>
                  <w:color w:val="FFFFFF" w:themeColor="background1"/>
                </w:rPr>
                <w:t>OK</w:t>
              </w:r>
            </w:ins>
          </w:p>
        </w:tc>
      </w:tr>
      <w:tr w:rsidR="00EC1156" w:rsidRPr="001E2DDE" w14:paraId="4750FA73" w14:textId="77777777" w:rsidTr="00F47F17">
        <w:trPr>
          <w:ins w:id="203" w:author="Pierre Demolliens" w:date="2019-02-19T19:28:00Z"/>
        </w:trPr>
        <w:tc>
          <w:tcPr>
            <w:tcW w:w="1746" w:type="dxa"/>
          </w:tcPr>
          <w:p w14:paraId="13C497D8" w14:textId="77777777" w:rsidR="00EC1156" w:rsidRDefault="00EC1156" w:rsidP="00F47F17">
            <w:pPr>
              <w:rPr>
                <w:ins w:id="204" w:author="Pierre Demolliens" w:date="2019-02-19T19:28:00Z"/>
              </w:rPr>
            </w:pPr>
            <w:ins w:id="205" w:author="Pierre Demolliens" w:date="2019-02-19T19:28:00Z">
              <w:r>
                <w:t>Exigence vérifiée</w:t>
              </w:r>
            </w:ins>
          </w:p>
        </w:tc>
        <w:tc>
          <w:tcPr>
            <w:tcW w:w="3069" w:type="dxa"/>
          </w:tcPr>
          <w:p w14:paraId="780203F2" w14:textId="4A186A8A" w:rsidR="00EC1156" w:rsidRPr="001E2DDE" w:rsidRDefault="00EC1156" w:rsidP="00F47F17">
            <w:pPr>
              <w:rPr>
                <w:ins w:id="206" w:author="Pierre Demolliens" w:date="2019-02-19T19:28:00Z"/>
              </w:rPr>
            </w:pPr>
            <w:ins w:id="207" w:author="Pierre Demolliens" w:date="2019-02-19T19:28:00Z">
              <w:r>
                <w:t>SOFTREQ-RSC-00</w:t>
              </w:r>
            </w:ins>
            <w:ins w:id="208" w:author="Pierre Demolliens" w:date="2019-02-19T19:35:00Z">
              <w:r w:rsidR="0050338D">
                <w:t>3</w:t>
              </w:r>
            </w:ins>
          </w:p>
        </w:tc>
        <w:tc>
          <w:tcPr>
            <w:tcW w:w="2551" w:type="dxa"/>
          </w:tcPr>
          <w:p w14:paraId="005E49E3" w14:textId="40544F0A" w:rsidR="00EC1156" w:rsidRPr="00BB53FF" w:rsidRDefault="0050338D" w:rsidP="00F47F17">
            <w:pPr>
              <w:rPr>
                <w:ins w:id="209" w:author="Pierre Demolliens" w:date="2019-02-19T19:28:00Z"/>
                <w:highlight w:val="yellow"/>
              </w:rPr>
            </w:pPr>
            <w:ins w:id="210" w:author="Pierre Demolliens" w:date="2019-02-19T19:37:00Z">
              <w:r>
                <w:t>Analyse</w:t>
              </w:r>
            </w:ins>
          </w:p>
        </w:tc>
        <w:tc>
          <w:tcPr>
            <w:tcW w:w="1696" w:type="dxa"/>
          </w:tcPr>
          <w:p w14:paraId="3C453D64" w14:textId="77777777" w:rsidR="00EC1156" w:rsidRDefault="00EC1156" w:rsidP="00F47F17">
            <w:pPr>
              <w:rPr>
                <w:ins w:id="211" w:author="Pierre Demolliens" w:date="2019-02-19T19:28:00Z"/>
              </w:rPr>
            </w:pPr>
          </w:p>
        </w:tc>
      </w:tr>
      <w:tr w:rsidR="00EC1156" w14:paraId="606CD38E" w14:textId="77777777" w:rsidTr="00F47F17">
        <w:trPr>
          <w:ins w:id="212" w:author="Pierre Demolliens" w:date="2019-02-19T19:28:00Z"/>
        </w:trPr>
        <w:tc>
          <w:tcPr>
            <w:tcW w:w="1746" w:type="dxa"/>
          </w:tcPr>
          <w:p w14:paraId="08A4DCD5" w14:textId="77777777" w:rsidR="00EC1156" w:rsidRDefault="00EC1156" w:rsidP="00F47F17">
            <w:pPr>
              <w:rPr>
                <w:ins w:id="213" w:author="Pierre Demolliens" w:date="2019-02-19T19:28:00Z"/>
              </w:rPr>
            </w:pPr>
            <w:ins w:id="214" w:author="Pierre Demolliens" w:date="2019-02-19T19:28:00Z">
              <w:r>
                <w:t>Conditions initiales</w:t>
              </w:r>
            </w:ins>
          </w:p>
        </w:tc>
        <w:tc>
          <w:tcPr>
            <w:tcW w:w="3069" w:type="dxa"/>
          </w:tcPr>
          <w:p w14:paraId="37B87CB2" w14:textId="77777777" w:rsidR="00EC1156" w:rsidRDefault="00EC1156" w:rsidP="00F47F17">
            <w:pPr>
              <w:rPr>
                <w:ins w:id="215" w:author="Pierre Demolliens" w:date="2019-02-19T19:28:00Z"/>
              </w:rPr>
            </w:pPr>
            <w:ins w:id="216" w:author="Pierre Demolliens" w:date="2019-02-19T19:28:00Z">
              <w:r>
                <w:t xml:space="preserve">Le sous-système logiciel est dans </w:t>
              </w:r>
              <w:r w:rsidRPr="00F47F17">
                <w:t>l’état SUSPENDU</w:t>
              </w:r>
            </w:ins>
          </w:p>
        </w:tc>
        <w:tc>
          <w:tcPr>
            <w:tcW w:w="2551" w:type="dxa"/>
          </w:tcPr>
          <w:p w14:paraId="3B947DAC" w14:textId="77777777" w:rsidR="00EC1156" w:rsidRDefault="00EC1156" w:rsidP="00F47F17">
            <w:pPr>
              <w:rPr>
                <w:ins w:id="217" w:author="Pierre Demolliens" w:date="2019-02-19T19:28:00Z"/>
              </w:rPr>
            </w:pPr>
          </w:p>
        </w:tc>
        <w:tc>
          <w:tcPr>
            <w:tcW w:w="1696" w:type="dxa"/>
          </w:tcPr>
          <w:p w14:paraId="4AA6147D" w14:textId="77777777" w:rsidR="00EC1156" w:rsidRDefault="00EC1156" w:rsidP="00F47F17">
            <w:pPr>
              <w:rPr>
                <w:ins w:id="218" w:author="Pierre Demolliens" w:date="2019-02-19T19:28:00Z"/>
              </w:rPr>
            </w:pPr>
          </w:p>
        </w:tc>
      </w:tr>
      <w:tr w:rsidR="00EC1156" w14:paraId="7CD043D3" w14:textId="77777777" w:rsidTr="00F47F17">
        <w:trPr>
          <w:ins w:id="219" w:author="Pierre Demolliens" w:date="2019-02-19T19:28:00Z"/>
        </w:trPr>
        <w:tc>
          <w:tcPr>
            <w:tcW w:w="1746" w:type="dxa"/>
          </w:tcPr>
          <w:p w14:paraId="49FCC7C0" w14:textId="77777777" w:rsidR="00EC1156" w:rsidRDefault="00EC1156" w:rsidP="00F47F17">
            <w:pPr>
              <w:rPr>
                <w:ins w:id="220" w:author="Pierre Demolliens" w:date="2019-02-19T19:28:00Z"/>
              </w:rPr>
            </w:pPr>
            <w:ins w:id="221" w:author="Pierre Demolliens" w:date="2019-02-19T19:28:00Z">
              <w:r>
                <w:t>Entrées</w:t>
              </w:r>
            </w:ins>
          </w:p>
        </w:tc>
        <w:tc>
          <w:tcPr>
            <w:tcW w:w="3069" w:type="dxa"/>
          </w:tcPr>
          <w:p w14:paraId="0187F070" w14:textId="77777777" w:rsidR="00EC1156" w:rsidRDefault="00EC1156" w:rsidP="00F47F17">
            <w:pPr>
              <w:rPr>
                <w:ins w:id="222" w:author="Pierre Demolliens" w:date="2019-02-19T19:28:00Z"/>
              </w:rPr>
            </w:pPr>
          </w:p>
        </w:tc>
        <w:tc>
          <w:tcPr>
            <w:tcW w:w="2551" w:type="dxa"/>
          </w:tcPr>
          <w:p w14:paraId="571FAA70" w14:textId="77777777" w:rsidR="00EC1156" w:rsidRDefault="00EC1156" w:rsidP="00F47F17">
            <w:pPr>
              <w:rPr>
                <w:ins w:id="223" w:author="Pierre Demolliens" w:date="2019-02-19T19:28:00Z"/>
              </w:rPr>
            </w:pPr>
          </w:p>
        </w:tc>
        <w:tc>
          <w:tcPr>
            <w:tcW w:w="1696" w:type="dxa"/>
          </w:tcPr>
          <w:p w14:paraId="74DA7BE7" w14:textId="77777777" w:rsidR="00EC1156" w:rsidRDefault="00EC1156" w:rsidP="00F47F17">
            <w:pPr>
              <w:rPr>
                <w:ins w:id="224" w:author="Pierre Demolliens" w:date="2019-02-19T19:28:00Z"/>
              </w:rPr>
            </w:pPr>
          </w:p>
        </w:tc>
      </w:tr>
      <w:tr w:rsidR="00EC1156" w14:paraId="254CDDE1" w14:textId="77777777" w:rsidTr="00F47F17">
        <w:trPr>
          <w:ins w:id="225" w:author="Pierre Demolliens" w:date="2019-02-19T19:28:00Z"/>
        </w:trPr>
        <w:tc>
          <w:tcPr>
            <w:tcW w:w="1746" w:type="dxa"/>
          </w:tcPr>
          <w:p w14:paraId="5CC7000B" w14:textId="77777777" w:rsidR="00EC1156" w:rsidRDefault="00EC1156" w:rsidP="00F47F17">
            <w:pPr>
              <w:rPr>
                <w:ins w:id="226" w:author="Pierre Demolliens" w:date="2019-02-19T19:28:00Z"/>
              </w:rPr>
            </w:pPr>
            <w:ins w:id="227" w:author="Pierre Demolliens" w:date="2019-02-19T19:28:00Z">
              <w:r>
                <w:t>Actions sur les données collectées</w:t>
              </w:r>
            </w:ins>
          </w:p>
        </w:tc>
        <w:tc>
          <w:tcPr>
            <w:tcW w:w="3069" w:type="dxa"/>
          </w:tcPr>
          <w:p w14:paraId="595992B7" w14:textId="77777777" w:rsidR="00EC1156" w:rsidRPr="00F47F17" w:rsidRDefault="00EC1156" w:rsidP="00F47F17">
            <w:pPr>
              <w:rPr>
                <w:ins w:id="228" w:author="Pierre Demolliens" w:date="2019-02-19T19:28:00Z"/>
              </w:rPr>
            </w:pPr>
            <w:ins w:id="229" w:author="Pierre Demolliens" w:date="2019-02-19T19:28:00Z">
              <w:r w:rsidRPr="00F47F17">
                <w:t>N/A</w:t>
              </w:r>
            </w:ins>
          </w:p>
        </w:tc>
        <w:tc>
          <w:tcPr>
            <w:tcW w:w="2551" w:type="dxa"/>
          </w:tcPr>
          <w:p w14:paraId="5C5E65D3" w14:textId="77777777" w:rsidR="00EC1156" w:rsidRDefault="00EC1156" w:rsidP="00F47F17">
            <w:pPr>
              <w:rPr>
                <w:ins w:id="230" w:author="Pierre Demolliens" w:date="2019-02-19T19:28:00Z"/>
              </w:rPr>
            </w:pPr>
          </w:p>
        </w:tc>
        <w:tc>
          <w:tcPr>
            <w:tcW w:w="1696" w:type="dxa"/>
          </w:tcPr>
          <w:p w14:paraId="2C752659" w14:textId="77777777" w:rsidR="00EC1156" w:rsidRDefault="00EC1156" w:rsidP="00F47F17">
            <w:pPr>
              <w:rPr>
                <w:ins w:id="231" w:author="Pierre Demolliens" w:date="2019-02-19T19:28:00Z"/>
              </w:rPr>
            </w:pPr>
          </w:p>
        </w:tc>
      </w:tr>
      <w:tr w:rsidR="00EC1156" w14:paraId="6128EC95" w14:textId="77777777" w:rsidTr="00F47F17">
        <w:trPr>
          <w:ins w:id="232" w:author="Pierre Demolliens" w:date="2019-02-19T19:28:00Z"/>
        </w:trPr>
        <w:tc>
          <w:tcPr>
            <w:tcW w:w="1746" w:type="dxa"/>
          </w:tcPr>
          <w:p w14:paraId="10E8C766" w14:textId="77777777" w:rsidR="00EC1156" w:rsidRDefault="00EC1156" w:rsidP="00F47F17">
            <w:pPr>
              <w:rPr>
                <w:ins w:id="233" w:author="Pierre Demolliens" w:date="2019-02-19T19:28:00Z"/>
              </w:rPr>
            </w:pPr>
            <w:ins w:id="234" w:author="Pierre Demolliens" w:date="2019-02-19T19:28:00Z">
              <w:r>
                <w:t>Sorties</w:t>
              </w:r>
            </w:ins>
          </w:p>
        </w:tc>
        <w:tc>
          <w:tcPr>
            <w:tcW w:w="3069" w:type="dxa"/>
          </w:tcPr>
          <w:p w14:paraId="4D36528B" w14:textId="77777777" w:rsidR="00EC1156" w:rsidRPr="00F47F17" w:rsidRDefault="00EC1156" w:rsidP="00F47F17">
            <w:pPr>
              <w:rPr>
                <w:ins w:id="235" w:author="Pierre Demolliens" w:date="2019-02-19T19:28:00Z"/>
              </w:rPr>
            </w:pPr>
            <w:ins w:id="236" w:author="Pierre Demolliens" w:date="2019-02-19T19:28:00Z">
              <w:r>
                <w:t>Validé</w:t>
              </w:r>
            </w:ins>
          </w:p>
        </w:tc>
        <w:tc>
          <w:tcPr>
            <w:tcW w:w="4247" w:type="dxa"/>
            <w:gridSpan w:val="2"/>
          </w:tcPr>
          <w:p w14:paraId="38098B11" w14:textId="77777777" w:rsidR="00EC1156" w:rsidRDefault="00EC1156" w:rsidP="00F47F17">
            <w:pPr>
              <w:rPr>
                <w:ins w:id="237" w:author="Pierre Demolliens" w:date="2019-02-19T19:28:00Z"/>
                <w:b/>
              </w:rPr>
            </w:pPr>
          </w:p>
        </w:tc>
      </w:tr>
      <w:tr w:rsidR="00EC1156" w14:paraId="72042330" w14:textId="77777777" w:rsidTr="00F47F17">
        <w:trPr>
          <w:ins w:id="238" w:author="Pierre Demolliens" w:date="2019-02-19T19:28:00Z"/>
        </w:trPr>
        <w:tc>
          <w:tcPr>
            <w:tcW w:w="1746" w:type="dxa"/>
          </w:tcPr>
          <w:p w14:paraId="7A08EF0F" w14:textId="77777777" w:rsidR="00EC1156" w:rsidRDefault="00EC1156" w:rsidP="00F47F17">
            <w:pPr>
              <w:rPr>
                <w:ins w:id="239" w:author="Pierre Demolliens" w:date="2019-02-19T19:28:00Z"/>
              </w:rPr>
            </w:pPr>
            <w:ins w:id="240" w:author="Pierre Demolliens" w:date="2019-02-19T19:28:00Z">
              <w:r>
                <w:t>Hypothèses et contraintes</w:t>
              </w:r>
            </w:ins>
          </w:p>
        </w:tc>
        <w:tc>
          <w:tcPr>
            <w:tcW w:w="3069" w:type="dxa"/>
          </w:tcPr>
          <w:p w14:paraId="43C817F9" w14:textId="77777777" w:rsidR="00EC1156" w:rsidRPr="00F47F17" w:rsidRDefault="00EC1156" w:rsidP="00F47F17">
            <w:pPr>
              <w:rPr>
                <w:ins w:id="241" w:author="Pierre Demolliens" w:date="2019-02-19T19:28:00Z"/>
              </w:rPr>
            </w:pPr>
            <w:ins w:id="242" w:author="Pierre Demolliens" w:date="2019-02-19T19:28:00Z">
              <w:r w:rsidRPr="00F47F17">
                <w:t>N/A</w:t>
              </w:r>
            </w:ins>
          </w:p>
        </w:tc>
        <w:tc>
          <w:tcPr>
            <w:tcW w:w="2551" w:type="dxa"/>
          </w:tcPr>
          <w:p w14:paraId="6E4C794E" w14:textId="77777777" w:rsidR="00EC1156" w:rsidRDefault="00EC1156" w:rsidP="00F47F17">
            <w:pPr>
              <w:rPr>
                <w:ins w:id="243" w:author="Pierre Demolliens" w:date="2019-02-19T19:28:00Z"/>
              </w:rPr>
            </w:pPr>
          </w:p>
        </w:tc>
        <w:tc>
          <w:tcPr>
            <w:tcW w:w="1696" w:type="dxa"/>
          </w:tcPr>
          <w:p w14:paraId="06D69AFA" w14:textId="77777777" w:rsidR="00EC1156" w:rsidRDefault="00EC1156" w:rsidP="00F47F17">
            <w:pPr>
              <w:rPr>
                <w:ins w:id="244" w:author="Pierre Demolliens" w:date="2019-02-19T19:28:00Z"/>
              </w:rPr>
            </w:pPr>
          </w:p>
        </w:tc>
      </w:tr>
      <w:tr w:rsidR="00EC1156" w14:paraId="02F2A32B" w14:textId="77777777" w:rsidTr="00F47F17">
        <w:trPr>
          <w:ins w:id="245" w:author="Pierre Demolliens" w:date="2019-02-19T19:28:00Z"/>
        </w:trPr>
        <w:tc>
          <w:tcPr>
            <w:tcW w:w="1746" w:type="dxa"/>
          </w:tcPr>
          <w:p w14:paraId="23C6D563" w14:textId="77777777" w:rsidR="00EC1156" w:rsidRDefault="00EC1156" w:rsidP="00F47F17">
            <w:pPr>
              <w:rPr>
                <w:ins w:id="246" w:author="Pierre Demolliens" w:date="2019-02-19T19:28:00Z"/>
              </w:rPr>
            </w:pPr>
            <w:ins w:id="247" w:author="Pierre Demolliens" w:date="2019-02-19T19:28:00Z">
              <w:r>
                <w:t>Résultats attendus et critères</w:t>
              </w:r>
            </w:ins>
          </w:p>
        </w:tc>
        <w:tc>
          <w:tcPr>
            <w:tcW w:w="3069" w:type="dxa"/>
          </w:tcPr>
          <w:p w14:paraId="1DF4EEA4" w14:textId="0DB9D8F1" w:rsidR="00EC1156" w:rsidRDefault="0050338D" w:rsidP="00F47F17">
            <w:pPr>
              <w:rPr>
                <w:ins w:id="248" w:author="Pierre Demolliens" w:date="2019-02-19T19:28:00Z"/>
              </w:rPr>
            </w:pPr>
            <w:ins w:id="249" w:author="Pierre Demolliens" w:date="2019-02-19T19:35:00Z">
              <w:r>
                <w:t xml:space="preserve">Le changement du nom du patient </w:t>
              </w:r>
            </w:ins>
            <w:ins w:id="250" w:author="Pierre Demolliens" w:date="2019-02-19T19:36:00Z">
              <w:r>
                <w:t>a été fait.</w:t>
              </w:r>
            </w:ins>
          </w:p>
        </w:tc>
        <w:tc>
          <w:tcPr>
            <w:tcW w:w="2551" w:type="dxa"/>
          </w:tcPr>
          <w:p w14:paraId="5873BB7B" w14:textId="77777777" w:rsidR="00EC1156" w:rsidRDefault="00EC1156" w:rsidP="00F47F17">
            <w:pPr>
              <w:rPr>
                <w:ins w:id="251" w:author="Pierre Demolliens" w:date="2019-02-19T19:28:00Z"/>
              </w:rPr>
            </w:pPr>
            <w:ins w:id="252" w:author="Pierre Demolliens" w:date="2019-02-19T19:28:00Z">
              <w:r>
                <w:t>Cf. ci-dessous</w:t>
              </w:r>
            </w:ins>
          </w:p>
        </w:tc>
        <w:tc>
          <w:tcPr>
            <w:tcW w:w="1696" w:type="dxa"/>
          </w:tcPr>
          <w:p w14:paraId="6AEC3679" w14:textId="77777777" w:rsidR="00EC1156" w:rsidRDefault="00EC1156" w:rsidP="00F47F17">
            <w:pPr>
              <w:rPr>
                <w:ins w:id="253" w:author="Pierre Demolliens" w:date="2019-02-19T19:28:00Z"/>
              </w:rPr>
            </w:pPr>
          </w:p>
        </w:tc>
      </w:tr>
      <w:tr w:rsidR="00EC1156" w14:paraId="55709E61" w14:textId="77777777" w:rsidTr="00F47F17">
        <w:trPr>
          <w:ins w:id="254" w:author="Pierre Demolliens" w:date="2019-02-19T19:28:00Z"/>
        </w:trPr>
        <w:tc>
          <w:tcPr>
            <w:tcW w:w="9062" w:type="dxa"/>
            <w:gridSpan w:val="4"/>
          </w:tcPr>
          <w:p w14:paraId="316A489E" w14:textId="77777777" w:rsidR="00EC1156" w:rsidRPr="00F9383A" w:rsidRDefault="00EC1156" w:rsidP="00F47F17">
            <w:pPr>
              <w:jc w:val="center"/>
              <w:rPr>
                <w:ins w:id="255" w:author="Pierre Demolliens" w:date="2019-02-19T19:28:00Z"/>
                <w:b/>
              </w:rPr>
            </w:pPr>
            <w:ins w:id="256" w:author="Pierre Demolliens" w:date="2019-02-19T19:28:00Z">
              <w:r w:rsidRPr="00F9383A">
                <w:rPr>
                  <w:b/>
                </w:rPr>
                <w:t>Procédure de test</w:t>
              </w:r>
            </w:ins>
          </w:p>
        </w:tc>
      </w:tr>
      <w:tr w:rsidR="00EC1156" w:rsidRPr="00F9383A" w14:paraId="20D674D0" w14:textId="77777777" w:rsidTr="00F47F17">
        <w:trPr>
          <w:ins w:id="257" w:author="Pierre Demolliens" w:date="2019-02-19T19:28:00Z"/>
        </w:trPr>
        <w:tc>
          <w:tcPr>
            <w:tcW w:w="1746" w:type="dxa"/>
          </w:tcPr>
          <w:p w14:paraId="5C78DCEF" w14:textId="77777777" w:rsidR="00EC1156" w:rsidRPr="00F9383A" w:rsidRDefault="00EC1156" w:rsidP="00F47F17">
            <w:pPr>
              <w:rPr>
                <w:ins w:id="258" w:author="Pierre Demolliens" w:date="2019-02-19T19:28:00Z"/>
                <w:b/>
              </w:rPr>
            </w:pPr>
            <w:ins w:id="259" w:author="Pierre Demolliens" w:date="2019-02-19T19:28:00Z">
              <w:r w:rsidRPr="00F9383A">
                <w:rPr>
                  <w:b/>
                </w:rPr>
                <w:t>Numéro d’étape</w:t>
              </w:r>
            </w:ins>
          </w:p>
        </w:tc>
        <w:tc>
          <w:tcPr>
            <w:tcW w:w="3069" w:type="dxa"/>
          </w:tcPr>
          <w:p w14:paraId="23C093AB" w14:textId="77777777" w:rsidR="00EC1156" w:rsidRPr="00F9383A" w:rsidRDefault="00EC1156" w:rsidP="00F47F17">
            <w:pPr>
              <w:rPr>
                <w:ins w:id="260" w:author="Pierre Demolliens" w:date="2019-02-19T19:28:00Z"/>
                <w:b/>
              </w:rPr>
            </w:pPr>
            <w:ins w:id="261" w:author="Pierre Demolliens" w:date="2019-02-19T19:28:00Z">
              <w:r w:rsidRPr="00F9383A">
                <w:rPr>
                  <w:b/>
                </w:rPr>
                <w:t>Action de l’opérateur</w:t>
              </w:r>
            </w:ins>
          </w:p>
        </w:tc>
        <w:tc>
          <w:tcPr>
            <w:tcW w:w="2551" w:type="dxa"/>
          </w:tcPr>
          <w:p w14:paraId="2DEDCE9B" w14:textId="77777777" w:rsidR="00EC1156" w:rsidRPr="00F9383A" w:rsidRDefault="00EC1156" w:rsidP="00F47F17">
            <w:pPr>
              <w:rPr>
                <w:ins w:id="262" w:author="Pierre Demolliens" w:date="2019-02-19T19:28:00Z"/>
                <w:b/>
              </w:rPr>
            </w:pPr>
            <w:ins w:id="263" w:author="Pierre Demolliens" w:date="2019-02-19T19:28:00Z">
              <w:r w:rsidRPr="00F9383A">
                <w:rPr>
                  <w:b/>
                </w:rPr>
                <w:t>Résultat attendu et critère d’évaluation</w:t>
              </w:r>
            </w:ins>
          </w:p>
        </w:tc>
        <w:tc>
          <w:tcPr>
            <w:tcW w:w="1696" w:type="dxa"/>
          </w:tcPr>
          <w:p w14:paraId="171BCEBA" w14:textId="77777777" w:rsidR="00EC1156" w:rsidRPr="00F9383A" w:rsidRDefault="00EC1156" w:rsidP="00F47F17">
            <w:pPr>
              <w:rPr>
                <w:ins w:id="264" w:author="Pierre Demolliens" w:date="2019-02-19T19:28:00Z"/>
                <w:b/>
              </w:rPr>
            </w:pPr>
          </w:p>
        </w:tc>
      </w:tr>
      <w:tr w:rsidR="00EC1156" w14:paraId="11DF0D6E" w14:textId="77777777" w:rsidTr="00F47F17">
        <w:trPr>
          <w:ins w:id="265" w:author="Pierre Demolliens" w:date="2019-02-19T19:28:00Z"/>
        </w:trPr>
        <w:tc>
          <w:tcPr>
            <w:tcW w:w="1746" w:type="dxa"/>
          </w:tcPr>
          <w:p w14:paraId="5E4C0EBA" w14:textId="77777777" w:rsidR="00EC1156" w:rsidRDefault="00EC1156" w:rsidP="00F47F17">
            <w:pPr>
              <w:rPr>
                <w:ins w:id="266" w:author="Pierre Demolliens" w:date="2019-02-19T19:28:00Z"/>
              </w:rPr>
            </w:pPr>
            <w:ins w:id="267" w:author="Pierre Demolliens" w:date="2019-02-19T19:28:00Z">
              <w:r>
                <w:t>1</w:t>
              </w:r>
            </w:ins>
          </w:p>
        </w:tc>
        <w:tc>
          <w:tcPr>
            <w:tcW w:w="3069" w:type="dxa"/>
          </w:tcPr>
          <w:p w14:paraId="26DDD422" w14:textId="38E92FCA" w:rsidR="00EC1156" w:rsidRDefault="0050338D" w:rsidP="00F47F17">
            <w:pPr>
              <w:rPr>
                <w:ins w:id="268" w:author="Pierre Demolliens" w:date="2019-02-19T19:28:00Z"/>
              </w:rPr>
            </w:pPr>
            <w:ins w:id="269" w:author="Pierre Demolliens" w:date="2019-02-19T19:37:00Z">
              <w:r>
                <w:t xml:space="preserve">Suivre </w:t>
              </w:r>
            </w:ins>
            <w:ins w:id="270" w:author="Pierre Demolliens" w:date="2019-02-19T19:38:00Z">
              <w:r w:rsidR="008F2EF6">
                <w:t>le protocole</w:t>
              </w:r>
            </w:ins>
            <w:ins w:id="271" w:author="Pierre Demolliens" w:date="2019-02-19T19:37:00Z">
              <w:r>
                <w:t xml:space="preserve"> d’écrite dans la procédure de test</w:t>
              </w:r>
            </w:ins>
          </w:p>
        </w:tc>
        <w:tc>
          <w:tcPr>
            <w:tcW w:w="2551" w:type="dxa"/>
          </w:tcPr>
          <w:p w14:paraId="271FD8AC" w14:textId="77777777" w:rsidR="00EC1156" w:rsidRDefault="00EC1156" w:rsidP="00F47F17">
            <w:pPr>
              <w:rPr>
                <w:ins w:id="272" w:author="Pierre Demolliens" w:date="2019-02-19T19:28:00Z"/>
              </w:rPr>
            </w:pPr>
          </w:p>
        </w:tc>
        <w:tc>
          <w:tcPr>
            <w:tcW w:w="1696" w:type="dxa"/>
            <w:vAlign w:val="center"/>
          </w:tcPr>
          <w:p w14:paraId="0BC7FA6E" w14:textId="77777777" w:rsidR="00EC1156" w:rsidRDefault="00EC1156" w:rsidP="00F47F17">
            <w:pPr>
              <w:jc w:val="center"/>
              <w:rPr>
                <w:ins w:id="273" w:author="Pierre Demolliens" w:date="2019-02-19T19:28:00Z"/>
              </w:rPr>
            </w:pPr>
            <w:ins w:id="274" w:author="Pierre Demolliens" w:date="2019-02-19T19:28:00Z">
              <w:r>
                <w:t>OK</w:t>
              </w:r>
            </w:ins>
          </w:p>
        </w:tc>
      </w:tr>
    </w:tbl>
    <w:p w14:paraId="158637C0" w14:textId="45BABBDB" w:rsidR="00EC1156" w:rsidRDefault="00EC1156">
      <w:pPr>
        <w:rPr>
          <w:ins w:id="275" w:author="Pierre Demolliens" w:date="2019-02-19T19:38:00Z"/>
        </w:rPr>
      </w:pPr>
    </w:p>
    <w:p w14:paraId="27C597A1" w14:textId="77777777" w:rsidR="00BE537C" w:rsidRDefault="00BE537C">
      <w:pPr>
        <w:rPr>
          <w:ins w:id="276" w:author="Pierre Demolliens" w:date="2019-02-19T19:28:00Z"/>
        </w:rPr>
      </w:pPr>
    </w:p>
    <w:p w14:paraId="32E4C702" w14:textId="0DB35818" w:rsidR="00BE537C" w:rsidRDefault="00BE537C">
      <w:pPr>
        <w:rPr>
          <w:ins w:id="277" w:author="Pierre Demolliens" w:date="2019-02-19T19:38:00Z"/>
        </w:rPr>
      </w:pPr>
      <w:ins w:id="278" w:author="Pierre Demolliens" w:date="2019-02-19T19:38:00Z">
        <w:r>
          <w:br w:type="page"/>
        </w:r>
        <w:proofErr w:type="gramStart"/>
        <w:r>
          <w:lastRenderedPageBreak/>
          <w:t>s</w:t>
        </w:r>
        <w:proofErr w:type="gramEnd"/>
      </w:ins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6"/>
        <w:gridCol w:w="3069"/>
        <w:gridCol w:w="2551"/>
        <w:gridCol w:w="1696"/>
      </w:tblGrid>
      <w:tr w:rsidR="00EC1156" w:rsidRPr="005E37B8" w14:paraId="07ED450D" w14:textId="77777777" w:rsidTr="00F47F17">
        <w:trPr>
          <w:ins w:id="279" w:author="Pierre Demolliens" w:date="2019-02-19T19:28:00Z"/>
        </w:trPr>
        <w:tc>
          <w:tcPr>
            <w:tcW w:w="1746" w:type="dxa"/>
          </w:tcPr>
          <w:p w14:paraId="67A9E33A" w14:textId="6256B183" w:rsidR="00EC1156" w:rsidRPr="005E37B8" w:rsidRDefault="00EC1156" w:rsidP="00F47F17">
            <w:pPr>
              <w:rPr>
                <w:ins w:id="280" w:author="Pierre Demolliens" w:date="2019-02-19T19:28:00Z"/>
                <w:b/>
              </w:rPr>
            </w:pPr>
            <w:ins w:id="281" w:author="Pierre Demolliens" w:date="2019-02-19T19:28:00Z">
              <w:r>
                <w:rPr>
                  <w:b/>
                </w:rPr>
                <w:t>Identifiant du test</w:t>
              </w:r>
            </w:ins>
          </w:p>
        </w:tc>
        <w:tc>
          <w:tcPr>
            <w:tcW w:w="5620" w:type="dxa"/>
            <w:gridSpan w:val="2"/>
          </w:tcPr>
          <w:p w14:paraId="7B7F262C" w14:textId="4ECC01F7" w:rsidR="00EC1156" w:rsidRPr="005E37B8" w:rsidRDefault="00EC1156" w:rsidP="00F47F17">
            <w:pPr>
              <w:rPr>
                <w:ins w:id="282" w:author="Pierre Demolliens" w:date="2019-02-19T19:28:00Z"/>
                <w:b/>
              </w:rPr>
            </w:pPr>
            <w:ins w:id="283" w:author="Pierre Demolliens" w:date="2019-02-19T19:28:00Z">
              <w:r>
                <w:rPr>
                  <w:b/>
                </w:rPr>
                <w:t>R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RSC-00</w:t>
              </w:r>
            </w:ins>
            <w:ins w:id="284" w:author="Pierre Demolliens" w:date="2019-02-19T19:37:00Z">
              <w:r w:rsidR="0050338D">
                <w:rPr>
                  <w:b/>
                </w:rPr>
                <w:t>4</w:t>
              </w:r>
            </w:ins>
          </w:p>
        </w:tc>
        <w:tc>
          <w:tcPr>
            <w:tcW w:w="1696" w:type="dxa"/>
          </w:tcPr>
          <w:p w14:paraId="57E85AB9" w14:textId="77777777" w:rsidR="00EC1156" w:rsidRDefault="00EC1156" w:rsidP="00F47F17">
            <w:pPr>
              <w:rPr>
                <w:ins w:id="285" w:author="Pierre Demolliens" w:date="2019-02-19T19:28:00Z"/>
                <w:b/>
              </w:rPr>
            </w:pPr>
            <w:ins w:id="286" w:author="Pierre Demolliens" w:date="2019-02-19T19:28:00Z">
              <w:r>
                <w:rPr>
                  <w:b/>
                </w:rPr>
                <w:t>Résultat</w:t>
              </w:r>
            </w:ins>
          </w:p>
        </w:tc>
      </w:tr>
      <w:tr w:rsidR="00EC1156" w:rsidRPr="005E37B8" w14:paraId="5751817E" w14:textId="77777777" w:rsidTr="00F47F17">
        <w:trPr>
          <w:ins w:id="287" w:author="Pierre Demolliens" w:date="2019-02-19T19:28:00Z"/>
        </w:trPr>
        <w:tc>
          <w:tcPr>
            <w:tcW w:w="1746" w:type="dxa"/>
          </w:tcPr>
          <w:p w14:paraId="347EAF08" w14:textId="77777777" w:rsidR="00EC1156" w:rsidRDefault="00EC1156" w:rsidP="00F47F17">
            <w:pPr>
              <w:rPr>
                <w:ins w:id="288" w:author="Pierre Demolliens" w:date="2019-02-19T19:28:00Z"/>
              </w:rPr>
            </w:pPr>
            <w:ins w:id="289" w:author="Pierre Demolliens" w:date="2019-02-19T19:28:00Z">
              <w:r>
                <w:t>Description</w:t>
              </w:r>
            </w:ins>
          </w:p>
        </w:tc>
        <w:tc>
          <w:tcPr>
            <w:tcW w:w="5620" w:type="dxa"/>
            <w:gridSpan w:val="2"/>
          </w:tcPr>
          <w:p w14:paraId="7B0D9F4B" w14:textId="77777777" w:rsidR="00EC1156" w:rsidRPr="00EE6BED" w:rsidRDefault="00EC1156" w:rsidP="00F47F17">
            <w:pPr>
              <w:rPr>
                <w:ins w:id="290" w:author="Pierre Demolliens" w:date="2019-02-19T19:28:00Z"/>
                <w:b/>
                <w:i/>
              </w:rPr>
            </w:pPr>
          </w:p>
        </w:tc>
        <w:tc>
          <w:tcPr>
            <w:tcW w:w="1696" w:type="dxa"/>
            <w:shd w:val="clear" w:color="auto" w:fill="00B050"/>
            <w:vAlign w:val="center"/>
          </w:tcPr>
          <w:p w14:paraId="54A4F4D5" w14:textId="77777777" w:rsidR="00EC1156" w:rsidRDefault="00EC1156" w:rsidP="00F47F17">
            <w:pPr>
              <w:jc w:val="center"/>
              <w:rPr>
                <w:ins w:id="291" w:author="Pierre Demolliens" w:date="2019-02-19T19:28:00Z"/>
              </w:rPr>
            </w:pPr>
            <w:ins w:id="292" w:author="Pierre Demolliens" w:date="2019-02-19T19:28:00Z">
              <w:r w:rsidRPr="00B252DC">
                <w:rPr>
                  <w:color w:val="FFFFFF" w:themeColor="background1"/>
                </w:rPr>
                <w:t>OK</w:t>
              </w:r>
            </w:ins>
          </w:p>
        </w:tc>
      </w:tr>
      <w:tr w:rsidR="00EC1156" w:rsidRPr="001E2DDE" w14:paraId="48C2956D" w14:textId="77777777" w:rsidTr="00F47F17">
        <w:trPr>
          <w:ins w:id="293" w:author="Pierre Demolliens" w:date="2019-02-19T19:28:00Z"/>
        </w:trPr>
        <w:tc>
          <w:tcPr>
            <w:tcW w:w="1746" w:type="dxa"/>
          </w:tcPr>
          <w:p w14:paraId="6CE1B11D" w14:textId="77777777" w:rsidR="00EC1156" w:rsidRDefault="00EC1156" w:rsidP="00F47F17">
            <w:pPr>
              <w:rPr>
                <w:ins w:id="294" w:author="Pierre Demolliens" w:date="2019-02-19T19:28:00Z"/>
              </w:rPr>
            </w:pPr>
            <w:ins w:id="295" w:author="Pierre Demolliens" w:date="2019-02-19T19:28:00Z">
              <w:r>
                <w:t>Exigence vérifiée</w:t>
              </w:r>
            </w:ins>
          </w:p>
        </w:tc>
        <w:tc>
          <w:tcPr>
            <w:tcW w:w="3069" w:type="dxa"/>
          </w:tcPr>
          <w:p w14:paraId="2954866B" w14:textId="1BB8B312" w:rsidR="00EC1156" w:rsidRPr="001E2DDE" w:rsidRDefault="00EC1156" w:rsidP="00F47F17">
            <w:pPr>
              <w:rPr>
                <w:ins w:id="296" w:author="Pierre Demolliens" w:date="2019-02-19T19:28:00Z"/>
              </w:rPr>
            </w:pPr>
            <w:ins w:id="297" w:author="Pierre Demolliens" w:date="2019-02-19T19:28:00Z">
              <w:r>
                <w:t>SOFTREQ-RSC-00</w:t>
              </w:r>
            </w:ins>
            <w:ins w:id="298" w:author="Pierre Demolliens" w:date="2019-02-19T19:37:00Z">
              <w:r w:rsidR="0050338D">
                <w:t>4</w:t>
              </w:r>
            </w:ins>
          </w:p>
        </w:tc>
        <w:tc>
          <w:tcPr>
            <w:tcW w:w="2551" w:type="dxa"/>
          </w:tcPr>
          <w:p w14:paraId="2AB58B77" w14:textId="77777777" w:rsidR="00EC1156" w:rsidRPr="00BB53FF" w:rsidRDefault="00EC1156" w:rsidP="00F47F17">
            <w:pPr>
              <w:rPr>
                <w:ins w:id="299" w:author="Pierre Demolliens" w:date="2019-02-19T19:28:00Z"/>
                <w:highlight w:val="yellow"/>
              </w:rPr>
            </w:pPr>
            <w:ins w:id="300" w:author="Pierre Demolliens" w:date="2019-02-19T19:28:00Z">
              <w:r w:rsidRPr="0050338D">
                <w:rPr>
                  <w:rPrChange w:id="301" w:author="Pierre Demolliens" w:date="2019-02-19T19:37:00Z">
                    <w:rPr>
                      <w:highlight w:val="yellow"/>
                    </w:rPr>
                  </w:rPrChange>
                </w:rPr>
                <w:t>Inspection</w:t>
              </w:r>
            </w:ins>
          </w:p>
        </w:tc>
        <w:tc>
          <w:tcPr>
            <w:tcW w:w="1696" w:type="dxa"/>
          </w:tcPr>
          <w:p w14:paraId="11B430D8" w14:textId="77777777" w:rsidR="00EC1156" w:rsidRDefault="00EC1156" w:rsidP="00F47F17">
            <w:pPr>
              <w:rPr>
                <w:ins w:id="302" w:author="Pierre Demolliens" w:date="2019-02-19T19:28:00Z"/>
              </w:rPr>
            </w:pPr>
          </w:p>
        </w:tc>
      </w:tr>
      <w:tr w:rsidR="00EC1156" w14:paraId="4B7A579C" w14:textId="77777777" w:rsidTr="00F47F17">
        <w:trPr>
          <w:ins w:id="303" w:author="Pierre Demolliens" w:date="2019-02-19T19:28:00Z"/>
        </w:trPr>
        <w:tc>
          <w:tcPr>
            <w:tcW w:w="1746" w:type="dxa"/>
          </w:tcPr>
          <w:p w14:paraId="6BEB50F5" w14:textId="77777777" w:rsidR="00EC1156" w:rsidRDefault="00EC1156" w:rsidP="00F47F17">
            <w:pPr>
              <w:rPr>
                <w:ins w:id="304" w:author="Pierre Demolliens" w:date="2019-02-19T19:28:00Z"/>
              </w:rPr>
            </w:pPr>
            <w:ins w:id="305" w:author="Pierre Demolliens" w:date="2019-02-19T19:28:00Z">
              <w:r>
                <w:t>Conditions initiales</w:t>
              </w:r>
            </w:ins>
          </w:p>
        </w:tc>
        <w:tc>
          <w:tcPr>
            <w:tcW w:w="3069" w:type="dxa"/>
          </w:tcPr>
          <w:p w14:paraId="3D8DC974" w14:textId="77777777" w:rsidR="00EC1156" w:rsidRDefault="00EC1156" w:rsidP="00F47F17">
            <w:pPr>
              <w:rPr>
                <w:ins w:id="306" w:author="Pierre Demolliens" w:date="2019-02-19T19:28:00Z"/>
              </w:rPr>
            </w:pPr>
            <w:ins w:id="307" w:author="Pierre Demolliens" w:date="2019-02-19T19:28:00Z">
              <w:r>
                <w:t xml:space="preserve">Le sous-système logiciel est dans </w:t>
              </w:r>
              <w:r w:rsidRPr="00F47F17">
                <w:t>l’état SUSPENDU</w:t>
              </w:r>
            </w:ins>
          </w:p>
        </w:tc>
        <w:tc>
          <w:tcPr>
            <w:tcW w:w="2551" w:type="dxa"/>
          </w:tcPr>
          <w:p w14:paraId="03764A20" w14:textId="77777777" w:rsidR="00EC1156" w:rsidRDefault="00EC1156" w:rsidP="00F47F17">
            <w:pPr>
              <w:rPr>
                <w:ins w:id="308" w:author="Pierre Demolliens" w:date="2019-02-19T19:28:00Z"/>
              </w:rPr>
            </w:pPr>
          </w:p>
        </w:tc>
        <w:tc>
          <w:tcPr>
            <w:tcW w:w="1696" w:type="dxa"/>
          </w:tcPr>
          <w:p w14:paraId="6C065F13" w14:textId="77777777" w:rsidR="00EC1156" w:rsidRDefault="00EC1156" w:rsidP="00F47F17">
            <w:pPr>
              <w:rPr>
                <w:ins w:id="309" w:author="Pierre Demolliens" w:date="2019-02-19T19:28:00Z"/>
              </w:rPr>
            </w:pPr>
          </w:p>
        </w:tc>
      </w:tr>
      <w:tr w:rsidR="00EC1156" w14:paraId="1D4A36FC" w14:textId="77777777" w:rsidTr="00F47F17">
        <w:trPr>
          <w:ins w:id="310" w:author="Pierre Demolliens" w:date="2019-02-19T19:28:00Z"/>
        </w:trPr>
        <w:tc>
          <w:tcPr>
            <w:tcW w:w="1746" w:type="dxa"/>
          </w:tcPr>
          <w:p w14:paraId="2F7FD151" w14:textId="77777777" w:rsidR="00EC1156" w:rsidRDefault="00EC1156" w:rsidP="00F47F17">
            <w:pPr>
              <w:rPr>
                <w:ins w:id="311" w:author="Pierre Demolliens" w:date="2019-02-19T19:28:00Z"/>
              </w:rPr>
            </w:pPr>
            <w:ins w:id="312" w:author="Pierre Demolliens" w:date="2019-02-19T19:28:00Z">
              <w:r>
                <w:t>Entrées</w:t>
              </w:r>
            </w:ins>
          </w:p>
        </w:tc>
        <w:tc>
          <w:tcPr>
            <w:tcW w:w="3069" w:type="dxa"/>
          </w:tcPr>
          <w:p w14:paraId="558DDB81" w14:textId="77777777" w:rsidR="00EC1156" w:rsidRDefault="00EC1156" w:rsidP="00F47F17">
            <w:pPr>
              <w:rPr>
                <w:ins w:id="313" w:author="Pierre Demolliens" w:date="2019-02-19T19:28:00Z"/>
              </w:rPr>
            </w:pPr>
          </w:p>
        </w:tc>
        <w:tc>
          <w:tcPr>
            <w:tcW w:w="2551" w:type="dxa"/>
          </w:tcPr>
          <w:p w14:paraId="3E2ABDDA" w14:textId="77777777" w:rsidR="00EC1156" w:rsidRDefault="00EC1156" w:rsidP="00F47F17">
            <w:pPr>
              <w:rPr>
                <w:ins w:id="314" w:author="Pierre Demolliens" w:date="2019-02-19T19:28:00Z"/>
              </w:rPr>
            </w:pPr>
          </w:p>
        </w:tc>
        <w:tc>
          <w:tcPr>
            <w:tcW w:w="1696" w:type="dxa"/>
          </w:tcPr>
          <w:p w14:paraId="08C233CF" w14:textId="77777777" w:rsidR="00EC1156" w:rsidRDefault="00EC1156" w:rsidP="00F47F17">
            <w:pPr>
              <w:rPr>
                <w:ins w:id="315" w:author="Pierre Demolliens" w:date="2019-02-19T19:28:00Z"/>
              </w:rPr>
            </w:pPr>
          </w:p>
        </w:tc>
      </w:tr>
      <w:tr w:rsidR="00EC1156" w14:paraId="681BA304" w14:textId="77777777" w:rsidTr="00F47F17">
        <w:trPr>
          <w:ins w:id="316" w:author="Pierre Demolliens" w:date="2019-02-19T19:28:00Z"/>
        </w:trPr>
        <w:tc>
          <w:tcPr>
            <w:tcW w:w="1746" w:type="dxa"/>
          </w:tcPr>
          <w:p w14:paraId="432C3085" w14:textId="77777777" w:rsidR="00EC1156" w:rsidRDefault="00EC1156" w:rsidP="00F47F17">
            <w:pPr>
              <w:rPr>
                <w:ins w:id="317" w:author="Pierre Demolliens" w:date="2019-02-19T19:28:00Z"/>
              </w:rPr>
            </w:pPr>
            <w:ins w:id="318" w:author="Pierre Demolliens" w:date="2019-02-19T19:28:00Z">
              <w:r>
                <w:t>Actions sur les données collectées</w:t>
              </w:r>
            </w:ins>
          </w:p>
        </w:tc>
        <w:tc>
          <w:tcPr>
            <w:tcW w:w="3069" w:type="dxa"/>
          </w:tcPr>
          <w:p w14:paraId="114E4964" w14:textId="77777777" w:rsidR="00EC1156" w:rsidRPr="00F47F17" w:rsidRDefault="00EC1156" w:rsidP="00F47F17">
            <w:pPr>
              <w:rPr>
                <w:ins w:id="319" w:author="Pierre Demolliens" w:date="2019-02-19T19:28:00Z"/>
              </w:rPr>
            </w:pPr>
            <w:ins w:id="320" w:author="Pierre Demolliens" w:date="2019-02-19T19:28:00Z">
              <w:r w:rsidRPr="00F47F17">
                <w:t>N/A</w:t>
              </w:r>
            </w:ins>
          </w:p>
        </w:tc>
        <w:tc>
          <w:tcPr>
            <w:tcW w:w="2551" w:type="dxa"/>
          </w:tcPr>
          <w:p w14:paraId="03624A76" w14:textId="77777777" w:rsidR="00EC1156" w:rsidRDefault="00EC1156" w:rsidP="00F47F17">
            <w:pPr>
              <w:rPr>
                <w:ins w:id="321" w:author="Pierre Demolliens" w:date="2019-02-19T19:28:00Z"/>
              </w:rPr>
            </w:pPr>
          </w:p>
        </w:tc>
        <w:tc>
          <w:tcPr>
            <w:tcW w:w="1696" w:type="dxa"/>
          </w:tcPr>
          <w:p w14:paraId="6CCF4F21" w14:textId="77777777" w:rsidR="00EC1156" w:rsidRDefault="00EC1156" w:rsidP="00F47F17">
            <w:pPr>
              <w:rPr>
                <w:ins w:id="322" w:author="Pierre Demolliens" w:date="2019-02-19T19:28:00Z"/>
              </w:rPr>
            </w:pPr>
          </w:p>
        </w:tc>
      </w:tr>
      <w:tr w:rsidR="00EC1156" w14:paraId="5B5D1D68" w14:textId="77777777" w:rsidTr="00F47F17">
        <w:trPr>
          <w:ins w:id="323" w:author="Pierre Demolliens" w:date="2019-02-19T19:28:00Z"/>
        </w:trPr>
        <w:tc>
          <w:tcPr>
            <w:tcW w:w="1746" w:type="dxa"/>
          </w:tcPr>
          <w:p w14:paraId="0749BE60" w14:textId="77777777" w:rsidR="00EC1156" w:rsidRDefault="00EC1156" w:rsidP="00F47F17">
            <w:pPr>
              <w:rPr>
                <w:ins w:id="324" w:author="Pierre Demolliens" w:date="2019-02-19T19:28:00Z"/>
              </w:rPr>
            </w:pPr>
            <w:ins w:id="325" w:author="Pierre Demolliens" w:date="2019-02-19T19:28:00Z">
              <w:r>
                <w:t>Sorties</w:t>
              </w:r>
            </w:ins>
          </w:p>
        </w:tc>
        <w:tc>
          <w:tcPr>
            <w:tcW w:w="3069" w:type="dxa"/>
          </w:tcPr>
          <w:p w14:paraId="33192E42" w14:textId="77777777" w:rsidR="00EC1156" w:rsidRPr="00F47F17" w:rsidRDefault="00EC1156" w:rsidP="00F47F17">
            <w:pPr>
              <w:rPr>
                <w:ins w:id="326" w:author="Pierre Demolliens" w:date="2019-02-19T19:28:00Z"/>
              </w:rPr>
            </w:pPr>
            <w:ins w:id="327" w:author="Pierre Demolliens" w:date="2019-02-19T19:28:00Z">
              <w:r>
                <w:t>Validé</w:t>
              </w:r>
            </w:ins>
          </w:p>
        </w:tc>
        <w:tc>
          <w:tcPr>
            <w:tcW w:w="4247" w:type="dxa"/>
            <w:gridSpan w:val="2"/>
          </w:tcPr>
          <w:p w14:paraId="68107B75" w14:textId="77777777" w:rsidR="00EC1156" w:rsidRDefault="00EC1156" w:rsidP="00F47F17">
            <w:pPr>
              <w:rPr>
                <w:ins w:id="328" w:author="Pierre Demolliens" w:date="2019-02-19T19:28:00Z"/>
                <w:b/>
              </w:rPr>
            </w:pPr>
          </w:p>
        </w:tc>
      </w:tr>
      <w:tr w:rsidR="00EC1156" w14:paraId="7561B768" w14:textId="77777777" w:rsidTr="00F47F17">
        <w:trPr>
          <w:ins w:id="329" w:author="Pierre Demolliens" w:date="2019-02-19T19:28:00Z"/>
        </w:trPr>
        <w:tc>
          <w:tcPr>
            <w:tcW w:w="1746" w:type="dxa"/>
          </w:tcPr>
          <w:p w14:paraId="1E3DF9D2" w14:textId="77777777" w:rsidR="00EC1156" w:rsidRDefault="00EC1156" w:rsidP="00F47F17">
            <w:pPr>
              <w:rPr>
                <w:ins w:id="330" w:author="Pierre Demolliens" w:date="2019-02-19T19:28:00Z"/>
              </w:rPr>
            </w:pPr>
            <w:ins w:id="331" w:author="Pierre Demolliens" w:date="2019-02-19T19:28:00Z">
              <w:r>
                <w:t>Hypothèses et contraintes</w:t>
              </w:r>
            </w:ins>
          </w:p>
        </w:tc>
        <w:tc>
          <w:tcPr>
            <w:tcW w:w="3069" w:type="dxa"/>
          </w:tcPr>
          <w:p w14:paraId="4AA5BB5D" w14:textId="77777777" w:rsidR="00EC1156" w:rsidRPr="00F47F17" w:rsidRDefault="00EC1156" w:rsidP="00F47F17">
            <w:pPr>
              <w:rPr>
                <w:ins w:id="332" w:author="Pierre Demolliens" w:date="2019-02-19T19:28:00Z"/>
              </w:rPr>
            </w:pPr>
            <w:ins w:id="333" w:author="Pierre Demolliens" w:date="2019-02-19T19:28:00Z">
              <w:r w:rsidRPr="00F47F17">
                <w:t>N/A</w:t>
              </w:r>
            </w:ins>
          </w:p>
        </w:tc>
        <w:tc>
          <w:tcPr>
            <w:tcW w:w="2551" w:type="dxa"/>
          </w:tcPr>
          <w:p w14:paraId="5311C2F7" w14:textId="77777777" w:rsidR="00EC1156" w:rsidRDefault="00EC1156" w:rsidP="00F47F17">
            <w:pPr>
              <w:rPr>
                <w:ins w:id="334" w:author="Pierre Demolliens" w:date="2019-02-19T19:28:00Z"/>
              </w:rPr>
            </w:pPr>
          </w:p>
        </w:tc>
        <w:tc>
          <w:tcPr>
            <w:tcW w:w="1696" w:type="dxa"/>
          </w:tcPr>
          <w:p w14:paraId="6B7151F3" w14:textId="77777777" w:rsidR="00EC1156" w:rsidRDefault="00EC1156" w:rsidP="00F47F17">
            <w:pPr>
              <w:rPr>
                <w:ins w:id="335" w:author="Pierre Demolliens" w:date="2019-02-19T19:28:00Z"/>
              </w:rPr>
            </w:pPr>
          </w:p>
        </w:tc>
      </w:tr>
      <w:tr w:rsidR="00EC1156" w14:paraId="12BE117E" w14:textId="77777777" w:rsidTr="00F47F17">
        <w:trPr>
          <w:ins w:id="336" w:author="Pierre Demolliens" w:date="2019-02-19T19:28:00Z"/>
        </w:trPr>
        <w:tc>
          <w:tcPr>
            <w:tcW w:w="1746" w:type="dxa"/>
          </w:tcPr>
          <w:p w14:paraId="40C612C8" w14:textId="77777777" w:rsidR="00EC1156" w:rsidRDefault="00EC1156" w:rsidP="00F47F17">
            <w:pPr>
              <w:rPr>
                <w:ins w:id="337" w:author="Pierre Demolliens" w:date="2019-02-19T19:28:00Z"/>
              </w:rPr>
            </w:pPr>
            <w:ins w:id="338" w:author="Pierre Demolliens" w:date="2019-02-19T19:28:00Z">
              <w:r>
                <w:t>Résultats attendus et critères</w:t>
              </w:r>
            </w:ins>
          </w:p>
        </w:tc>
        <w:tc>
          <w:tcPr>
            <w:tcW w:w="3069" w:type="dxa"/>
          </w:tcPr>
          <w:p w14:paraId="09CB6232" w14:textId="11FD558A" w:rsidR="00EC1156" w:rsidRDefault="0050338D" w:rsidP="00F47F17">
            <w:pPr>
              <w:rPr>
                <w:ins w:id="339" w:author="Pierre Demolliens" w:date="2019-02-19T19:28:00Z"/>
              </w:rPr>
            </w:pPr>
            <w:ins w:id="340" w:author="Pierre Demolliens" w:date="2019-02-19T19:37:00Z">
              <w:r>
                <w:t>On récupère les données de la base Fhir</w:t>
              </w:r>
            </w:ins>
          </w:p>
        </w:tc>
        <w:tc>
          <w:tcPr>
            <w:tcW w:w="2551" w:type="dxa"/>
          </w:tcPr>
          <w:p w14:paraId="5A82BBFA" w14:textId="77777777" w:rsidR="00EC1156" w:rsidRDefault="00EC1156" w:rsidP="00F47F17">
            <w:pPr>
              <w:rPr>
                <w:ins w:id="341" w:author="Pierre Demolliens" w:date="2019-02-19T19:28:00Z"/>
              </w:rPr>
            </w:pPr>
            <w:ins w:id="342" w:author="Pierre Demolliens" w:date="2019-02-19T19:28:00Z">
              <w:r>
                <w:t>Cf. ci-dessous</w:t>
              </w:r>
            </w:ins>
          </w:p>
        </w:tc>
        <w:tc>
          <w:tcPr>
            <w:tcW w:w="1696" w:type="dxa"/>
          </w:tcPr>
          <w:p w14:paraId="64725F47" w14:textId="77777777" w:rsidR="00EC1156" w:rsidRDefault="00EC1156" w:rsidP="00F47F17">
            <w:pPr>
              <w:rPr>
                <w:ins w:id="343" w:author="Pierre Demolliens" w:date="2019-02-19T19:28:00Z"/>
              </w:rPr>
            </w:pPr>
          </w:p>
        </w:tc>
      </w:tr>
      <w:tr w:rsidR="00EC1156" w14:paraId="623BB777" w14:textId="77777777" w:rsidTr="00F47F17">
        <w:trPr>
          <w:ins w:id="344" w:author="Pierre Demolliens" w:date="2019-02-19T19:28:00Z"/>
        </w:trPr>
        <w:tc>
          <w:tcPr>
            <w:tcW w:w="9062" w:type="dxa"/>
            <w:gridSpan w:val="4"/>
          </w:tcPr>
          <w:p w14:paraId="20B1DB6D" w14:textId="77777777" w:rsidR="00EC1156" w:rsidRPr="00F9383A" w:rsidRDefault="00EC1156" w:rsidP="00F47F17">
            <w:pPr>
              <w:jc w:val="center"/>
              <w:rPr>
                <w:ins w:id="345" w:author="Pierre Demolliens" w:date="2019-02-19T19:28:00Z"/>
                <w:b/>
              </w:rPr>
            </w:pPr>
            <w:ins w:id="346" w:author="Pierre Demolliens" w:date="2019-02-19T19:28:00Z">
              <w:r w:rsidRPr="00F9383A">
                <w:rPr>
                  <w:b/>
                </w:rPr>
                <w:t>Procédure de test</w:t>
              </w:r>
            </w:ins>
          </w:p>
        </w:tc>
      </w:tr>
      <w:tr w:rsidR="00EC1156" w:rsidRPr="00F9383A" w14:paraId="417F348B" w14:textId="77777777" w:rsidTr="00F47F17">
        <w:trPr>
          <w:ins w:id="347" w:author="Pierre Demolliens" w:date="2019-02-19T19:28:00Z"/>
        </w:trPr>
        <w:tc>
          <w:tcPr>
            <w:tcW w:w="1746" w:type="dxa"/>
          </w:tcPr>
          <w:p w14:paraId="27FA4C63" w14:textId="77777777" w:rsidR="00EC1156" w:rsidRPr="00F9383A" w:rsidRDefault="00EC1156" w:rsidP="00F47F17">
            <w:pPr>
              <w:rPr>
                <w:ins w:id="348" w:author="Pierre Demolliens" w:date="2019-02-19T19:28:00Z"/>
                <w:b/>
              </w:rPr>
            </w:pPr>
            <w:ins w:id="349" w:author="Pierre Demolliens" w:date="2019-02-19T19:28:00Z">
              <w:r w:rsidRPr="00F9383A">
                <w:rPr>
                  <w:b/>
                </w:rPr>
                <w:t>Numéro d’étape</w:t>
              </w:r>
            </w:ins>
          </w:p>
        </w:tc>
        <w:tc>
          <w:tcPr>
            <w:tcW w:w="3069" w:type="dxa"/>
          </w:tcPr>
          <w:p w14:paraId="48514AFB" w14:textId="77777777" w:rsidR="00EC1156" w:rsidRPr="00F9383A" w:rsidRDefault="00EC1156" w:rsidP="00F47F17">
            <w:pPr>
              <w:rPr>
                <w:ins w:id="350" w:author="Pierre Demolliens" w:date="2019-02-19T19:28:00Z"/>
                <w:b/>
              </w:rPr>
            </w:pPr>
            <w:ins w:id="351" w:author="Pierre Demolliens" w:date="2019-02-19T19:28:00Z">
              <w:r w:rsidRPr="00F9383A">
                <w:rPr>
                  <w:b/>
                </w:rPr>
                <w:t>Action de l’opérateur</w:t>
              </w:r>
            </w:ins>
          </w:p>
        </w:tc>
        <w:tc>
          <w:tcPr>
            <w:tcW w:w="2551" w:type="dxa"/>
          </w:tcPr>
          <w:p w14:paraId="71B650ED" w14:textId="77777777" w:rsidR="00EC1156" w:rsidRPr="00F9383A" w:rsidRDefault="00EC1156" w:rsidP="00F47F17">
            <w:pPr>
              <w:rPr>
                <w:ins w:id="352" w:author="Pierre Demolliens" w:date="2019-02-19T19:28:00Z"/>
                <w:b/>
              </w:rPr>
            </w:pPr>
            <w:ins w:id="353" w:author="Pierre Demolliens" w:date="2019-02-19T19:28:00Z">
              <w:r w:rsidRPr="00F9383A">
                <w:rPr>
                  <w:b/>
                </w:rPr>
                <w:t>Résultat attendu et critère d’évaluation</w:t>
              </w:r>
            </w:ins>
          </w:p>
        </w:tc>
        <w:tc>
          <w:tcPr>
            <w:tcW w:w="1696" w:type="dxa"/>
          </w:tcPr>
          <w:p w14:paraId="7A4B9AD1" w14:textId="77777777" w:rsidR="00EC1156" w:rsidRPr="00F9383A" w:rsidRDefault="00EC1156" w:rsidP="00F47F17">
            <w:pPr>
              <w:rPr>
                <w:ins w:id="354" w:author="Pierre Demolliens" w:date="2019-02-19T19:28:00Z"/>
                <w:b/>
              </w:rPr>
            </w:pPr>
          </w:p>
        </w:tc>
      </w:tr>
      <w:tr w:rsidR="00EC1156" w14:paraId="592EBE62" w14:textId="77777777" w:rsidTr="00F47F17">
        <w:trPr>
          <w:ins w:id="355" w:author="Pierre Demolliens" w:date="2019-02-19T19:28:00Z"/>
        </w:trPr>
        <w:tc>
          <w:tcPr>
            <w:tcW w:w="1746" w:type="dxa"/>
          </w:tcPr>
          <w:p w14:paraId="480F92A2" w14:textId="77777777" w:rsidR="00EC1156" w:rsidRDefault="00EC1156" w:rsidP="00F47F17">
            <w:pPr>
              <w:rPr>
                <w:ins w:id="356" w:author="Pierre Demolliens" w:date="2019-02-19T19:28:00Z"/>
              </w:rPr>
            </w:pPr>
            <w:ins w:id="357" w:author="Pierre Demolliens" w:date="2019-02-19T19:28:00Z">
              <w:r>
                <w:t>1</w:t>
              </w:r>
            </w:ins>
          </w:p>
        </w:tc>
        <w:tc>
          <w:tcPr>
            <w:tcW w:w="3069" w:type="dxa"/>
          </w:tcPr>
          <w:p w14:paraId="18793E66" w14:textId="575E4A11" w:rsidR="00EC1156" w:rsidRDefault="0050338D" w:rsidP="00F47F17">
            <w:pPr>
              <w:rPr>
                <w:ins w:id="358" w:author="Pierre Demolliens" w:date="2019-02-19T19:28:00Z"/>
              </w:rPr>
            </w:pPr>
            <w:ins w:id="359" w:author="Pierre Demolliens" w:date="2019-02-19T19:37:00Z">
              <w:r>
                <w:t xml:space="preserve">Suivre </w:t>
              </w:r>
            </w:ins>
            <w:ins w:id="360" w:author="Pierre Demolliens" w:date="2019-02-19T19:39:00Z">
              <w:r w:rsidR="008F2EF6">
                <w:t>le protocole</w:t>
              </w:r>
            </w:ins>
            <w:ins w:id="361" w:author="Pierre Demolliens" w:date="2019-02-19T19:37:00Z">
              <w:r>
                <w:t xml:space="preserve"> d’écrite dans la procédure de test</w:t>
              </w:r>
            </w:ins>
          </w:p>
        </w:tc>
        <w:tc>
          <w:tcPr>
            <w:tcW w:w="2551" w:type="dxa"/>
          </w:tcPr>
          <w:p w14:paraId="7E5B97F5" w14:textId="77777777" w:rsidR="00EC1156" w:rsidRDefault="00EC1156" w:rsidP="00F47F17">
            <w:pPr>
              <w:rPr>
                <w:ins w:id="362" w:author="Pierre Demolliens" w:date="2019-02-19T19:28:00Z"/>
              </w:rPr>
            </w:pPr>
          </w:p>
        </w:tc>
        <w:tc>
          <w:tcPr>
            <w:tcW w:w="1696" w:type="dxa"/>
            <w:vAlign w:val="center"/>
          </w:tcPr>
          <w:p w14:paraId="1AE18818" w14:textId="77777777" w:rsidR="00EC1156" w:rsidRDefault="00EC1156" w:rsidP="00F47F17">
            <w:pPr>
              <w:jc w:val="center"/>
              <w:rPr>
                <w:ins w:id="363" w:author="Pierre Demolliens" w:date="2019-02-19T19:28:00Z"/>
              </w:rPr>
            </w:pPr>
            <w:ins w:id="364" w:author="Pierre Demolliens" w:date="2019-02-19T19:28:00Z">
              <w:r>
                <w:t>OK</w:t>
              </w:r>
            </w:ins>
          </w:p>
        </w:tc>
      </w:tr>
    </w:tbl>
    <w:p w14:paraId="308E8C52" w14:textId="012AC987" w:rsidR="00EC1156" w:rsidDel="00BE537C" w:rsidRDefault="00EC1156" w:rsidP="00BE537C">
      <w:pPr>
        <w:rPr>
          <w:del w:id="365" w:author="Pierre Demolliens" w:date="2019-02-19T19:37:00Z"/>
        </w:rPr>
        <w:pPrChange w:id="366" w:author="Pierre Demolliens" w:date="2019-02-19T19:37:00Z">
          <w:pPr/>
        </w:pPrChange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5"/>
        <w:gridCol w:w="3110"/>
        <w:gridCol w:w="2551"/>
        <w:gridCol w:w="1696"/>
      </w:tblGrid>
      <w:tr w:rsidR="005538DA" w:rsidRPr="005E37B8" w:rsidDel="00BE537C" w14:paraId="61C41C0F" w14:textId="4DCB4E64" w:rsidTr="005538DA">
        <w:trPr>
          <w:del w:id="367" w:author="Pierre Demolliens" w:date="2019-02-19T19:37:00Z"/>
        </w:trPr>
        <w:tc>
          <w:tcPr>
            <w:tcW w:w="1705" w:type="dxa"/>
          </w:tcPr>
          <w:p w14:paraId="209ACB79" w14:textId="53AF8CBC" w:rsidR="005538DA" w:rsidRPr="005E37B8" w:rsidDel="00BE537C" w:rsidRDefault="005538DA" w:rsidP="00BE537C">
            <w:pPr>
              <w:rPr>
                <w:del w:id="368" w:author="Pierre Demolliens" w:date="2019-02-19T19:37:00Z"/>
                <w:b/>
              </w:rPr>
              <w:pPrChange w:id="369" w:author="Pierre Demolliens" w:date="2019-02-19T19:37:00Z">
                <w:pPr/>
              </w:pPrChange>
            </w:pPr>
            <w:del w:id="370" w:author="Pierre Demolliens" w:date="2019-02-19T19:37:00Z">
              <w:r w:rsidDel="00BE537C">
                <w:rPr>
                  <w:b/>
                </w:rPr>
                <w:delText>Identifiant du test</w:delText>
              </w:r>
            </w:del>
          </w:p>
        </w:tc>
        <w:tc>
          <w:tcPr>
            <w:tcW w:w="5661" w:type="dxa"/>
            <w:gridSpan w:val="2"/>
          </w:tcPr>
          <w:p w14:paraId="6D7CA49D" w14:textId="5926B275" w:rsidR="005538DA" w:rsidRPr="005E37B8" w:rsidDel="00BE537C" w:rsidRDefault="00376C6E" w:rsidP="00BE537C">
            <w:pPr>
              <w:rPr>
                <w:del w:id="371" w:author="Pierre Demolliens" w:date="2019-02-19T19:37:00Z"/>
                <w:b/>
              </w:rPr>
              <w:pPrChange w:id="372" w:author="Pierre Demolliens" w:date="2019-02-19T19:37:00Z">
                <w:pPr/>
              </w:pPrChange>
            </w:pPr>
            <w:del w:id="373" w:author="Pierre Demolliens" w:date="2019-02-19T19:37:00Z">
              <w:r w:rsidDel="00BE537C">
                <w:rPr>
                  <w:b/>
                </w:rPr>
                <w:delText>R-</w:delText>
              </w:r>
              <w:r w:rsidR="005538DA" w:rsidDel="00BE537C">
                <w:rPr>
                  <w:b/>
                </w:rPr>
                <w:delText>MTN-001</w:delText>
              </w:r>
            </w:del>
          </w:p>
        </w:tc>
        <w:tc>
          <w:tcPr>
            <w:tcW w:w="1696" w:type="dxa"/>
          </w:tcPr>
          <w:p w14:paraId="3A5D70E7" w14:textId="570DF70B" w:rsidR="005538DA" w:rsidDel="00BE537C" w:rsidRDefault="005538DA" w:rsidP="00BE537C">
            <w:pPr>
              <w:rPr>
                <w:del w:id="374" w:author="Pierre Demolliens" w:date="2019-02-19T19:37:00Z"/>
                <w:b/>
              </w:rPr>
              <w:pPrChange w:id="375" w:author="Pierre Demolliens" w:date="2019-02-19T19:37:00Z">
                <w:pPr/>
              </w:pPrChange>
            </w:pPr>
            <w:del w:id="376" w:author="Pierre Demolliens" w:date="2019-02-19T19:37:00Z">
              <w:r w:rsidDel="00BE537C">
                <w:rPr>
                  <w:b/>
                </w:rPr>
                <w:delText>Résultat</w:delText>
              </w:r>
            </w:del>
          </w:p>
        </w:tc>
      </w:tr>
      <w:tr w:rsidR="005538DA" w:rsidRPr="005E37B8" w:rsidDel="00BE537C" w14:paraId="4464B1CE" w14:textId="2E0BA818" w:rsidTr="00A53588">
        <w:trPr>
          <w:del w:id="377" w:author="Pierre Demolliens" w:date="2019-02-19T19:37:00Z"/>
        </w:trPr>
        <w:tc>
          <w:tcPr>
            <w:tcW w:w="1705" w:type="dxa"/>
          </w:tcPr>
          <w:p w14:paraId="3B75638F" w14:textId="7649B25B" w:rsidR="005538DA" w:rsidDel="00BE537C" w:rsidRDefault="005538DA" w:rsidP="00BE537C">
            <w:pPr>
              <w:rPr>
                <w:del w:id="378" w:author="Pierre Demolliens" w:date="2019-02-19T19:37:00Z"/>
              </w:rPr>
              <w:pPrChange w:id="379" w:author="Pierre Demolliens" w:date="2019-02-19T19:37:00Z">
                <w:pPr/>
              </w:pPrChange>
            </w:pPr>
            <w:del w:id="380" w:author="Pierre Demolliens" w:date="2019-02-19T19:37:00Z">
              <w:r w:rsidDel="00BE537C">
                <w:delText>Description</w:delText>
              </w:r>
            </w:del>
          </w:p>
        </w:tc>
        <w:tc>
          <w:tcPr>
            <w:tcW w:w="5661" w:type="dxa"/>
            <w:gridSpan w:val="2"/>
          </w:tcPr>
          <w:p w14:paraId="2179454F" w14:textId="044C56B5" w:rsidR="005538DA" w:rsidRPr="00EE6BED" w:rsidDel="00BE537C" w:rsidRDefault="005538DA" w:rsidP="00BE537C">
            <w:pPr>
              <w:rPr>
                <w:del w:id="381" w:author="Pierre Demolliens" w:date="2019-02-19T19:37:00Z"/>
                <w:b/>
                <w:i/>
              </w:rPr>
              <w:pPrChange w:id="382" w:author="Pierre Demolliens" w:date="2019-02-19T19:37:00Z">
                <w:pPr/>
              </w:pPrChange>
            </w:pPr>
          </w:p>
        </w:tc>
        <w:tc>
          <w:tcPr>
            <w:tcW w:w="1696" w:type="dxa"/>
            <w:shd w:val="clear" w:color="auto" w:fill="FF0000"/>
            <w:vAlign w:val="center"/>
          </w:tcPr>
          <w:p w14:paraId="64F13CBA" w14:textId="6815F959" w:rsidR="005538DA" w:rsidDel="00BE537C" w:rsidRDefault="00A53588" w:rsidP="00BE537C">
            <w:pPr>
              <w:rPr>
                <w:del w:id="383" w:author="Pierre Demolliens" w:date="2019-02-19T19:37:00Z"/>
              </w:rPr>
              <w:pPrChange w:id="384" w:author="Pierre Demolliens" w:date="2019-02-19T19:37:00Z">
                <w:pPr>
                  <w:jc w:val="center"/>
                </w:pPr>
              </w:pPrChange>
            </w:pPr>
            <w:del w:id="385" w:author="Pierre Demolliens" w:date="2019-02-19T19:37:00Z">
              <w:r w:rsidDel="00BE537C">
                <w:rPr>
                  <w:color w:val="FFFFFF" w:themeColor="background1"/>
                </w:rPr>
                <w:delText>N</w:delText>
              </w:r>
              <w:r w:rsidR="005538DA" w:rsidRPr="005538DA" w:rsidDel="00BE537C">
                <w:rPr>
                  <w:color w:val="FFFFFF" w:themeColor="background1"/>
                </w:rPr>
                <w:delText>OK</w:delText>
              </w:r>
            </w:del>
          </w:p>
        </w:tc>
      </w:tr>
      <w:tr w:rsidR="005538DA" w:rsidRPr="001E2DDE" w:rsidDel="00BE537C" w14:paraId="76C42ADF" w14:textId="33CEB596" w:rsidTr="005538DA">
        <w:trPr>
          <w:del w:id="386" w:author="Pierre Demolliens" w:date="2019-02-19T19:37:00Z"/>
        </w:trPr>
        <w:tc>
          <w:tcPr>
            <w:tcW w:w="1705" w:type="dxa"/>
          </w:tcPr>
          <w:p w14:paraId="6605F7F6" w14:textId="7A78DA27" w:rsidR="005538DA" w:rsidDel="00BE537C" w:rsidRDefault="005538DA" w:rsidP="00BE537C">
            <w:pPr>
              <w:rPr>
                <w:del w:id="387" w:author="Pierre Demolliens" w:date="2019-02-19T19:37:00Z"/>
              </w:rPr>
              <w:pPrChange w:id="388" w:author="Pierre Demolliens" w:date="2019-02-19T19:37:00Z">
                <w:pPr/>
              </w:pPrChange>
            </w:pPr>
            <w:del w:id="389" w:author="Pierre Demolliens" w:date="2019-02-19T19:37:00Z">
              <w:r w:rsidDel="00BE537C">
                <w:delText>Exigence vérifiée</w:delText>
              </w:r>
            </w:del>
          </w:p>
        </w:tc>
        <w:tc>
          <w:tcPr>
            <w:tcW w:w="3110" w:type="dxa"/>
          </w:tcPr>
          <w:p w14:paraId="0E068731" w14:textId="454BAB16" w:rsidR="005538DA" w:rsidRPr="001E2DDE" w:rsidDel="00BE537C" w:rsidRDefault="005538DA" w:rsidP="00BE537C">
            <w:pPr>
              <w:rPr>
                <w:del w:id="390" w:author="Pierre Demolliens" w:date="2019-02-19T19:37:00Z"/>
              </w:rPr>
              <w:pPrChange w:id="391" w:author="Pierre Demolliens" w:date="2019-02-19T19:37:00Z">
                <w:pPr/>
              </w:pPrChange>
            </w:pPr>
            <w:del w:id="392" w:author="Pierre Demolliens" w:date="2019-02-19T19:37:00Z">
              <w:r w:rsidDel="00BE537C">
                <w:delText>SOFTREQ-MTN-001</w:delText>
              </w:r>
            </w:del>
          </w:p>
        </w:tc>
        <w:tc>
          <w:tcPr>
            <w:tcW w:w="2551" w:type="dxa"/>
          </w:tcPr>
          <w:p w14:paraId="2B7D08B7" w14:textId="2F759975" w:rsidR="005538DA" w:rsidRPr="001E2DDE" w:rsidDel="00BE537C" w:rsidRDefault="005538DA" w:rsidP="00BE537C">
            <w:pPr>
              <w:rPr>
                <w:del w:id="393" w:author="Pierre Demolliens" w:date="2019-02-19T19:37:00Z"/>
              </w:rPr>
              <w:pPrChange w:id="394" w:author="Pierre Demolliens" w:date="2019-02-19T19:37:00Z">
                <w:pPr/>
              </w:pPrChange>
            </w:pPr>
            <w:del w:id="395" w:author="Pierre Demolliens" w:date="2019-02-19T19:37:00Z">
              <w:r w:rsidRPr="00BB53FF" w:rsidDel="00BE537C">
                <w:rPr>
                  <w:highlight w:val="yellow"/>
                </w:rPr>
                <w:delText>Inspection</w:delText>
              </w:r>
            </w:del>
          </w:p>
        </w:tc>
        <w:tc>
          <w:tcPr>
            <w:tcW w:w="1696" w:type="dxa"/>
            <w:vAlign w:val="center"/>
          </w:tcPr>
          <w:p w14:paraId="249BAD1A" w14:textId="4D8CF639" w:rsidR="005538DA" w:rsidDel="00BE537C" w:rsidRDefault="005538DA" w:rsidP="00BE537C">
            <w:pPr>
              <w:rPr>
                <w:del w:id="396" w:author="Pierre Demolliens" w:date="2019-02-19T19:37:00Z"/>
              </w:rPr>
              <w:pPrChange w:id="397" w:author="Pierre Demolliens" w:date="2019-02-19T19:37:00Z">
                <w:pPr>
                  <w:jc w:val="center"/>
                </w:pPr>
              </w:pPrChange>
            </w:pPr>
          </w:p>
        </w:tc>
      </w:tr>
      <w:tr w:rsidR="005538DA" w:rsidDel="00BE537C" w14:paraId="777A6AAB" w14:textId="60577B31" w:rsidTr="005538DA">
        <w:trPr>
          <w:del w:id="398" w:author="Pierre Demolliens" w:date="2019-02-19T19:37:00Z"/>
        </w:trPr>
        <w:tc>
          <w:tcPr>
            <w:tcW w:w="1705" w:type="dxa"/>
          </w:tcPr>
          <w:p w14:paraId="5EAD9769" w14:textId="05AB19B7" w:rsidR="005538DA" w:rsidDel="00BE537C" w:rsidRDefault="005538DA" w:rsidP="00BE537C">
            <w:pPr>
              <w:rPr>
                <w:del w:id="399" w:author="Pierre Demolliens" w:date="2019-02-19T19:37:00Z"/>
              </w:rPr>
              <w:pPrChange w:id="400" w:author="Pierre Demolliens" w:date="2019-02-19T19:37:00Z">
                <w:pPr/>
              </w:pPrChange>
            </w:pPr>
            <w:del w:id="401" w:author="Pierre Demolliens" w:date="2019-02-19T19:37:00Z">
              <w:r w:rsidDel="00BE537C">
                <w:delText>Conditions initiales</w:delText>
              </w:r>
            </w:del>
          </w:p>
        </w:tc>
        <w:tc>
          <w:tcPr>
            <w:tcW w:w="3110" w:type="dxa"/>
          </w:tcPr>
          <w:p w14:paraId="44966E49" w14:textId="5935EC28" w:rsidR="005538DA" w:rsidRPr="00BB53FF" w:rsidDel="00BE537C" w:rsidRDefault="005538DA" w:rsidP="00BE537C">
            <w:pPr>
              <w:rPr>
                <w:del w:id="402" w:author="Pierre Demolliens" w:date="2019-02-19T19:37:00Z"/>
                <w:highlight w:val="yellow"/>
              </w:rPr>
              <w:pPrChange w:id="403" w:author="Pierre Demolliens" w:date="2019-02-19T19:37:00Z">
                <w:pPr/>
              </w:pPrChange>
            </w:pPr>
            <w:del w:id="404" w:author="Pierre Demolliens" w:date="2019-02-19T19:37:00Z">
              <w:r w:rsidRPr="00BB53FF" w:rsidDel="00BE537C">
                <w:rPr>
                  <w:highlight w:val="yellow"/>
                </w:rPr>
                <w:delText>Le sous-système logiciel est dans l’état REPOS</w:delText>
              </w:r>
            </w:del>
          </w:p>
        </w:tc>
        <w:tc>
          <w:tcPr>
            <w:tcW w:w="2551" w:type="dxa"/>
          </w:tcPr>
          <w:p w14:paraId="5A11C9E0" w14:textId="04B1A9CE" w:rsidR="005538DA" w:rsidDel="00BE537C" w:rsidRDefault="005538DA" w:rsidP="00BE537C">
            <w:pPr>
              <w:rPr>
                <w:del w:id="405" w:author="Pierre Demolliens" w:date="2019-02-19T19:37:00Z"/>
              </w:rPr>
              <w:pPrChange w:id="406" w:author="Pierre Demolliens" w:date="2019-02-19T19:37:00Z">
                <w:pPr/>
              </w:pPrChange>
            </w:pPr>
          </w:p>
        </w:tc>
        <w:tc>
          <w:tcPr>
            <w:tcW w:w="1696" w:type="dxa"/>
            <w:vAlign w:val="center"/>
          </w:tcPr>
          <w:p w14:paraId="284ACA6F" w14:textId="2ECBED33" w:rsidR="005538DA" w:rsidDel="00BE537C" w:rsidRDefault="005538DA" w:rsidP="00BE537C">
            <w:pPr>
              <w:rPr>
                <w:del w:id="407" w:author="Pierre Demolliens" w:date="2019-02-19T19:37:00Z"/>
              </w:rPr>
              <w:pPrChange w:id="408" w:author="Pierre Demolliens" w:date="2019-02-19T19:37:00Z">
                <w:pPr>
                  <w:jc w:val="center"/>
                </w:pPr>
              </w:pPrChange>
            </w:pPr>
          </w:p>
        </w:tc>
      </w:tr>
      <w:tr w:rsidR="005538DA" w:rsidDel="00BE537C" w14:paraId="4E51CB72" w14:textId="351608EC" w:rsidTr="005538DA">
        <w:trPr>
          <w:del w:id="409" w:author="Pierre Demolliens" w:date="2019-02-19T19:37:00Z"/>
        </w:trPr>
        <w:tc>
          <w:tcPr>
            <w:tcW w:w="1705" w:type="dxa"/>
          </w:tcPr>
          <w:p w14:paraId="2E5B0939" w14:textId="731144C9" w:rsidR="005538DA" w:rsidDel="00BE537C" w:rsidRDefault="005538DA" w:rsidP="00BE537C">
            <w:pPr>
              <w:rPr>
                <w:del w:id="410" w:author="Pierre Demolliens" w:date="2019-02-19T19:37:00Z"/>
              </w:rPr>
              <w:pPrChange w:id="411" w:author="Pierre Demolliens" w:date="2019-02-19T19:37:00Z">
                <w:pPr/>
              </w:pPrChange>
            </w:pPr>
            <w:del w:id="412" w:author="Pierre Demolliens" w:date="2019-02-19T19:37:00Z">
              <w:r w:rsidDel="00BE537C">
                <w:delText>Entrées</w:delText>
              </w:r>
            </w:del>
          </w:p>
        </w:tc>
        <w:tc>
          <w:tcPr>
            <w:tcW w:w="3110" w:type="dxa"/>
          </w:tcPr>
          <w:p w14:paraId="757DA725" w14:textId="344161B3" w:rsidR="005538DA" w:rsidRPr="00BB53FF" w:rsidDel="00BE537C" w:rsidRDefault="005538DA" w:rsidP="00BE537C">
            <w:pPr>
              <w:rPr>
                <w:del w:id="413" w:author="Pierre Demolliens" w:date="2019-02-19T19:37:00Z"/>
                <w:highlight w:val="yellow"/>
              </w:rPr>
              <w:pPrChange w:id="414" w:author="Pierre Demolliens" w:date="2019-02-19T19:37:00Z">
                <w:pPr/>
              </w:pPrChange>
            </w:pPr>
            <w:del w:id="415" w:author="Pierre Demolliens" w:date="2019-02-19T19:37:00Z">
              <w:r w:rsidRPr="00BB53FF" w:rsidDel="00BE537C">
                <w:rPr>
                  <w:highlight w:val="yellow"/>
                </w:rPr>
                <w:delText>N/A</w:delText>
              </w:r>
            </w:del>
          </w:p>
        </w:tc>
        <w:tc>
          <w:tcPr>
            <w:tcW w:w="2551" w:type="dxa"/>
          </w:tcPr>
          <w:p w14:paraId="708235AB" w14:textId="4B4DDA48" w:rsidR="005538DA" w:rsidDel="00BE537C" w:rsidRDefault="005538DA" w:rsidP="00BE537C">
            <w:pPr>
              <w:rPr>
                <w:del w:id="416" w:author="Pierre Demolliens" w:date="2019-02-19T19:37:00Z"/>
              </w:rPr>
              <w:pPrChange w:id="417" w:author="Pierre Demolliens" w:date="2019-02-19T19:37:00Z">
                <w:pPr/>
              </w:pPrChange>
            </w:pPr>
          </w:p>
        </w:tc>
        <w:tc>
          <w:tcPr>
            <w:tcW w:w="1696" w:type="dxa"/>
            <w:vAlign w:val="center"/>
          </w:tcPr>
          <w:p w14:paraId="5F9F7865" w14:textId="04BBD639" w:rsidR="005538DA" w:rsidDel="00BE537C" w:rsidRDefault="005538DA" w:rsidP="00BE537C">
            <w:pPr>
              <w:rPr>
                <w:del w:id="418" w:author="Pierre Demolliens" w:date="2019-02-19T19:37:00Z"/>
              </w:rPr>
              <w:pPrChange w:id="419" w:author="Pierre Demolliens" w:date="2019-02-19T19:37:00Z">
                <w:pPr>
                  <w:jc w:val="center"/>
                </w:pPr>
              </w:pPrChange>
            </w:pPr>
          </w:p>
        </w:tc>
      </w:tr>
      <w:tr w:rsidR="005538DA" w:rsidDel="00BE537C" w14:paraId="128C50EB" w14:textId="74793330" w:rsidTr="005538DA">
        <w:trPr>
          <w:del w:id="420" w:author="Pierre Demolliens" w:date="2019-02-19T19:37:00Z"/>
        </w:trPr>
        <w:tc>
          <w:tcPr>
            <w:tcW w:w="1705" w:type="dxa"/>
          </w:tcPr>
          <w:p w14:paraId="32F6A4AA" w14:textId="0C199231" w:rsidR="005538DA" w:rsidDel="00BE537C" w:rsidRDefault="005538DA" w:rsidP="00BE537C">
            <w:pPr>
              <w:rPr>
                <w:del w:id="421" w:author="Pierre Demolliens" w:date="2019-02-19T19:37:00Z"/>
              </w:rPr>
              <w:pPrChange w:id="422" w:author="Pierre Demolliens" w:date="2019-02-19T19:37:00Z">
                <w:pPr/>
              </w:pPrChange>
            </w:pPr>
            <w:del w:id="423" w:author="Pierre Demolliens" w:date="2019-02-19T19:37:00Z">
              <w:r w:rsidDel="00BE537C">
                <w:delText>Actions sur les données collectées</w:delText>
              </w:r>
            </w:del>
          </w:p>
        </w:tc>
        <w:tc>
          <w:tcPr>
            <w:tcW w:w="3110" w:type="dxa"/>
          </w:tcPr>
          <w:p w14:paraId="3B17D5D7" w14:textId="3BED1ECC" w:rsidR="005538DA" w:rsidRPr="00BB53FF" w:rsidDel="00BE537C" w:rsidRDefault="005538DA" w:rsidP="00BE537C">
            <w:pPr>
              <w:rPr>
                <w:del w:id="424" w:author="Pierre Demolliens" w:date="2019-02-19T19:37:00Z"/>
                <w:highlight w:val="yellow"/>
              </w:rPr>
              <w:pPrChange w:id="425" w:author="Pierre Demolliens" w:date="2019-02-19T19:37:00Z">
                <w:pPr/>
              </w:pPrChange>
            </w:pPr>
            <w:del w:id="426" w:author="Pierre Demolliens" w:date="2019-02-19T19:37:00Z">
              <w:r w:rsidRPr="00BB53FF" w:rsidDel="00BE537C">
                <w:rPr>
                  <w:highlight w:val="yellow"/>
                </w:rPr>
                <w:delText>N/A</w:delText>
              </w:r>
            </w:del>
          </w:p>
        </w:tc>
        <w:tc>
          <w:tcPr>
            <w:tcW w:w="2551" w:type="dxa"/>
          </w:tcPr>
          <w:p w14:paraId="1C7368E8" w14:textId="12C35E9D" w:rsidR="005538DA" w:rsidDel="00BE537C" w:rsidRDefault="005538DA" w:rsidP="00BE537C">
            <w:pPr>
              <w:rPr>
                <w:del w:id="427" w:author="Pierre Demolliens" w:date="2019-02-19T19:37:00Z"/>
              </w:rPr>
              <w:pPrChange w:id="428" w:author="Pierre Demolliens" w:date="2019-02-19T19:37:00Z">
                <w:pPr/>
              </w:pPrChange>
            </w:pPr>
          </w:p>
        </w:tc>
        <w:tc>
          <w:tcPr>
            <w:tcW w:w="1696" w:type="dxa"/>
            <w:vAlign w:val="center"/>
          </w:tcPr>
          <w:p w14:paraId="772A0CEA" w14:textId="6C117317" w:rsidR="005538DA" w:rsidDel="00BE537C" w:rsidRDefault="005538DA" w:rsidP="00BE537C">
            <w:pPr>
              <w:rPr>
                <w:del w:id="429" w:author="Pierre Demolliens" w:date="2019-02-19T19:37:00Z"/>
              </w:rPr>
              <w:pPrChange w:id="430" w:author="Pierre Demolliens" w:date="2019-02-19T19:37:00Z">
                <w:pPr>
                  <w:jc w:val="center"/>
                </w:pPr>
              </w:pPrChange>
            </w:pPr>
          </w:p>
        </w:tc>
      </w:tr>
      <w:tr w:rsidR="005538DA" w:rsidDel="00BE537C" w14:paraId="299C11A8" w14:textId="51805FE3" w:rsidTr="005538DA">
        <w:trPr>
          <w:del w:id="431" w:author="Pierre Demolliens" w:date="2019-02-19T19:37:00Z"/>
        </w:trPr>
        <w:tc>
          <w:tcPr>
            <w:tcW w:w="1705" w:type="dxa"/>
          </w:tcPr>
          <w:p w14:paraId="2C090989" w14:textId="67D6E842" w:rsidR="005538DA" w:rsidDel="00BE537C" w:rsidRDefault="005538DA" w:rsidP="00BE537C">
            <w:pPr>
              <w:rPr>
                <w:del w:id="432" w:author="Pierre Demolliens" w:date="2019-02-19T19:37:00Z"/>
              </w:rPr>
              <w:pPrChange w:id="433" w:author="Pierre Demolliens" w:date="2019-02-19T19:37:00Z">
                <w:pPr/>
              </w:pPrChange>
            </w:pPr>
            <w:del w:id="434" w:author="Pierre Demolliens" w:date="2019-02-19T19:37:00Z">
              <w:r w:rsidDel="00BE537C">
                <w:delText>Sorties</w:delText>
              </w:r>
            </w:del>
          </w:p>
        </w:tc>
        <w:tc>
          <w:tcPr>
            <w:tcW w:w="3110" w:type="dxa"/>
          </w:tcPr>
          <w:p w14:paraId="71BF8F27" w14:textId="204C5D61" w:rsidR="005538DA" w:rsidDel="00BE537C" w:rsidRDefault="005538DA" w:rsidP="00BE537C">
            <w:pPr>
              <w:rPr>
                <w:del w:id="435" w:author="Pierre Demolliens" w:date="2019-02-19T19:37:00Z"/>
              </w:rPr>
              <w:pPrChange w:id="436" w:author="Pierre Demolliens" w:date="2019-02-19T19:37:00Z">
                <w:pPr/>
              </w:pPrChange>
            </w:pPr>
            <w:del w:id="437" w:author="Pierre Demolliens" w:date="2019-02-19T19:37:00Z">
              <w:r w:rsidDel="00BE537C">
                <w:delText>Résultat du test</w:delText>
              </w:r>
            </w:del>
          </w:p>
        </w:tc>
        <w:tc>
          <w:tcPr>
            <w:tcW w:w="2551" w:type="dxa"/>
          </w:tcPr>
          <w:p w14:paraId="5CE3C8D2" w14:textId="2CA70A49" w:rsidR="005538DA" w:rsidDel="00BE537C" w:rsidRDefault="005538DA" w:rsidP="00BE537C">
            <w:pPr>
              <w:rPr>
                <w:del w:id="438" w:author="Pierre Demolliens" w:date="2019-02-19T19:37:00Z"/>
              </w:rPr>
              <w:pPrChange w:id="439" w:author="Pierre Demolliens" w:date="2019-02-19T19:37:00Z">
                <w:pPr/>
              </w:pPrChange>
            </w:pPr>
          </w:p>
        </w:tc>
        <w:tc>
          <w:tcPr>
            <w:tcW w:w="1696" w:type="dxa"/>
            <w:vAlign w:val="center"/>
          </w:tcPr>
          <w:p w14:paraId="2CC2846F" w14:textId="1F426744" w:rsidR="005538DA" w:rsidDel="00BE537C" w:rsidRDefault="005538DA" w:rsidP="00BE537C">
            <w:pPr>
              <w:rPr>
                <w:del w:id="440" w:author="Pierre Demolliens" w:date="2019-02-19T19:37:00Z"/>
                <w:b/>
              </w:rPr>
              <w:pPrChange w:id="441" w:author="Pierre Demolliens" w:date="2019-02-19T19:37:00Z">
                <w:pPr>
                  <w:jc w:val="center"/>
                </w:pPr>
              </w:pPrChange>
            </w:pPr>
          </w:p>
        </w:tc>
      </w:tr>
      <w:tr w:rsidR="005538DA" w:rsidDel="00BE537C" w14:paraId="6836F480" w14:textId="63AF45EC" w:rsidTr="005538DA">
        <w:trPr>
          <w:del w:id="442" w:author="Pierre Demolliens" w:date="2019-02-19T19:37:00Z"/>
        </w:trPr>
        <w:tc>
          <w:tcPr>
            <w:tcW w:w="1705" w:type="dxa"/>
          </w:tcPr>
          <w:p w14:paraId="635E2D0D" w14:textId="16AFEB9D" w:rsidR="005538DA" w:rsidDel="00BE537C" w:rsidRDefault="005538DA" w:rsidP="00BE537C">
            <w:pPr>
              <w:rPr>
                <w:del w:id="443" w:author="Pierre Demolliens" w:date="2019-02-19T19:37:00Z"/>
              </w:rPr>
              <w:pPrChange w:id="444" w:author="Pierre Demolliens" w:date="2019-02-19T19:37:00Z">
                <w:pPr/>
              </w:pPrChange>
            </w:pPr>
            <w:del w:id="445" w:author="Pierre Demolliens" w:date="2019-02-19T19:37:00Z">
              <w:r w:rsidDel="00BE537C">
                <w:delText>Hypothèses et contraintes</w:delText>
              </w:r>
            </w:del>
          </w:p>
        </w:tc>
        <w:tc>
          <w:tcPr>
            <w:tcW w:w="3110" w:type="dxa"/>
          </w:tcPr>
          <w:p w14:paraId="2EF32F74" w14:textId="75EE94B6" w:rsidR="005538DA" w:rsidDel="00BE537C" w:rsidRDefault="005538DA" w:rsidP="00BE537C">
            <w:pPr>
              <w:rPr>
                <w:del w:id="446" w:author="Pierre Demolliens" w:date="2019-02-19T19:37:00Z"/>
              </w:rPr>
              <w:pPrChange w:id="447" w:author="Pierre Demolliens" w:date="2019-02-19T19:37:00Z">
                <w:pPr/>
              </w:pPrChange>
            </w:pPr>
          </w:p>
        </w:tc>
        <w:tc>
          <w:tcPr>
            <w:tcW w:w="2551" w:type="dxa"/>
          </w:tcPr>
          <w:p w14:paraId="427045EA" w14:textId="5CCC108A" w:rsidR="005538DA" w:rsidDel="00BE537C" w:rsidRDefault="005538DA" w:rsidP="00BE537C">
            <w:pPr>
              <w:rPr>
                <w:del w:id="448" w:author="Pierre Demolliens" w:date="2019-02-19T19:37:00Z"/>
              </w:rPr>
              <w:pPrChange w:id="449" w:author="Pierre Demolliens" w:date="2019-02-19T19:37:00Z">
                <w:pPr/>
              </w:pPrChange>
            </w:pPr>
          </w:p>
        </w:tc>
        <w:tc>
          <w:tcPr>
            <w:tcW w:w="1696" w:type="dxa"/>
            <w:vAlign w:val="center"/>
          </w:tcPr>
          <w:p w14:paraId="10BAF44E" w14:textId="1BA352E1" w:rsidR="005538DA" w:rsidDel="00BE537C" w:rsidRDefault="005538DA" w:rsidP="00BE537C">
            <w:pPr>
              <w:rPr>
                <w:del w:id="450" w:author="Pierre Demolliens" w:date="2019-02-19T19:37:00Z"/>
              </w:rPr>
              <w:pPrChange w:id="451" w:author="Pierre Demolliens" w:date="2019-02-19T19:37:00Z">
                <w:pPr>
                  <w:jc w:val="center"/>
                </w:pPr>
              </w:pPrChange>
            </w:pPr>
          </w:p>
        </w:tc>
      </w:tr>
      <w:tr w:rsidR="005538DA" w:rsidDel="00BE537C" w14:paraId="0A99C7B3" w14:textId="426FF98D" w:rsidTr="005538DA">
        <w:trPr>
          <w:del w:id="452" w:author="Pierre Demolliens" w:date="2019-02-19T19:37:00Z"/>
        </w:trPr>
        <w:tc>
          <w:tcPr>
            <w:tcW w:w="1705" w:type="dxa"/>
          </w:tcPr>
          <w:p w14:paraId="1F4ED22E" w14:textId="4B0E2DAD" w:rsidR="005538DA" w:rsidDel="00BE537C" w:rsidRDefault="005538DA" w:rsidP="00BE537C">
            <w:pPr>
              <w:rPr>
                <w:del w:id="453" w:author="Pierre Demolliens" w:date="2019-02-19T19:37:00Z"/>
              </w:rPr>
              <w:pPrChange w:id="454" w:author="Pierre Demolliens" w:date="2019-02-19T19:37:00Z">
                <w:pPr/>
              </w:pPrChange>
            </w:pPr>
            <w:del w:id="455" w:author="Pierre Demolliens" w:date="2019-02-19T19:37:00Z">
              <w:r w:rsidDel="00BE537C">
                <w:delText>Résultats attendus et critères</w:delText>
              </w:r>
            </w:del>
          </w:p>
        </w:tc>
        <w:tc>
          <w:tcPr>
            <w:tcW w:w="3110" w:type="dxa"/>
          </w:tcPr>
          <w:p w14:paraId="2DE1F5F8" w14:textId="79FB1AE3" w:rsidR="005538DA" w:rsidDel="00BE537C" w:rsidRDefault="005538DA" w:rsidP="00BE537C">
            <w:pPr>
              <w:rPr>
                <w:del w:id="456" w:author="Pierre Demolliens" w:date="2019-02-19T19:37:00Z"/>
              </w:rPr>
              <w:pPrChange w:id="457" w:author="Pierre Demolliens" w:date="2019-02-19T19:37:00Z">
                <w:pPr/>
              </w:pPrChange>
            </w:pPr>
          </w:p>
        </w:tc>
        <w:tc>
          <w:tcPr>
            <w:tcW w:w="2551" w:type="dxa"/>
          </w:tcPr>
          <w:p w14:paraId="50A5FAF7" w14:textId="051AE536" w:rsidR="005538DA" w:rsidDel="00BE537C" w:rsidRDefault="005538DA" w:rsidP="00BE537C">
            <w:pPr>
              <w:rPr>
                <w:del w:id="458" w:author="Pierre Demolliens" w:date="2019-02-19T19:37:00Z"/>
              </w:rPr>
              <w:pPrChange w:id="459" w:author="Pierre Demolliens" w:date="2019-02-19T19:37:00Z">
                <w:pPr/>
              </w:pPrChange>
            </w:pPr>
            <w:del w:id="460" w:author="Pierre Demolliens" w:date="2019-02-19T19:37:00Z">
              <w:r w:rsidDel="00BE537C">
                <w:delText>Cf. ci-dessous</w:delText>
              </w:r>
            </w:del>
          </w:p>
        </w:tc>
        <w:tc>
          <w:tcPr>
            <w:tcW w:w="1696" w:type="dxa"/>
            <w:vAlign w:val="center"/>
          </w:tcPr>
          <w:p w14:paraId="474B60DD" w14:textId="73D80CCD" w:rsidR="005538DA" w:rsidDel="00BE537C" w:rsidRDefault="005538DA" w:rsidP="00BE537C">
            <w:pPr>
              <w:rPr>
                <w:del w:id="461" w:author="Pierre Demolliens" w:date="2019-02-19T19:37:00Z"/>
              </w:rPr>
              <w:pPrChange w:id="462" w:author="Pierre Demolliens" w:date="2019-02-19T19:37:00Z">
                <w:pPr>
                  <w:jc w:val="center"/>
                </w:pPr>
              </w:pPrChange>
            </w:pPr>
          </w:p>
        </w:tc>
      </w:tr>
      <w:tr w:rsidR="005538DA" w:rsidDel="00BE537C" w14:paraId="2B9D614D" w14:textId="3E228F90" w:rsidTr="005538DA">
        <w:trPr>
          <w:del w:id="463" w:author="Pierre Demolliens" w:date="2019-02-19T19:37:00Z"/>
        </w:trPr>
        <w:tc>
          <w:tcPr>
            <w:tcW w:w="7366" w:type="dxa"/>
            <w:gridSpan w:val="3"/>
          </w:tcPr>
          <w:p w14:paraId="488EDC11" w14:textId="1D9CA529" w:rsidR="005538DA" w:rsidDel="00BE537C" w:rsidRDefault="005538DA" w:rsidP="00BE537C">
            <w:pPr>
              <w:rPr>
                <w:del w:id="464" w:author="Pierre Demolliens" w:date="2019-02-19T19:37:00Z"/>
              </w:rPr>
              <w:pPrChange w:id="465" w:author="Pierre Demolliens" w:date="2019-02-19T19:37:00Z">
                <w:pPr>
                  <w:jc w:val="center"/>
                </w:pPr>
              </w:pPrChange>
            </w:pPr>
            <w:del w:id="466" w:author="Pierre Demolliens" w:date="2019-02-19T19:37:00Z">
              <w:r w:rsidRPr="00F9383A" w:rsidDel="00BE537C">
                <w:rPr>
                  <w:b/>
                </w:rPr>
                <w:delText>Procédure de test</w:delText>
              </w:r>
            </w:del>
          </w:p>
        </w:tc>
        <w:tc>
          <w:tcPr>
            <w:tcW w:w="1696" w:type="dxa"/>
            <w:vAlign w:val="center"/>
          </w:tcPr>
          <w:p w14:paraId="0CDF9E18" w14:textId="1D78CB78" w:rsidR="005538DA" w:rsidRPr="00F9383A" w:rsidDel="00BE537C" w:rsidRDefault="005538DA" w:rsidP="00BE537C">
            <w:pPr>
              <w:rPr>
                <w:del w:id="467" w:author="Pierre Demolliens" w:date="2019-02-19T19:37:00Z"/>
                <w:b/>
              </w:rPr>
              <w:pPrChange w:id="468" w:author="Pierre Demolliens" w:date="2019-02-19T19:37:00Z">
                <w:pPr>
                  <w:jc w:val="center"/>
                </w:pPr>
              </w:pPrChange>
            </w:pPr>
          </w:p>
        </w:tc>
      </w:tr>
      <w:tr w:rsidR="005538DA" w:rsidRPr="00F9383A" w:rsidDel="00BE537C" w14:paraId="726F7F3C" w14:textId="5D58CBF9" w:rsidTr="005538DA">
        <w:trPr>
          <w:del w:id="469" w:author="Pierre Demolliens" w:date="2019-02-19T19:37:00Z"/>
        </w:trPr>
        <w:tc>
          <w:tcPr>
            <w:tcW w:w="1705" w:type="dxa"/>
          </w:tcPr>
          <w:p w14:paraId="4FAA9ABE" w14:textId="10812823" w:rsidR="005538DA" w:rsidRPr="00F9383A" w:rsidDel="00BE537C" w:rsidRDefault="005538DA" w:rsidP="00BE537C">
            <w:pPr>
              <w:rPr>
                <w:del w:id="470" w:author="Pierre Demolliens" w:date="2019-02-19T19:37:00Z"/>
                <w:b/>
              </w:rPr>
              <w:pPrChange w:id="471" w:author="Pierre Demolliens" w:date="2019-02-19T19:37:00Z">
                <w:pPr/>
              </w:pPrChange>
            </w:pPr>
            <w:del w:id="472" w:author="Pierre Demolliens" w:date="2019-02-19T19:37:00Z">
              <w:r w:rsidRPr="00F9383A" w:rsidDel="00BE537C">
                <w:rPr>
                  <w:b/>
                </w:rPr>
                <w:delText>Numéro d’étape</w:delText>
              </w:r>
            </w:del>
          </w:p>
        </w:tc>
        <w:tc>
          <w:tcPr>
            <w:tcW w:w="3110" w:type="dxa"/>
          </w:tcPr>
          <w:p w14:paraId="5EFF47B5" w14:textId="42D17756" w:rsidR="005538DA" w:rsidRPr="00F9383A" w:rsidDel="00BE537C" w:rsidRDefault="005538DA" w:rsidP="00BE537C">
            <w:pPr>
              <w:rPr>
                <w:del w:id="473" w:author="Pierre Demolliens" w:date="2019-02-19T19:37:00Z"/>
                <w:b/>
              </w:rPr>
              <w:pPrChange w:id="474" w:author="Pierre Demolliens" w:date="2019-02-19T19:37:00Z">
                <w:pPr/>
              </w:pPrChange>
            </w:pPr>
            <w:del w:id="475" w:author="Pierre Demolliens" w:date="2019-02-19T19:37:00Z">
              <w:r w:rsidRPr="00F9383A" w:rsidDel="00BE537C">
                <w:rPr>
                  <w:b/>
                </w:rPr>
                <w:delText>Action de l’opérateur</w:delText>
              </w:r>
            </w:del>
          </w:p>
        </w:tc>
        <w:tc>
          <w:tcPr>
            <w:tcW w:w="2551" w:type="dxa"/>
          </w:tcPr>
          <w:p w14:paraId="026EDF0C" w14:textId="0E19B383" w:rsidR="005538DA" w:rsidRPr="00F9383A" w:rsidDel="00BE537C" w:rsidRDefault="005538DA" w:rsidP="00BE537C">
            <w:pPr>
              <w:rPr>
                <w:del w:id="476" w:author="Pierre Demolliens" w:date="2019-02-19T19:37:00Z"/>
                <w:b/>
              </w:rPr>
              <w:pPrChange w:id="477" w:author="Pierre Demolliens" w:date="2019-02-19T19:37:00Z">
                <w:pPr/>
              </w:pPrChange>
            </w:pPr>
            <w:del w:id="478" w:author="Pierre Demolliens" w:date="2019-02-19T19:37:00Z">
              <w:r w:rsidRPr="00F9383A" w:rsidDel="00BE537C">
                <w:rPr>
                  <w:b/>
                </w:rPr>
                <w:delText>Résultat attendu et critère d’évaluation</w:delText>
              </w:r>
            </w:del>
          </w:p>
        </w:tc>
        <w:tc>
          <w:tcPr>
            <w:tcW w:w="1696" w:type="dxa"/>
            <w:vAlign w:val="center"/>
          </w:tcPr>
          <w:p w14:paraId="7230266F" w14:textId="0B086D61" w:rsidR="005538DA" w:rsidRPr="00F9383A" w:rsidDel="00BE537C" w:rsidRDefault="005538DA" w:rsidP="00BE537C">
            <w:pPr>
              <w:rPr>
                <w:del w:id="479" w:author="Pierre Demolliens" w:date="2019-02-19T19:37:00Z"/>
                <w:b/>
              </w:rPr>
              <w:pPrChange w:id="480" w:author="Pierre Demolliens" w:date="2019-02-19T19:37:00Z">
                <w:pPr>
                  <w:jc w:val="center"/>
                </w:pPr>
              </w:pPrChange>
            </w:pPr>
          </w:p>
        </w:tc>
      </w:tr>
      <w:tr w:rsidR="005538DA" w:rsidDel="00BE537C" w14:paraId="2F513E06" w14:textId="2DB0C2AB" w:rsidTr="005538DA">
        <w:trPr>
          <w:del w:id="481" w:author="Pierre Demolliens" w:date="2019-02-19T19:37:00Z"/>
        </w:trPr>
        <w:tc>
          <w:tcPr>
            <w:tcW w:w="1705" w:type="dxa"/>
          </w:tcPr>
          <w:p w14:paraId="3A7123A0" w14:textId="3D23AEC6" w:rsidR="005538DA" w:rsidDel="00BE537C" w:rsidRDefault="005538DA" w:rsidP="00BE537C">
            <w:pPr>
              <w:rPr>
                <w:del w:id="482" w:author="Pierre Demolliens" w:date="2019-02-19T19:37:00Z"/>
              </w:rPr>
              <w:pPrChange w:id="483" w:author="Pierre Demolliens" w:date="2019-02-19T19:37:00Z">
                <w:pPr/>
              </w:pPrChange>
            </w:pPr>
            <w:del w:id="484" w:author="Pierre Demolliens" w:date="2019-02-19T19:37:00Z">
              <w:r w:rsidDel="00BE537C">
                <w:delText>1</w:delText>
              </w:r>
            </w:del>
          </w:p>
        </w:tc>
        <w:tc>
          <w:tcPr>
            <w:tcW w:w="3110" w:type="dxa"/>
          </w:tcPr>
          <w:p w14:paraId="2170813A" w14:textId="1CF4A5D1" w:rsidR="005538DA" w:rsidDel="00BE537C" w:rsidRDefault="005538DA" w:rsidP="00BE537C">
            <w:pPr>
              <w:rPr>
                <w:del w:id="485" w:author="Pierre Demolliens" w:date="2019-02-19T19:37:00Z"/>
              </w:rPr>
              <w:pPrChange w:id="486" w:author="Pierre Demolliens" w:date="2019-02-19T19:37:00Z">
                <w:pPr/>
              </w:pPrChange>
            </w:pPr>
          </w:p>
        </w:tc>
        <w:tc>
          <w:tcPr>
            <w:tcW w:w="2551" w:type="dxa"/>
          </w:tcPr>
          <w:p w14:paraId="741A4836" w14:textId="708A0C21" w:rsidR="005538DA" w:rsidDel="00BE537C" w:rsidRDefault="005538DA" w:rsidP="00BE537C">
            <w:pPr>
              <w:rPr>
                <w:del w:id="487" w:author="Pierre Demolliens" w:date="2019-02-19T19:37:00Z"/>
              </w:rPr>
              <w:pPrChange w:id="488" w:author="Pierre Demolliens" w:date="2019-02-19T19:37:00Z">
                <w:pPr/>
              </w:pPrChange>
            </w:pPr>
          </w:p>
        </w:tc>
        <w:tc>
          <w:tcPr>
            <w:tcW w:w="1696" w:type="dxa"/>
            <w:vAlign w:val="center"/>
          </w:tcPr>
          <w:p w14:paraId="6814C511" w14:textId="78B75E7C" w:rsidR="005538DA" w:rsidDel="00BE537C" w:rsidRDefault="00BB53FF" w:rsidP="00BE537C">
            <w:pPr>
              <w:rPr>
                <w:del w:id="489" w:author="Pierre Demolliens" w:date="2019-02-19T19:37:00Z"/>
              </w:rPr>
              <w:pPrChange w:id="490" w:author="Pierre Demolliens" w:date="2019-02-19T19:37:00Z">
                <w:pPr>
                  <w:jc w:val="center"/>
                </w:pPr>
              </w:pPrChange>
            </w:pPr>
            <w:del w:id="491" w:author="Pierre Demolliens" w:date="2019-02-19T19:37:00Z">
              <w:r w:rsidRPr="00BB53FF" w:rsidDel="00BE537C">
                <w:rPr>
                  <w:color w:val="FF0000"/>
                </w:rPr>
                <w:delText>N</w:delText>
              </w:r>
              <w:r w:rsidR="005538DA" w:rsidRPr="00BB53FF" w:rsidDel="00BE537C">
                <w:rPr>
                  <w:color w:val="FF0000"/>
                </w:rPr>
                <w:delText>OK</w:delText>
              </w:r>
            </w:del>
          </w:p>
        </w:tc>
      </w:tr>
    </w:tbl>
    <w:p w14:paraId="429D859E" w14:textId="77777777" w:rsidR="004C06B7" w:rsidRDefault="004C06B7" w:rsidP="00BE537C">
      <w:pPr>
        <w:pPrChange w:id="492" w:author="Pierre Demolliens" w:date="2019-02-19T19:38:00Z">
          <w:pPr/>
        </w:pPrChange>
      </w:pPr>
    </w:p>
    <w:sectPr w:rsidR="004C06B7" w:rsidSect="00511273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7F09C" w14:textId="77777777" w:rsidR="002A002E" w:rsidRDefault="002A002E" w:rsidP="00511273">
      <w:pPr>
        <w:spacing w:after="0" w:line="240" w:lineRule="auto"/>
      </w:pPr>
      <w:r>
        <w:separator/>
      </w:r>
    </w:p>
  </w:endnote>
  <w:endnote w:type="continuationSeparator" w:id="0">
    <w:p w14:paraId="2B10DEB5" w14:textId="77777777" w:rsidR="002A002E" w:rsidRDefault="002A002E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941C6" w14:textId="77777777" w:rsidR="00A53588" w:rsidRDefault="00A53588" w:rsidP="007F44DB">
    <w:pPr>
      <w:pStyle w:val="Pieddepage"/>
      <w:pBdr>
        <w:bottom w:val="single" w:sz="6" w:space="1" w:color="auto"/>
      </w:pBdr>
    </w:pPr>
  </w:p>
  <w:p w14:paraId="3A6D3534" w14:textId="77777777" w:rsidR="00A53588" w:rsidRDefault="00A53588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0A9ED16D" w14:textId="77777777" w:rsidR="00A53588" w:rsidRDefault="00A535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E354" w14:textId="77777777" w:rsidR="00A53588" w:rsidRDefault="00A53588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A53588" w14:paraId="5F05237B" w14:textId="77777777" w:rsidTr="007F44DB">
      <w:tc>
        <w:tcPr>
          <w:tcW w:w="2835" w:type="dxa"/>
        </w:tcPr>
        <w:p w14:paraId="4E19E94D" w14:textId="77777777" w:rsidR="00A53588" w:rsidRDefault="00A53588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53181C5E" w14:textId="5E51BE05" w:rsidR="00A53588" w:rsidRDefault="003F774E" w:rsidP="007F44DB">
          <w:pPr>
            <w:pStyle w:val="Pieddepage"/>
          </w:pPr>
          <w:r>
            <w:t>Jordan Long</w:t>
          </w:r>
        </w:p>
      </w:tc>
    </w:tr>
    <w:tr w:rsidR="00A53588" w14:paraId="667AC3D1" w14:textId="77777777" w:rsidTr="007F44DB">
      <w:tc>
        <w:tcPr>
          <w:tcW w:w="2835" w:type="dxa"/>
        </w:tcPr>
        <w:p w14:paraId="632EFDA6" w14:textId="77777777" w:rsidR="00A53588" w:rsidRDefault="00A53588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1CC5AC96" w14:textId="26441652" w:rsidR="00A53588" w:rsidRDefault="003F774E" w:rsidP="007F44DB">
          <w:pPr>
            <w:pStyle w:val="Pieddepage"/>
          </w:pPr>
          <w:r>
            <w:t>Pierre Demolliens</w:t>
          </w:r>
        </w:p>
      </w:tc>
    </w:tr>
  </w:tbl>
  <w:p w14:paraId="0EB71427" w14:textId="77777777" w:rsidR="00A53588" w:rsidRPr="007F44DB" w:rsidRDefault="00A53588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5E7CB" w14:textId="77777777" w:rsidR="002A002E" w:rsidRDefault="002A002E" w:rsidP="00511273">
      <w:pPr>
        <w:spacing w:after="0" w:line="240" w:lineRule="auto"/>
      </w:pPr>
      <w:r>
        <w:separator/>
      </w:r>
    </w:p>
  </w:footnote>
  <w:footnote w:type="continuationSeparator" w:id="0">
    <w:p w14:paraId="7B4E5C94" w14:textId="77777777" w:rsidR="002A002E" w:rsidRDefault="002A002E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1660"/>
      <w:gridCol w:w="1561"/>
      <w:gridCol w:w="3497"/>
      <w:gridCol w:w="2344"/>
    </w:tblGrid>
    <w:tr w:rsidR="00A53588" w14:paraId="4A66E98B" w14:textId="77777777" w:rsidTr="00DC5D11">
      <w:trPr>
        <w:trHeight w:val="246"/>
      </w:trPr>
      <w:tc>
        <w:tcPr>
          <w:tcW w:w="1326" w:type="dxa"/>
          <w:vMerge w:val="restart"/>
        </w:tcPr>
        <w:p w14:paraId="0067B494" w14:textId="37055BD5" w:rsidR="00A53588" w:rsidRDefault="00BB53FF" w:rsidP="007F44D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63A0D1BE" wp14:editId="1E0E58C6">
                <wp:extent cx="916982" cy="324000"/>
                <wp:effectExtent l="0" t="0" r="0" b="0"/>
                <wp:docPr id="1" name="Image 1" descr="logo-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8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2587391B" w14:textId="09E1B88C" w:rsidR="00A53588" w:rsidRDefault="00A53588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vAlign w:val="center"/>
        </w:tcPr>
        <w:p w14:paraId="4FA68226" w14:textId="77777777" w:rsidR="00A53588" w:rsidRDefault="00A53588" w:rsidP="007F44DB">
          <w:pPr>
            <w:pStyle w:val="En-tte"/>
            <w:jc w:val="center"/>
          </w:pPr>
          <w:r>
            <w:t>Réponse à la norme 62304</w:t>
          </w:r>
        </w:p>
        <w:p w14:paraId="41DBBCA7" w14:textId="6B7EC566" w:rsidR="00A53588" w:rsidRDefault="00A53588" w:rsidP="007F44DB">
          <w:pPr>
            <w:pStyle w:val="En-tte"/>
            <w:jc w:val="center"/>
          </w:pPr>
          <w:r>
            <w:t>Rapport de tests logiciels</w:t>
          </w:r>
        </w:p>
      </w:tc>
      <w:tc>
        <w:tcPr>
          <w:tcW w:w="2404" w:type="dxa"/>
        </w:tcPr>
        <w:p w14:paraId="25E12C22" w14:textId="3EC0CD95" w:rsidR="00A53588" w:rsidRDefault="00A53588" w:rsidP="007F44DB">
          <w:pPr>
            <w:pStyle w:val="En-tte"/>
            <w:jc w:val="center"/>
          </w:pPr>
          <w:r>
            <w:t xml:space="preserve">Version : </w:t>
          </w:r>
          <w:ins w:id="493" w:author="Pierre Demolliens" w:date="2019-02-19T19:24:00Z">
            <w:r w:rsidR="00ED30B0">
              <w:t>2</w:t>
            </w:r>
          </w:ins>
          <w:del w:id="494" w:author="Pierre Demolliens" w:date="2019-02-19T19:24:00Z">
            <w:r w:rsidDel="00ED30B0">
              <w:delText>1</w:delText>
            </w:r>
          </w:del>
          <w:r>
            <w:t>.</w:t>
          </w:r>
          <w:r w:rsidR="00BB53FF">
            <w:t>0</w:t>
          </w:r>
        </w:p>
      </w:tc>
    </w:tr>
    <w:tr w:rsidR="00A53588" w14:paraId="231C402C" w14:textId="77777777" w:rsidTr="00DC5D11">
      <w:trPr>
        <w:trHeight w:val="246"/>
      </w:trPr>
      <w:tc>
        <w:tcPr>
          <w:tcW w:w="1326" w:type="dxa"/>
          <w:vMerge/>
        </w:tcPr>
        <w:p w14:paraId="691A677D" w14:textId="77777777" w:rsidR="00A53588" w:rsidRDefault="00A53588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35011920" w14:textId="77777777" w:rsidR="00A53588" w:rsidRDefault="00A53588">
          <w:pPr>
            <w:pStyle w:val="En-tte"/>
          </w:pPr>
        </w:p>
      </w:tc>
      <w:tc>
        <w:tcPr>
          <w:tcW w:w="3676" w:type="dxa"/>
          <w:vMerge/>
        </w:tcPr>
        <w:p w14:paraId="062DBDFD" w14:textId="77777777" w:rsidR="00A53588" w:rsidRDefault="00A53588">
          <w:pPr>
            <w:pStyle w:val="En-tte"/>
          </w:pPr>
        </w:p>
      </w:tc>
      <w:tc>
        <w:tcPr>
          <w:tcW w:w="2404" w:type="dxa"/>
        </w:tcPr>
        <w:p w14:paraId="23DE52D3" w14:textId="12B514EB" w:rsidR="00A53588" w:rsidRDefault="00A53588" w:rsidP="007F44DB">
          <w:pPr>
            <w:pStyle w:val="En-tte"/>
            <w:jc w:val="center"/>
          </w:pPr>
          <w:r>
            <w:t xml:space="preserve">Création : </w:t>
          </w:r>
          <w:del w:id="495" w:author="Pierre Demolliens" w:date="2019-02-19T19:24:00Z">
            <w:r w:rsidR="003F774E" w:rsidDel="00ED30B0">
              <w:delText>04</w:delText>
            </w:r>
          </w:del>
          <w:ins w:id="496" w:author="Pierre Demolliens" w:date="2019-02-19T19:24:00Z">
            <w:r w:rsidR="00ED30B0">
              <w:t>19</w:t>
            </w:r>
          </w:ins>
          <w:r w:rsidRPr="00446F2E">
            <w:t>/</w:t>
          </w:r>
          <w:r w:rsidR="003F774E">
            <w:t>02</w:t>
          </w:r>
          <w:r w:rsidRPr="00446F2E">
            <w:t>/</w:t>
          </w:r>
          <w:r w:rsidR="003F774E">
            <w:t>2019</w:t>
          </w:r>
        </w:p>
      </w:tc>
    </w:tr>
  </w:tbl>
  <w:p w14:paraId="0DD69175" w14:textId="77777777" w:rsidR="00A53588" w:rsidRDefault="00A5358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E36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9437EA"/>
    <w:multiLevelType w:val="hybridMultilevel"/>
    <w:tmpl w:val="A3D4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52A96"/>
    <w:multiLevelType w:val="hybridMultilevel"/>
    <w:tmpl w:val="FE56C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874C2"/>
    <w:multiLevelType w:val="hybridMultilevel"/>
    <w:tmpl w:val="151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B22"/>
    <w:multiLevelType w:val="hybridMultilevel"/>
    <w:tmpl w:val="0220E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27861"/>
    <w:multiLevelType w:val="hybridMultilevel"/>
    <w:tmpl w:val="6246799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A145A"/>
    <w:multiLevelType w:val="hybridMultilevel"/>
    <w:tmpl w:val="0EA63A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52203"/>
    <w:multiLevelType w:val="hybridMultilevel"/>
    <w:tmpl w:val="1192665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52F40"/>
    <w:multiLevelType w:val="hybridMultilevel"/>
    <w:tmpl w:val="E126EC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BF303A"/>
    <w:multiLevelType w:val="hybridMultilevel"/>
    <w:tmpl w:val="CDDE4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3100AA"/>
    <w:multiLevelType w:val="hybridMultilevel"/>
    <w:tmpl w:val="68CE0A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1930B9"/>
    <w:multiLevelType w:val="hybridMultilevel"/>
    <w:tmpl w:val="E72637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63244"/>
    <w:multiLevelType w:val="hybridMultilevel"/>
    <w:tmpl w:val="1C8CA1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30B2621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3A64C3B"/>
    <w:multiLevelType w:val="hybridMultilevel"/>
    <w:tmpl w:val="7B70F0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D72BB"/>
    <w:multiLevelType w:val="hybridMultilevel"/>
    <w:tmpl w:val="9BAC9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C4C5E"/>
    <w:multiLevelType w:val="hybridMultilevel"/>
    <w:tmpl w:val="FBAC7E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F149D0"/>
    <w:multiLevelType w:val="hybridMultilevel"/>
    <w:tmpl w:val="014614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5C7032"/>
    <w:multiLevelType w:val="hybridMultilevel"/>
    <w:tmpl w:val="EF006C6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74FB4"/>
    <w:multiLevelType w:val="hybridMultilevel"/>
    <w:tmpl w:val="E23A7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5583A"/>
    <w:multiLevelType w:val="hybridMultilevel"/>
    <w:tmpl w:val="FBC44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44338"/>
    <w:multiLevelType w:val="hybridMultilevel"/>
    <w:tmpl w:val="E53232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0128EB"/>
    <w:multiLevelType w:val="hybridMultilevel"/>
    <w:tmpl w:val="152ED74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AF6B1A"/>
    <w:multiLevelType w:val="hybridMultilevel"/>
    <w:tmpl w:val="2D825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07DF0"/>
    <w:multiLevelType w:val="hybridMultilevel"/>
    <w:tmpl w:val="5F7C8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882F76"/>
    <w:multiLevelType w:val="hybridMultilevel"/>
    <w:tmpl w:val="0FA476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A00A13"/>
    <w:multiLevelType w:val="hybridMultilevel"/>
    <w:tmpl w:val="3600FA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637034"/>
    <w:multiLevelType w:val="hybridMultilevel"/>
    <w:tmpl w:val="7CF8CF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1D37A2"/>
    <w:multiLevelType w:val="hybridMultilevel"/>
    <w:tmpl w:val="F7481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45A6A"/>
    <w:multiLevelType w:val="hybridMultilevel"/>
    <w:tmpl w:val="C7AC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258BC"/>
    <w:multiLevelType w:val="hybridMultilevel"/>
    <w:tmpl w:val="F53C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623DC4"/>
    <w:multiLevelType w:val="hybridMultilevel"/>
    <w:tmpl w:val="B436F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95127C"/>
    <w:multiLevelType w:val="hybridMultilevel"/>
    <w:tmpl w:val="7F9CF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162EE6"/>
    <w:multiLevelType w:val="hybridMultilevel"/>
    <w:tmpl w:val="5A469458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4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118045D"/>
    <w:multiLevelType w:val="hybridMultilevel"/>
    <w:tmpl w:val="0F5446C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E71F0"/>
    <w:multiLevelType w:val="hybridMultilevel"/>
    <w:tmpl w:val="1C3207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575648D"/>
    <w:multiLevelType w:val="hybridMultilevel"/>
    <w:tmpl w:val="79E0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65E8C"/>
    <w:multiLevelType w:val="hybridMultilevel"/>
    <w:tmpl w:val="083AE4B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7A50A3"/>
    <w:multiLevelType w:val="hybridMultilevel"/>
    <w:tmpl w:val="9A04F2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B56C09"/>
    <w:multiLevelType w:val="hybridMultilevel"/>
    <w:tmpl w:val="B4F49B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1220C1"/>
    <w:multiLevelType w:val="hybridMultilevel"/>
    <w:tmpl w:val="751E7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A08A3"/>
    <w:multiLevelType w:val="hybridMultilevel"/>
    <w:tmpl w:val="05F87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6"/>
  </w:num>
  <w:num w:numId="4">
    <w:abstractNumId w:val="32"/>
  </w:num>
  <w:num w:numId="5">
    <w:abstractNumId w:val="37"/>
  </w:num>
  <w:num w:numId="6">
    <w:abstractNumId w:val="33"/>
  </w:num>
  <w:num w:numId="7">
    <w:abstractNumId w:val="12"/>
  </w:num>
  <w:num w:numId="8">
    <w:abstractNumId w:val="8"/>
  </w:num>
  <w:num w:numId="9">
    <w:abstractNumId w:val="42"/>
  </w:num>
  <w:num w:numId="10">
    <w:abstractNumId w:val="25"/>
  </w:num>
  <w:num w:numId="11">
    <w:abstractNumId w:val="24"/>
  </w:num>
  <w:num w:numId="12">
    <w:abstractNumId w:val="17"/>
  </w:num>
  <w:num w:numId="13">
    <w:abstractNumId w:val="38"/>
  </w:num>
  <w:num w:numId="14">
    <w:abstractNumId w:val="16"/>
  </w:num>
  <w:num w:numId="15">
    <w:abstractNumId w:val="9"/>
  </w:num>
  <w:num w:numId="16">
    <w:abstractNumId w:val="36"/>
  </w:num>
  <w:num w:numId="17">
    <w:abstractNumId w:val="39"/>
  </w:num>
  <w:num w:numId="18">
    <w:abstractNumId w:val="2"/>
  </w:num>
  <w:num w:numId="19">
    <w:abstractNumId w:val="14"/>
  </w:num>
  <w:num w:numId="20">
    <w:abstractNumId w:val="10"/>
  </w:num>
  <w:num w:numId="21">
    <w:abstractNumId w:val="40"/>
  </w:num>
  <w:num w:numId="22">
    <w:abstractNumId w:val="26"/>
  </w:num>
  <w:num w:numId="23">
    <w:abstractNumId w:val="30"/>
  </w:num>
  <w:num w:numId="24">
    <w:abstractNumId w:val="3"/>
  </w:num>
  <w:num w:numId="25">
    <w:abstractNumId w:val="29"/>
  </w:num>
  <w:num w:numId="26">
    <w:abstractNumId w:val="19"/>
  </w:num>
  <w:num w:numId="27">
    <w:abstractNumId w:val="0"/>
  </w:num>
  <w:num w:numId="28">
    <w:abstractNumId w:val="31"/>
  </w:num>
  <w:num w:numId="29">
    <w:abstractNumId w:val="18"/>
  </w:num>
  <w:num w:numId="30">
    <w:abstractNumId w:val="7"/>
  </w:num>
  <w:num w:numId="31">
    <w:abstractNumId w:val="35"/>
  </w:num>
  <w:num w:numId="32">
    <w:abstractNumId w:val="22"/>
  </w:num>
  <w:num w:numId="33">
    <w:abstractNumId w:val="13"/>
  </w:num>
  <w:num w:numId="34">
    <w:abstractNumId w:val="41"/>
  </w:num>
  <w:num w:numId="35">
    <w:abstractNumId w:val="27"/>
  </w:num>
  <w:num w:numId="36">
    <w:abstractNumId w:val="1"/>
  </w:num>
  <w:num w:numId="37">
    <w:abstractNumId w:val="4"/>
  </w:num>
  <w:num w:numId="38">
    <w:abstractNumId w:val="15"/>
  </w:num>
  <w:num w:numId="39">
    <w:abstractNumId w:val="23"/>
  </w:num>
  <w:num w:numId="40">
    <w:abstractNumId w:val="28"/>
  </w:num>
  <w:num w:numId="41">
    <w:abstractNumId w:val="20"/>
  </w:num>
  <w:num w:numId="42">
    <w:abstractNumId w:val="11"/>
  </w:num>
  <w:num w:numId="43">
    <w:abstractNumId w:val="21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042A"/>
    <w:rsid w:val="00005347"/>
    <w:rsid w:val="00005B10"/>
    <w:rsid w:val="00007A5E"/>
    <w:rsid w:val="00007ADB"/>
    <w:rsid w:val="000102A0"/>
    <w:rsid w:val="0001075E"/>
    <w:rsid w:val="00011197"/>
    <w:rsid w:val="000148FE"/>
    <w:rsid w:val="00016D29"/>
    <w:rsid w:val="000209DF"/>
    <w:rsid w:val="000233A9"/>
    <w:rsid w:val="000257D1"/>
    <w:rsid w:val="00027050"/>
    <w:rsid w:val="00036B75"/>
    <w:rsid w:val="00037E7B"/>
    <w:rsid w:val="00043FD2"/>
    <w:rsid w:val="00044147"/>
    <w:rsid w:val="000442FA"/>
    <w:rsid w:val="00045C0E"/>
    <w:rsid w:val="00045D61"/>
    <w:rsid w:val="0005007C"/>
    <w:rsid w:val="00050C81"/>
    <w:rsid w:val="00051231"/>
    <w:rsid w:val="00051874"/>
    <w:rsid w:val="00052AD4"/>
    <w:rsid w:val="0005312D"/>
    <w:rsid w:val="00063672"/>
    <w:rsid w:val="00070019"/>
    <w:rsid w:val="000736DA"/>
    <w:rsid w:val="00074F4F"/>
    <w:rsid w:val="00075A05"/>
    <w:rsid w:val="00075ABC"/>
    <w:rsid w:val="00076290"/>
    <w:rsid w:val="00081BF4"/>
    <w:rsid w:val="0008412C"/>
    <w:rsid w:val="00087118"/>
    <w:rsid w:val="00090CF7"/>
    <w:rsid w:val="00094244"/>
    <w:rsid w:val="00095408"/>
    <w:rsid w:val="000954F3"/>
    <w:rsid w:val="000963BB"/>
    <w:rsid w:val="00096C6E"/>
    <w:rsid w:val="00097167"/>
    <w:rsid w:val="000A0F75"/>
    <w:rsid w:val="000A12C6"/>
    <w:rsid w:val="000A2B87"/>
    <w:rsid w:val="000A4A64"/>
    <w:rsid w:val="000A6BA5"/>
    <w:rsid w:val="000A7742"/>
    <w:rsid w:val="000B14A3"/>
    <w:rsid w:val="000B3083"/>
    <w:rsid w:val="000B45BC"/>
    <w:rsid w:val="000B4DF1"/>
    <w:rsid w:val="000B7B0C"/>
    <w:rsid w:val="000C245F"/>
    <w:rsid w:val="000C2E29"/>
    <w:rsid w:val="000C312C"/>
    <w:rsid w:val="000C3F2A"/>
    <w:rsid w:val="000C4405"/>
    <w:rsid w:val="000C7DFB"/>
    <w:rsid w:val="000D6A1E"/>
    <w:rsid w:val="000D6FF2"/>
    <w:rsid w:val="000E0CD7"/>
    <w:rsid w:val="000E68F4"/>
    <w:rsid w:val="000E6F55"/>
    <w:rsid w:val="00102C58"/>
    <w:rsid w:val="00106154"/>
    <w:rsid w:val="00106179"/>
    <w:rsid w:val="00106886"/>
    <w:rsid w:val="00107608"/>
    <w:rsid w:val="0010765B"/>
    <w:rsid w:val="001107F7"/>
    <w:rsid w:val="00111AAA"/>
    <w:rsid w:val="00114783"/>
    <w:rsid w:val="00115AF1"/>
    <w:rsid w:val="00117210"/>
    <w:rsid w:val="0012509D"/>
    <w:rsid w:val="001302B1"/>
    <w:rsid w:val="00130EE6"/>
    <w:rsid w:val="00131215"/>
    <w:rsid w:val="00131351"/>
    <w:rsid w:val="00131A41"/>
    <w:rsid w:val="00136659"/>
    <w:rsid w:val="001371DC"/>
    <w:rsid w:val="00140BA0"/>
    <w:rsid w:val="0014166E"/>
    <w:rsid w:val="00146ED8"/>
    <w:rsid w:val="0015193A"/>
    <w:rsid w:val="00156537"/>
    <w:rsid w:val="001568E7"/>
    <w:rsid w:val="001569FB"/>
    <w:rsid w:val="001621FC"/>
    <w:rsid w:val="0016264B"/>
    <w:rsid w:val="00162E23"/>
    <w:rsid w:val="001676A9"/>
    <w:rsid w:val="0016799A"/>
    <w:rsid w:val="00176ACD"/>
    <w:rsid w:val="00180DAC"/>
    <w:rsid w:val="0018191C"/>
    <w:rsid w:val="001828D8"/>
    <w:rsid w:val="0018364F"/>
    <w:rsid w:val="001838B7"/>
    <w:rsid w:val="00183CD1"/>
    <w:rsid w:val="001849FE"/>
    <w:rsid w:val="00186A8C"/>
    <w:rsid w:val="00186E74"/>
    <w:rsid w:val="0019461A"/>
    <w:rsid w:val="00197A53"/>
    <w:rsid w:val="00197B73"/>
    <w:rsid w:val="001A6896"/>
    <w:rsid w:val="001B27FC"/>
    <w:rsid w:val="001B3B96"/>
    <w:rsid w:val="001B5953"/>
    <w:rsid w:val="001B771E"/>
    <w:rsid w:val="001B7CAE"/>
    <w:rsid w:val="001C307B"/>
    <w:rsid w:val="001C36EE"/>
    <w:rsid w:val="001C3893"/>
    <w:rsid w:val="001C3A0C"/>
    <w:rsid w:val="001C3BAE"/>
    <w:rsid w:val="001D08D7"/>
    <w:rsid w:val="001D375C"/>
    <w:rsid w:val="001D4467"/>
    <w:rsid w:val="001D59F3"/>
    <w:rsid w:val="001E0B7C"/>
    <w:rsid w:val="001E2185"/>
    <w:rsid w:val="001E2DDE"/>
    <w:rsid w:val="001E2FE1"/>
    <w:rsid w:val="001E69C9"/>
    <w:rsid w:val="001F26C4"/>
    <w:rsid w:val="001F2FE4"/>
    <w:rsid w:val="001F74A7"/>
    <w:rsid w:val="001F7723"/>
    <w:rsid w:val="00200235"/>
    <w:rsid w:val="0020036B"/>
    <w:rsid w:val="002041A1"/>
    <w:rsid w:val="00205A1E"/>
    <w:rsid w:val="00206F6D"/>
    <w:rsid w:val="002071CE"/>
    <w:rsid w:val="00212D49"/>
    <w:rsid w:val="00222450"/>
    <w:rsid w:val="00222FBC"/>
    <w:rsid w:val="00227B6A"/>
    <w:rsid w:val="00234716"/>
    <w:rsid w:val="0023509F"/>
    <w:rsid w:val="00235184"/>
    <w:rsid w:val="002364CB"/>
    <w:rsid w:val="0024121E"/>
    <w:rsid w:val="002452E5"/>
    <w:rsid w:val="00251557"/>
    <w:rsid w:val="002613B2"/>
    <w:rsid w:val="002624C0"/>
    <w:rsid w:val="00270399"/>
    <w:rsid w:val="00273AE6"/>
    <w:rsid w:val="002752AD"/>
    <w:rsid w:val="002835C6"/>
    <w:rsid w:val="00283B90"/>
    <w:rsid w:val="00285246"/>
    <w:rsid w:val="00292468"/>
    <w:rsid w:val="00293F40"/>
    <w:rsid w:val="002948FD"/>
    <w:rsid w:val="002A002E"/>
    <w:rsid w:val="002A1018"/>
    <w:rsid w:val="002A486F"/>
    <w:rsid w:val="002A5AA9"/>
    <w:rsid w:val="002A7735"/>
    <w:rsid w:val="002B14FD"/>
    <w:rsid w:val="002B1DFD"/>
    <w:rsid w:val="002B2D81"/>
    <w:rsid w:val="002B4E01"/>
    <w:rsid w:val="002B5FCF"/>
    <w:rsid w:val="002B765A"/>
    <w:rsid w:val="002C090A"/>
    <w:rsid w:val="002C0E21"/>
    <w:rsid w:val="002C1A07"/>
    <w:rsid w:val="002C1A9D"/>
    <w:rsid w:val="002C6DE7"/>
    <w:rsid w:val="002D0733"/>
    <w:rsid w:val="002D1D6F"/>
    <w:rsid w:val="002D2C63"/>
    <w:rsid w:val="002D3069"/>
    <w:rsid w:val="002D3EB6"/>
    <w:rsid w:val="002E310D"/>
    <w:rsid w:val="002E4706"/>
    <w:rsid w:val="002E4CDF"/>
    <w:rsid w:val="002E55A8"/>
    <w:rsid w:val="002E7441"/>
    <w:rsid w:val="002F3E42"/>
    <w:rsid w:val="002F62B3"/>
    <w:rsid w:val="002F7FBC"/>
    <w:rsid w:val="0030154E"/>
    <w:rsid w:val="00303A82"/>
    <w:rsid w:val="003044E1"/>
    <w:rsid w:val="0030682C"/>
    <w:rsid w:val="00306FD2"/>
    <w:rsid w:val="00307202"/>
    <w:rsid w:val="003134FB"/>
    <w:rsid w:val="00317060"/>
    <w:rsid w:val="00317BE8"/>
    <w:rsid w:val="00320CF0"/>
    <w:rsid w:val="0032710C"/>
    <w:rsid w:val="00331005"/>
    <w:rsid w:val="00333EBD"/>
    <w:rsid w:val="00334E9A"/>
    <w:rsid w:val="00341997"/>
    <w:rsid w:val="00343067"/>
    <w:rsid w:val="0034462E"/>
    <w:rsid w:val="0035379F"/>
    <w:rsid w:val="00354995"/>
    <w:rsid w:val="00363D70"/>
    <w:rsid w:val="003677CC"/>
    <w:rsid w:val="003714A1"/>
    <w:rsid w:val="0037398F"/>
    <w:rsid w:val="003739E6"/>
    <w:rsid w:val="00373E02"/>
    <w:rsid w:val="003747AE"/>
    <w:rsid w:val="00376C6E"/>
    <w:rsid w:val="00377AA1"/>
    <w:rsid w:val="003814BE"/>
    <w:rsid w:val="003857D9"/>
    <w:rsid w:val="00386800"/>
    <w:rsid w:val="0039273F"/>
    <w:rsid w:val="00395B2F"/>
    <w:rsid w:val="003A18C8"/>
    <w:rsid w:val="003A5D09"/>
    <w:rsid w:val="003A7F51"/>
    <w:rsid w:val="003B047D"/>
    <w:rsid w:val="003B17D3"/>
    <w:rsid w:val="003B3CB7"/>
    <w:rsid w:val="003B41C5"/>
    <w:rsid w:val="003B4CB9"/>
    <w:rsid w:val="003B4F26"/>
    <w:rsid w:val="003B5821"/>
    <w:rsid w:val="003B7DB8"/>
    <w:rsid w:val="003C000C"/>
    <w:rsid w:val="003D48F6"/>
    <w:rsid w:val="003E0986"/>
    <w:rsid w:val="003E1522"/>
    <w:rsid w:val="003E2AD5"/>
    <w:rsid w:val="003E30D8"/>
    <w:rsid w:val="003E4485"/>
    <w:rsid w:val="003E585D"/>
    <w:rsid w:val="003E5AF7"/>
    <w:rsid w:val="003E766C"/>
    <w:rsid w:val="003F0ADE"/>
    <w:rsid w:val="003F2E1C"/>
    <w:rsid w:val="003F345D"/>
    <w:rsid w:val="003F393F"/>
    <w:rsid w:val="003F60B8"/>
    <w:rsid w:val="003F774E"/>
    <w:rsid w:val="00400916"/>
    <w:rsid w:val="00400C20"/>
    <w:rsid w:val="00400DCE"/>
    <w:rsid w:val="004132E6"/>
    <w:rsid w:val="00413BAA"/>
    <w:rsid w:val="00414919"/>
    <w:rsid w:val="00414C07"/>
    <w:rsid w:val="0042226B"/>
    <w:rsid w:val="00422BDF"/>
    <w:rsid w:val="004247D1"/>
    <w:rsid w:val="004259FA"/>
    <w:rsid w:val="00427CB3"/>
    <w:rsid w:val="00430303"/>
    <w:rsid w:val="00430C14"/>
    <w:rsid w:val="0043328C"/>
    <w:rsid w:val="00433660"/>
    <w:rsid w:val="004361B7"/>
    <w:rsid w:val="004379D7"/>
    <w:rsid w:val="004420EA"/>
    <w:rsid w:val="00443C96"/>
    <w:rsid w:val="00446F2E"/>
    <w:rsid w:val="0045037B"/>
    <w:rsid w:val="00451405"/>
    <w:rsid w:val="00451ACD"/>
    <w:rsid w:val="004531DE"/>
    <w:rsid w:val="00454FA9"/>
    <w:rsid w:val="00455B93"/>
    <w:rsid w:val="00455BAA"/>
    <w:rsid w:val="00456100"/>
    <w:rsid w:val="0045657F"/>
    <w:rsid w:val="00457DB3"/>
    <w:rsid w:val="00457E3A"/>
    <w:rsid w:val="00460B7E"/>
    <w:rsid w:val="00461E23"/>
    <w:rsid w:val="00462294"/>
    <w:rsid w:val="00463208"/>
    <w:rsid w:val="00463E5C"/>
    <w:rsid w:val="004642B2"/>
    <w:rsid w:val="004670D9"/>
    <w:rsid w:val="00467521"/>
    <w:rsid w:val="0046778A"/>
    <w:rsid w:val="00473DD9"/>
    <w:rsid w:val="004748B3"/>
    <w:rsid w:val="004765AB"/>
    <w:rsid w:val="00481C79"/>
    <w:rsid w:val="00481CD7"/>
    <w:rsid w:val="00482BC5"/>
    <w:rsid w:val="00483005"/>
    <w:rsid w:val="00483B7E"/>
    <w:rsid w:val="004847F2"/>
    <w:rsid w:val="00492DC7"/>
    <w:rsid w:val="00493492"/>
    <w:rsid w:val="00494302"/>
    <w:rsid w:val="004950F8"/>
    <w:rsid w:val="0049646D"/>
    <w:rsid w:val="004A0621"/>
    <w:rsid w:val="004A24C4"/>
    <w:rsid w:val="004A3944"/>
    <w:rsid w:val="004A46F7"/>
    <w:rsid w:val="004C06B7"/>
    <w:rsid w:val="004C7159"/>
    <w:rsid w:val="004C7FD5"/>
    <w:rsid w:val="004D25C1"/>
    <w:rsid w:val="004D53D7"/>
    <w:rsid w:val="004D668A"/>
    <w:rsid w:val="004E74AA"/>
    <w:rsid w:val="004F2F45"/>
    <w:rsid w:val="004F482C"/>
    <w:rsid w:val="004F5EA3"/>
    <w:rsid w:val="004F7270"/>
    <w:rsid w:val="0050157A"/>
    <w:rsid w:val="00501B0F"/>
    <w:rsid w:val="0050338D"/>
    <w:rsid w:val="00506522"/>
    <w:rsid w:val="005065C0"/>
    <w:rsid w:val="00506EDB"/>
    <w:rsid w:val="00511273"/>
    <w:rsid w:val="00512650"/>
    <w:rsid w:val="005149DB"/>
    <w:rsid w:val="00516548"/>
    <w:rsid w:val="0051682F"/>
    <w:rsid w:val="00516AF1"/>
    <w:rsid w:val="00521CF2"/>
    <w:rsid w:val="0052232C"/>
    <w:rsid w:val="00524A25"/>
    <w:rsid w:val="00526F8B"/>
    <w:rsid w:val="00527CD1"/>
    <w:rsid w:val="00530425"/>
    <w:rsid w:val="0053108D"/>
    <w:rsid w:val="00531097"/>
    <w:rsid w:val="0053451E"/>
    <w:rsid w:val="00535624"/>
    <w:rsid w:val="00546639"/>
    <w:rsid w:val="00550AC6"/>
    <w:rsid w:val="00553198"/>
    <w:rsid w:val="005538DA"/>
    <w:rsid w:val="00553E41"/>
    <w:rsid w:val="00554E0B"/>
    <w:rsid w:val="00556CBC"/>
    <w:rsid w:val="00557490"/>
    <w:rsid w:val="005768DC"/>
    <w:rsid w:val="005811A5"/>
    <w:rsid w:val="0058257A"/>
    <w:rsid w:val="00585A28"/>
    <w:rsid w:val="00585D7C"/>
    <w:rsid w:val="005918F2"/>
    <w:rsid w:val="00593455"/>
    <w:rsid w:val="00597E95"/>
    <w:rsid w:val="005A0090"/>
    <w:rsid w:val="005A1560"/>
    <w:rsid w:val="005A5753"/>
    <w:rsid w:val="005A680E"/>
    <w:rsid w:val="005B0970"/>
    <w:rsid w:val="005B4000"/>
    <w:rsid w:val="005C2066"/>
    <w:rsid w:val="005C2D9F"/>
    <w:rsid w:val="005C3E25"/>
    <w:rsid w:val="005D0ED1"/>
    <w:rsid w:val="005D31AB"/>
    <w:rsid w:val="005E3B74"/>
    <w:rsid w:val="005E5B54"/>
    <w:rsid w:val="005E737A"/>
    <w:rsid w:val="005F1090"/>
    <w:rsid w:val="005F4281"/>
    <w:rsid w:val="005F5567"/>
    <w:rsid w:val="005F66B7"/>
    <w:rsid w:val="005F7A0E"/>
    <w:rsid w:val="006004B1"/>
    <w:rsid w:val="00601565"/>
    <w:rsid w:val="0060401E"/>
    <w:rsid w:val="00604B34"/>
    <w:rsid w:val="006056C4"/>
    <w:rsid w:val="00605917"/>
    <w:rsid w:val="0060651F"/>
    <w:rsid w:val="00613BED"/>
    <w:rsid w:val="006150B1"/>
    <w:rsid w:val="00615A42"/>
    <w:rsid w:val="006214EF"/>
    <w:rsid w:val="00621B2C"/>
    <w:rsid w:val="0062245D"/>
    <w:rsid w:val="00623ABB"/>
    <w:rsid w:val="00623FCF"/>
    <w:rsid w:val="0062437B"/>
    <w:rsid w:val="00624AC2"/>
    <w:rsid w:val="0062586C"/>
    <w:rsid w:val="006300E9"/>
    <w:rsid w:val="00630262"/>
    <w:rsid w:val="00630C69"/>
    <w:rsid w:val="0063464F"/>
    <w:rsid w:val="00637C8D"/>
    <w:rsid w:val="006429A0"/>
    <w:rsid w:val="00642A57"/>
    <w:rsid w:val="006434A0"/>
    <w:rsid w:val="00645CA2"/>
    <w:rsid w:val="00647AE8"/>
    <w:rsid w:val="00651B73"/>
    <w:rsid w:val="00652605"/>
    <w:rsid w:val="006538A1"/>
    <w:rsid w:val="00653B28"/>
    <w:rsid w:val="006540E6"/>
    <w:rsid w:val="006561E0"/>
    <w:rsid w:val="00660B46"/>
    <w:rsid w:val="00667192"/>
    <w:rsid w:val="00670166"/>
    <w:rsid w:val="00672CCC"/>
    <w:rsid w:val="006734D6"/>
    <w:rsid w:val="00673F69"/>
    <w:rsid w:val="00674881"/>
    <w:rsid w:val="0067651D"/>
    <w:rsid w:val="00676A48"/>
    <w:rsid w:val="00683BA6"/>
    <w:rsid w:val="006855DC"/>
    <w:rsid w:val="006858FE"/>
    <w:rsid w:val="006936F9"/>
    <w:rsid w:val="00693D3A"/>
    <w:rsid w:val="0069411F"/>
    <w:rsid w:val="00694F85"/>
    <w:rsid w:val="006975A2"/>
    <w:rsid w:val="006A077C"/>
    <w:rsid w:val="006A2049"/>
    <w:rsid w:val="006A2151"/>
    <w:rsid w:val="006A3E38"/>
    <w:rsid w:val="006A7266"/>
    <w:rsid w:val="006B088A"/>
    <w:rsid w:val="006B0A86"/>
    <w:rsid w:val="006B262B"/>
    <w:rsid w:val="006C1A33"/>
    <w:rsid w:val="006C3F64"/>
    <w:rsid w:val="006C519B"/>
    <w:rsid w:val="006C6DE0"/>
    <w:rsid w:val="006C78F6"/>
    <w:rsid w:val="006D0968"/>
    <w:rsid w:val="006D2DE5"/>
    <w:rsid w:val="006D5597"/>
    <w:rsid w:val="006D7170"/>
    <w:rsid w:val="006E1417"/>
    <w:rsid w:val="006E34E0"/>
    <w:rsid w:val="006E51C0"/>
    <w:rsid w:val="006E527F"/>
    <w:rsid w:val="006E6018"/>
    <w:rsid w:val="006E6306"/>
    <w:rsid w:val="006E7A96"/>
    <w:rsid w:val="006F5705"/>
    <w:rsid w:val="00704E2E"/>
    <w:rsid w:val="00704EF0"/>
    <w:rsid w:val="00705D67"/>
    <w:rsid w:val="00705E95"/>
    <w:rsid w:val="007060FF"/>
    <w:rsid w:val="00706AE3"/>
    <w:rsid w:val="00706B34"/>
    <w:rsid w:val="00707B9E"/>
    <w:rsid w:val="007111B3"/>
    <w:rsid w:val="0071220B"/>
    <w:rsid w:val="00712F38"/>
    <w:rsid w:val="007134C5"/>
    <w:rsid w:val="007135DF"/>
    <w:rsid w:val="007145CE"/>
    <w:rsid w:val="00714B8F"/>
    <w:rsid w:val="00715A88"/>
    <w:rsid w:val="00721091"/>
    <w:rsid w:val="00723BCC"/>
    <w:rsid w:val="00724355"/>
    <w:rsid w:val="0072788D"/>
    <w:rsid w:val="00741715"/>
    <w:rsid w:val="00741717"/>
    <w:rsid w:val="007444A1"/>
    <w:rsid w:val="0074494E"/>
    <w:rsid w:val="00750F91"/>
    <w:rsid w:val="00751C22"/>
    <w:rsid w:val="00751FA3"/>
    <w:rsid w:val="00752D0D"/>
    <w:rsid w:val="00755A2D"/>
    <w:rsid w:val="00764E51"/>
    <w:rsid w:val="007660D9"/>
    <w:rsid w:val="007669E6"/>
    <w:rsid w:val="007670FF"/>
    <w:rsid w:val="00770D63"/>
    <w:rsid w:val="00772238"/>
    <w:rsid w:val="007729CD"/>
    <w:rsid w:val="007739CC"/>
    <w:rsid w:val="00775519"/>
    <w:rsid w:val="007828DB"/>
    <w:rsid w:val="00783230"/>
    <w:rsid w:val="00784DFF"/>
    <w:rsid w:val="00792202"/>
    <w:rsid w:val="007922F5"/>
    <w:rsid w:val="00794861"/>
    <w:rsid w:val="007953F2"/>
    <w:rsid w:val="0079557E"/>
    <w:rsid w:val="007A0785"/>
    <w:rsid w:val="007A0B9E"/>
    <w:rsid w:val="007B2551"/>
    <w:rsid w:val="007C25DC"/>
    <w:rsid w:val="007C2DB5"/>
    <w:rsid w:val="007C6B64"/>
    <w:rsid w:val="007D0D59"/>
    <w:rsid w:val="007D4575"/>
    <w:rsid w:val="007D4AF7"/>
    <w:rsid w:val="007D5AFB"/>
    <w:rsid w:val="007D6B66"/>
    <w:rsid w:val="007D73AE"/>
    <w:rsid w:val="007E227A"/>
    <w:rsid w:val="007E2BB8"/>
    <w:rsid w:val="007E40C7"/>
    <w:rsid w:val="007E4B2E"/>
    <w:rsid w:val="007E4FDA"/>
    <w:rsid w:val="007E6D69"/>
    <w:rsid w:val="007E6E37"/>
    <w:rsid w:val="007F31A5"/>
    <w:rsid w:val="007F41FA"/>
    <w:rsid w:val="007F44DB"/>
    <w:rsid w:val="007F4F34"/>
    <w:rsid w:val="007F55E0"/>
    <w:rsid w:val="00802111"/>
    <w:rsid w:val="00802288"/>
    <w:rsid w:val="00804196"/>
    <w:rsid w:val="00805B4F"/>
    <w:rsid w:val="00805DBB"/>
    <w:rsid w:val="008069BA"/>
    <w:rsid w:val="0081052F"/>
    <w:rsid w:val="00810962"/>
    <w:rsid w:val="0081220B"/>
    <w:rsid w:val="00812934"/>
    <w:rsid w:val="0081550D"/>
    <w:rsid w:val="00815A51"/>
    <w:rsid w:val="00815E62"/>
    <w:rsid w:val="00816996"/>
    <w:rsid w:val="00816D6F"/>
    <w:rsid w:val="0081736A"/>
    <w:rsid w:val="00817564"/>
    <w:rsid w:val="008176CA"/>
    <w:rsid w:val="00821831"/>
    <w:rsid w:val="00824C3E"/>
    <w:rsid w:val="00824DC6"/>
    <w:rsid w:val="008275B3"/>
    <w:rsid w:val="0083037E"/>
    <w:rsid w:val="008305C7"/>
    <w:rsid w:val="008325E0"/>
    <w:rsid w:val="008343EA"/>
    <w:rsid w:val="00835BE1"/>
    <w:rsid w:val="00836B93"/>
    <w:rsid w:val="00844369"/>
    <w:rsid w:val="00844AAE"/>
    <w:rsid w:val="0084593C"/>
    <w:rsid w:val="00846E4C"/>
    <w:rsid w:val="00850FF1"/>
    <w:rsid w:val="008544DB"/>
    <w:rsid w:val="00857BC9"/>
    <w:rsid w:val="008626E3"/>
    <w:rsid w:val="00862A3C"/>
    <w:rsid w:val="00866CDB"/>
    <w:rsid w:val="00866E6F"/>
    <w:rsid w:val="008716B7"/>
    <w:rsid w:val="0087356E"/>
    <w:rsid w:val="00875B13"/>
    <w:rsid w:val="008803BF"/>
    <w:rsid w:val="00881F25"/>
    <w:rsid w:val="008836A5"/>
    <w:rsid w:val="00883A52"/>
    <w:rsid w:val="00884137"/>
    <w:rsid w:val="00893F8B"/>
    <w:rsid w:val="00897860"/>
    <w:rsid w:val="00897EDA"/>
    <w:rsid w:val="008A0553"/>
    <w:rsid w:val="008A071B"/>
    <w:rsid w:val="008A0F70"/>
    <w:rsid w:val="008A463E"/>
    <w:rsid w:val="008A4705"/>
    <w:rsid w:val="008A6BD8"/>
    <w:rsid w:val="008A72F8"/>
    <w:rsid w:val="008B011E"/>
    <w:rsid w:val="008B419B"/>
    <w:rsid w:val="008B41CF"/>
    <w:rsid w:val="008B5DA6"/>
    <w:rsid w:val="008B7388"/>
    <w:rsid w:val="008B7E3F"/>
    <w:rsid w:val="008C4B4D"/>
    <w:rsid w:val="008C5F52"/>
    <w:rsid w:val="008C70F8"/>
    <w:rsid w:val="008D0360"/>
    <w:rsid w:val="008D44A5"/>
    <w:rsid w:val="008D4B33"/>
    <w:rsid w:val="008D569D"/>
    <w:rsid w:val="008D5B57"/>
    <w:rsid w:val="008D63B1"/>
    <w:rsid w:val="008D678C"/>
    <w:rsid w:val="008E3097"/>
    <w:rsid w:val="008E3A41"/>
    <w:rsid w:val="008E5929"/>
    <w:rsid w:val="008E5EAA"/>
    <w:rsid w:val="008E7F45"/>
    <w:rsid w:val="008F2694"/>
    <w:rsid w:val="008F2EF6"/>
    <w:rsid w:val="008F6905"/>
    <w:rsid w:val="00901EDF"/>
    <w:rsid w:val="00912CC6"/>
    <w:rsid w:val="0092333B"/>
    <w:rsid w:val="00931E15"/>
    <w:rsid w:val="00933089"/>
    <w:rsid w:val="00933D07"/>
    <w:rsid w:val="00935437"/>
    <w:rsid w:val="00936121"/>
    <w:rsid w:val="00936144"/>
    <w:rsid w:val="009405F2"/>
    <w:rsid w:val="00942D1C"/>
    <w:rsid w:val="00943CAF"/>
    <w:rsid w:val="009446E7"/>
    <w:rsid w:val="00954FFA"/>
    <w:rsid w:val="00956328"/>
    <w:rsid w:val="009623E9"/>
    <w:rsid w:val="00962F2D"/>
    <w:rsid w:val="00964158"/>
    <w:rsid w:val="00964796"/>
    <w:rsid w:val="009657C4"/>
    <w:rsid w:val="00971A6C"/>
    <w:rsid w:val="00971ECE"/>
    <w:rsid w:val="00972332"/>
    <w:rsid w:val="00972480"/>
    <w:rsid w:val="0097388C"/>
    <w:rsid w:val="00974AE2"/>
    <w:rsid w:val="00975F77"/>
    <w:rsid w:val="009768B3"/>
    <w:rsid w:val="00976AD9"/>
    <w:rsid w:val="00976CDC"/>
    <w:rsid w:val="009827ED"/>
    <w:rsid w:val="00985083"/>
    <w:rsid w:val="00993E07"/>
    <w:rsid w:val="00995187"/>
    <w:rsid w:val="009971B8"/>
    <w:rsid w:val="009978D4"/>
    <w:rsid w:val="009A3523"/>
    <w:rsid w:val="009A4A97"/>
    <w:rsid w:val="009A66D6"/>
    <w:rsid w:val="009A7918"/>
    <w:rsid w:val="009B0320"/>
    <w:rsid w:val="009B0373"/>
    <w:rsid w:val="009B07ED"/>
    <w:rsid w:val="009B2748"/>
    <w:rsid w:val="009B3663"/>
    <w:rsid w:val="009B6D90"/>
    <w:rsid w:val="009C09A1"/>
    <w:rsid w:val="009C572B"/>
    <w:rsid w:val="009C7DEA"/>
    <w:rsid w:val="009D3288"/>
    <w:rsid w:val="009D3857"/>
    <w:rsid w:val="009D5743"/>
    <w:rsid w:val="009D6750"/>
    <w:rsid w:val="009D7B6E"/>
    <w:rsid w:val="009E0265"/>
    <w:rsid w:val="009E0E04"/>
    <w:rsid w:val="009E3D6D"/>
    <w:rsid w:val="009E453B"/>
    <w:rsid w:val="009E4A98"/>
    <w:rsid w:val="009E539E"/>
    <w:rsid w:val="009E6B15"/>
    <w:rsid w:val="009F15A3"/>
    <w:rsid w:val="009F2E7C"/>
    <w:rsid w:val="00A007E0"/>
    <w:rsid w:val="00A03500"/>
    <w:rsid w:val="00A1271F"/>
    <w:rsid w:val="00A127E8"/>
    <w:rsid w:val="00A13ABC"/>
    <w:rsid w:val="00A246F2"/>
    <w:rsid w:val="00A275DE"/>
    <w:rsid w:val="00A329BC"/>
    <w:rsid w:val="00A32EE0"/>
    <w:rsid w:val="00A33D56"/>
    <w:rsid w:val="00A37E1E"/>
    <w:rsid w:val="00A45211"/>
    <w:rsid w:val="00A45260"/>
    <w:rsid w:val="00A45393"/>
    <w:rsid w:val="00A51332"/>
    <w:rsid w:val="00A5319B"/>
    <w:rsid w:val="00A53588"/>
    <w:rsid w:val="00A55D5C"/>
    <w:rsid w:val="00A574C3"/>
    <w:rsid w:val="00A66AC6"/>
    <w:rsid w:val="00A73D21"/>
    <w:rsid w:val="00A77869"/>
    <w:rsid w:val="00A80369"/>
    <w:rsid w:val="00A80FBF"/>
    <w:rsid w:val="00A81B8E"/>
    <w:rsid w:val="00A82363"/>
    <w:rsid w:val="00A82364"/>
    <w:rsid w:val="00A83BE4"/>
    <w:rsid w:val="00A84DA9"/>
    <w:rsid w:val="00A90071"/>
    <w:rsid w:val="00A97805"/>
    <w:rsid w:val="00A978A1"/>
    <w:rsid w:val="00AA0371"/>
    <w:rsid w:val="00AA08BF"/>
    <w:rsid w:val="00AA45FC"/>
    <w:rsid w:val="00AA5D0F"/>
    <w:rsid w:val="00AA67B2"/>
    <w:rsid w:val="00AA6E4C"/>
    <w:rsid w:val="00AB09F3"/>
    <w:rsid w:val="00AB0EFD"/>
    <w:rsid w:val="00AB4B4A"/>
    <w:rsid w:val="00AB4C5A"/>
    <w:rsid w:val="00AB58EE"/>
    <w:rsid w:val="00AB5D9F"/>
    <w:rsid w:val="00AB63FB"/>
    <w:rsid w:val="00AC0131"/>
    <w:rsid w:val="00AC3642"/>
    <w:rsid w:val="00AC4064"/>
    <w:rsid w:val="00AC779C"/>
    <w:rsid w:val="00AD34A0"/>
    <w:rsid w:val="00AD4C39"/>
    <w:rsid w:val="00AE081B"/>
    <w:rsid w:val="00AE5B04"/>
    <w:rsid w:val="00AF275B"/>
    <w:rsid w:val="00B0404F"/>
    <w:rsid w:val="00B07271"/>
    <w:rsid w:val="00B0780C"/>
    <w:rsid w:val="00B07E2B"/>
    <w:rsid w:val="00B07E68"/>
    <w:rsid w:val="00B11B0A"/>
    <w:rsid w:val="00B12DCE"/>
    <w:rsid w:val="00B15F81"/>
    <w:rsid w:val="00B20575"/>
    <w:rsid w:val="00B23FE5"/>
    <w:rsid w:val="00B252DC"/>
    <w:rsid w:val="00B304AA"/>
    <w:rsid w:val="00B32EDA"/>
    <w:rsid w:val="00B32F5B"/>
    <w:rsid w:val="00B3527B"/>
    <w:rsid w:val="00B36E56"/>
    <w:rsid w:val="00B36F9D"/>
    <w:rsid w:val="00B41972"/>
    <w:rsid w:val="00B46D70"/>
    <w:rsid w:val="00B472A4"/>
    <w:rsid w:val="00B474EF"/>
    <w:rsid w:val="00B52B4D"/>
    <w:rsid w:val="00B533DD"/>
    <w:rsid w:val="00B56DAD"/>
    <w:rsid w:val="00B61C16"/>
    <w:rsid w:val="00B66566"/>
    <w:rsid w:val="00B66AAF"/>
    <w:rsid w:val="00B67351"/>
    <w:rsid w:val="00B70ECF"/>
    <w:rsid w:val="00B72963"/>
    <w:rsid w:val="00B73F16"/>
    <w:rsid w:val="00B7720B"/>
    <w:rsid w:val="00B80E5A"/>
    <w:rsid w:val="00B81847"/>
    <w:rsid w:val="00B824A0"/>
    <w:rsid w:val="00B830D3"/>
    <w:rsid w:val="00B926D4"/>
    <w:rsid w:val="00B94D31"/>
    <w:rsid w:val="00BA00A1"/>
    <w:rsid w:val="00BA61C9"/>
    <w:rsid w:val="00BA65CA"/>
    <w:rsid w:val="00BA67C9"/>
    <w:rsid w:val="00BB0058"/>
    <w:rsid w:val="00BB2142"/>
    <w:rsid w:val="00BB3CC5"/>
    <w:rsid w:val="00BB53FF"/>
    <w:rsid w:val="00BB7EB5"/>
    <w:rsid w:val="00BC0FFB"/>
    <w:rsid w:val="00BC1A6D"/>
    <w:rsid w:val="00BC318D"/>
    <w:rsid w:val="00BC616E"/>
    <w:rsid w:val="00BD0E25"/>
    <w:rsid w:val="00BD22B6"/>
    <w:rsid w:val="00BD31B1"/>
    <w:rsid w:val="00BD381B"/>
    <w:rsid w:val="00BD4C84"/>
    <w:rsid w:val="00BD560C"/>
    <w:rsid w:val="00BD59AD"/>
    <w:rsid w:val="00BD6CDB"/>
    <w:rsid w:val="00BD7308"/>
    <w:rsid w:val="00BE1139"/>
    <w:rsid w:val="00BE4115"/>
    <w:rsid w:val="00BE49CB"/>
    <w:rsid w:val="00BE537C"/>
    <w:rsid w:val="00BE5A6C"/>
    <w:rsid w:val="00BF0B2F"/>
    <w:rsid w:val="00BF40C2"/>
    <w:rsid w:val="00BF7C42"/>
    <w:rsid w:val="00C029DD"/>
    <w:rsid w:val="00C04112"/>
    <w:rsid w:val="00C04F73"/>
    <w:rsid w:val="00C12EDB"/>
    <w:rsid w:val="00C2052E"/>
    <w:rsid w:val="00C23ED5"/>
    <w:rsid w:val="00C26CC4"/>
    <w:rsid w:val="00C353F4"/>
    <w:rsid w:val="00C37C61"/>
    <w:rsid w:val="00C4250F"/>
    <w:rsid w:val="00C42636"/>
    <w:rsid w:val="00C4670B"/>
    <w:rsid w:val="00C46D48"/>
    <w:rsid w:val="00C47AD0"/>
    <w:rsid w:val="00C54087"/>
    <w:rsid w:val="00C56BE7"/>
    <w:rsid w:val="00C57BAF"/>
    <w:rsid w:val="00C623EC"/>
    <w:rsid w:val="00C642CE"/>
    <w:rsid w:val="00C7060A"/>
    <w:rsid w:val="00C70736"/>
    <w:rsid w:val="00C7180F"/>
    <w:rsid w:val="00C73F96"/>
    <w:rsid w:val="00C74101"/>
    <w:rsid w:val="00C77584"/>
    <w:rsid w:val="00C823A0"/>
    <w:rsid w:val="00C84221"/>
    <w:rsid w:val="00C87735"/>
    <w:rsid w:val="00C97234"/>
    <w:rsid w:val="00C97434"/>
    <w:rsid w:val="00CA596E"/>
    <w:rsid w:val="00CA7A82"/>
    <w:rsid w:val="00CB0FA1"/>
    <w:rsid w:val="00CB1A82"/>
    <w:rsid w:val="00CB2689"/>
    <w:rsid w:val="00CC096B"/>
    <w:rsid w:val="00CC0ECA"/>
    <w:rsid w:val="00CC3F48"/>
    <w:rsid w:val="00CD36D7"/>
    <w:rsid w:val="00CD4703"/>
    <w:rsid w:val="00CD50DB"/>
    <w:rsid w:val="00CE0AEA"/>
    <w:rsid w:val="00CE1812"/>
    <w:rsid w:val="00CE2D3A"/>
    <w:rsid w:val="00CE53DD"/>
    <w:rsid w:val="00CE75E3"/>
    <w:rsid w:val="00CE79D9"/>
    <w:rsid w:val="00CF0429"/>
    <w:rsid w:val="00CF18E7"/>
    <w:rsid w:val="00CF622A"/>
    <w:rsid w:val="00CF6CFB"/>
    <w:rsid w:val="00CF6E47"/>
    <w:rsid w:val="00D002D6"/>
    <w:rsid w:val="00D01003"/>
    <w:rsid w:val="00D029F0"/>
    <w:rsid w:val="00D03215"/>
    <w:rsid w:val="00D07705"/>
    <w:rsid w:val="00D100C8"/>
    <w:rsid w:val="00D13B3B"/>
    <w:rsid w:val="00D14D41"/>
    <w:rsid w:val="00D16E8A"/>
    <w:rsid w:val="00D20B0A"/>
    <w:rsid w:val="00D2195D"/>
    <w:rsid w:val="00D233B0"/>
    <w:rsid w:val="00D243D9"/>
    <w:rsid w:val="00D24B6C"/>
    <w:rsid w:val="00D24E82"/>
    <w:rsid w:val="00D257F4"/>
    <w:rsid w:val="00D3047A"/>
    <w:rsid w:val="00D305BE"/>
    <w:rsid w:val="00D312E9"/>
    <w:rsid w:val="00D3648E"/>
    <w:rsid w:val="00D42CB4"/>
    <w:rsid w:val="00D45AC3"/>
    <w:rsid w:val="00D4624D"/>
    <w:rsid w:val="00D466D6"/>
    <w:rsid w:val="00D46C22"/>
    <w:rsid w:val="00D50B91"/>
    <w:rsid w:val="00D51F94"/>
    <w:rsid w:val="00D55F3F"/>
    <w:rsid w:val="00D56FAE"/>
    <w:rsid w:val="00D634EB"/>
    <w:rsid w:val="00D63571"/>
    <w:rsid w:val="00D64512"/>
    <w:rsid w:val="00D71414"/>
    <w:rsid w:val="00D718A6"/>
    <w:rsid w:val="00D73F21"/>
    <w:rsid w:val="00D76150"/>
    <w:rsid w:val="00D80245"/>
    <w:rsid w:val="00D807BC"/>
    <w:rsid w:val="00D82834"/>
    <w:rsid w:val="00D82D9E"/>
    <w:rsid w:val="00D82DE4"/>
    <w:rsid w:val="00D83F84"/>
    <w:rsid w:val="00D84D71"/>
    <w:rsid w:val="00D85751"/>
    <w:rsid w:val="00D91C48"/>
    <w:rsid w:val="00D92D76"/>
    <w:rsid w:val="00D934B7"/>
    <w:rsid w:val="00D952D2"/>
    <w:rsid w:val="00DA0EDF"/>
    <w:rsid w:val="00DA1539"/>
    <w:rsid w:val="00DA3524"/>
    <w:rsid w:val="00DA3893"/>
    <w:rsid w:val="00DA448D"/>
    <w:rsid w:val="00DA5465"/>
    <w:rsid w:val="00DA65B4"/>
    <w:rsid w:val="00DB111B"/>
    <w:rsid w:val="00DB1261"/>
    <w:rsid w:val="00DB2905"/>
    <w:rsid w:val="00DB52EE"/>
    <w:rsid w:val="00DB6D8C"/>
    <w:rsid w:val="00DB72FB"/>
    <w:rsid w:val="00DC150B"/>
    <w:rsid w:val="00DC1568"/>
    <w:rsid w:val="00DC1D70"/>
    <w:rsid w:val="00DC2138"/>
    <w:rsid w:val="00DC532A"/>
    <w:rsid w:val="00DC5D11"/>
    <w:rsid w:val="00DC70D4"/>
    <w:rsid w:val="00DC7B96"/>
    <w:rsid w:val="00DD141E"/>
    <w:rsid w:val="00DD1A1A"/>
    <w:rsid w:val="00DD6047"/>
    <w:rsid w:val="00DD7E63"/>
    <w:rsid w:val="00DE00E7"/>
    <w:rsid w:val="00DE7585"/>
    <w:rsid w:val="00DE7C22"/>
    <w:rsid w:val="00DF3B2F"/>
    <w:rsid w:val="00DF3B41"/>
    <w:rsid w:val="00DF7260"/>
    <w:rsid w:val="00DF77FB"/>
    <w:rsid w:val="00E01BE7"/>
    <w:rsid w:val="00E04775"/>
    <w:rsid w:val="00E133A9"/>
    <w:rsid w:val="00E1411B"/>
    <w:rsid w:val="00E166E7"/>
    <w:rsid w:val="00E16F0B"/>
    <w:rsid w:val="00E20B54"/>
    <w:rsid w:val="00E21103"/>
    <w:rsid w:val="00E21ADD"/>
    <w:rsid w:val="00E25233"/>
    <w:rsid w:val="00E273FE"/>
    <w:rsid w:val="00E3653A"/>
    <w:rsid w:val="00E42797"/>
    <w:rsid w:val="00E43A27"/>
    <w:rsid w:val="00E44BC7"/>
    <w:rsid w:val="00E556B0"/>
    <w:rsid w:val="00E61DF8"/>
    <w:rsid w:val="00E632D8"/>
    <w:rsid w:val="00E650CB"/>
    <w:rsid w:val="00E70378"/>
    <w:rsid w:val="00E71734"/>
    <w:rsid w:val="00E71EC8"/>
    <w:rsid w:val="00E737DF"/>
    <w:rsid w:val="00E810C2"/>
    <w:rsid w:val="00E819F5"/>
    <w:rsid w:val="00E9130F"/>
    <w:rsid w:val="00E924EB"/>
    <w:rsid w:val="00E9320A"/>
    <w:rsid w:val="00E944BF"/>
    <w:rsid w:val="00E97E3E"/>
    <w:rsid w:val="00EA26B2"/>
    <w:rsid w:val="00EA345C"/>
    <w:rsid w:val="00EA3BB9"/>
    <w:rsid w:val="00EA4890"/>
    <w:rsid w:val="00EA5211"/>
    <w:rsid w:val="00EA5F68"/>
    <w:rsid w:val="00EA79E4"/>
    <w:rsid w:val="00EB0D84"/>
    <w:rsid w:val="00EB34D6"/>
    <w:rsid w:val="00EB4670"/>
    <w:rsid w:val="00EB7087"/>
    <w:rsid w:val="00EB773D"/>
    <w:rsid w:val="00EC1156"/>
    <w:rsid w:val="00EC14B1"/>
    <w:rsid w:val="00EC2907"/>
    <w:rsid w:val="00EC2F0A"/>
    <w:rsid w:val="00EC3037"/>
    <w:rsid w:val="00EC4F66"/>
    <w:rsid w:val="00EC588C"/>
    <w:rsid w:val="00EC5D65"/>
    <w:rsid w:val="00EC61AD"/>
    <w:rsid w:val="00EC673E"/>
    <w:rsid w:val="00ED30B0"/>
    <w:rsid w:val="00ED5C5E"/>
    <w:rsid w:val="00ED7E18"/>
    <w:rsid w:val="00EE0258"/>
    <w:rsid w:val="00EE2888"/>
    <w:rsid w:val="00EE41A9"/>
    <w:rsid w:val="00EE6246"/>
    <w:rsid w:val="00EE6BED"/>
    <w:rsid w:val="00EF4A91"/>
    <w:rsid w:val="00EF695A"/>
    <w:rsid w:val="00EF7CC0"/>
    <w:rsid w:val="00F00D44"/>
    <w:rsid w:val="00F01781"/>
    <w:rsid w:val="00F066AE"/>
    <w:rsid w:val="00F23321"/>
    <w:rsid w:val="00F23897"/>
    <w:rsid w:val="00F25D34"/>
    <w:rsid w:val="00F260C2"/>
    <w:rsid w:val="00F31A96"/>
    <w:rsid w:val="00F32C2B"/>
    <w:rsid w:val="00F335EC"/>
    <w:rsid w:val="00F33C10"/>
    <w:rsid w:val="00F340D0"/>
    <w:rsid w:val="00F42D16"/>
    <w:rsid w:val="00F435B5"/>
    <w:rsid w:val="00F4447E"/>
    <w:rsid w:val="00F53D15"/>
    <w:rsid w:val="00F54FC2"/>
    <w:rsid w:val="00F5520F"/>
    <w:rsid w:val="00F5720A"/>
    <w:rsid w:val="00F57694"/>
    <w:rsid w:val="00F60C95"/>
    <w:rsid w:val="00F628AE"/>
    <w:rsid w:val="00F62CA0"/>
    <w:rsid w:val="00F65B51"/>
    <w:rsid w:val="00F70835"/>
    <w:rsid w:val="00F7446A"/>
    <w:rsid w:val="00F76CC6"/>
    <w:rsid w:val="00F76ECC"/>
    <w:rsid w:val="00F77E4B"/>
    <w:rsid w:val="00F81695"/>
    <w:rsid w:val="00F84E08"/>
    <w:rsid w:val="00F911D2"/>
    <w:rsid w:val="00F92600"/>
    <w:rsid w:val="00F9297A"/>
    <w:rsid w:val="00F9383A"/>
    <w:rsid w:val="00F9388F"/>
    <w:rsid w:val="00F93B55"/>
    <w:rsid w:val="00F965BB"/>
    <w:rsid w:val="00F96B0F"/>
    <w:rsid w:val="00FA09CF"/>
    <w:rsid w:val="00FA186A"/>
    <w:rsid w:val="00FA40BF"/>
    <w:rsid w:val="00FB06C2"/>
    <w:rsid w:val="00FB1E4E"/>
    <w:rsid w:val="00FB300A"/>
    <w:rsid w:val="00FB4603"/>
    <w:rsid w:val="00FB51C8"/>
    <w:rsid w:val="00FB5776"/>
    <w:rsid w:val="00FC3137"/>
    <w:rsid w:val="00FD0804"/>
    <w:rsid w:val="00FD1010"/>
    <w:rsid w:val="00FD1109"/>
    <w:rsid w:val="00FD33B4"/>
    <w:rsid w:val="00FD56EA"/>
    <w:rsid w:val="00FD5C7D"/>
    <w:rsid w:val="00FD7813"/>
    <w:rsid w:val="00FD7CB2"/>
    <w:rsid w:val="00FE027F"/>
    <w:rsid w:val="00FE0D9E"/>
    <w:rsid w:val="00FE7030"/>
    <w:rsid w:val="00FE758B"/>
    <w:rsid w:val="00FF1238"/>
    <w:rsid w:val="00FF126B"/>
    <w:rsid w:val="00FF2E70"/>
    <w:rsid w:val="00FF4A4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D22C9"/>
  <w15:chartTrackingRefBased/>
  <w15:docId w15:val="{7D36C8B4-9832-47EA-8EBA-D9CB27BB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8DA"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25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A874C-4D3A-4E26-9222-9C711B9B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1170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11</cp:revision>
  <cp:lastPrinted>2018-06-20T07:36:00Z</cp:lastPrinted>
  <dcterms:created xsi:type="dcterms:W3CDTF">2019-02-19T18:24:00Z</dcterms:created>
  <dcterms:modified xsi:type="dcterms:W3CDTF">2019-02-19T18:39:00Z</dcterms:modified>
</cp:coreProperties>
</file>