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527F" w14:textId="2BCD8C12" w:rsidR="00511273" w:rsidRDefault="00745315">
      <w:r>
        <w:rPr>
          <w:noProof/>
        </w:rPr>
        <w:drawing>
          <wp:inline distT="0" distB="0" distL="0" distR="0" wp14:anchorId="0783562D" wp14:editId="548DA256">
            <wp:extent cx="1817370" cy="641985"/>
            <wp:effectExtent l="0" t="0" r="0" b="5715"/>
            <wp:docPr id="4" name="Image 4" descr="logo-Polytech Ly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-Polytech Ly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B306" w14:textId="77777777" w:rsidR="00511273" w:rsidRDefault="00511273"/>
    <w:p w14:paraId="37E39B56" w14:textId="2E470DBE" w:rsidR="0030154E" w:rsidRDefault="0030154E"/>
    <w:p w14:paraId="76E70C62" w14:textId="64353034" w:rsidR="0076178A" w:rsidRDefault="0076178A"/>
    <w:p w14:paraId="67873698" w14:textId="77777777" w:rsidR="0076178A" w:rsidRDefault="0076178A"/>
    <w:p w14:paraId="31CB07E3" w14:textId="3389CC84" w:rsidR="00511273" w:rsidRDefault="00583A23" w:rsidP="00511273">
      <w:pPr>
        <w:pStyle w:val="Titre"/>
        <w:jc w:val="right"/>
      </w:pPr>
      <w:r>
        <w:t>Rapport de description de la version diffusée</w:t>
      </w:r>
    </w:p>
    <w:p w14:paraId="54FA5A8B" w14:textId="2C87508B" w:rsidR="00511273" w:rsidRPr="00511273" w:rsidRDefault="00F81F06" w:rsidP="00511273">
      <w:pPr>
        <w:pStyle w:val="Sous-titre"/>
        <w:jc w:val="right"/>
      </w:pPr>
      <w:r>
        <w:t>Version 1.</w:t>
      </w:r>
      <w:r w:rsidR="00745315">
        <w:t>0</w:t>
      </w:r>
    </w:p>
    <w:p w14:paraId="2370607D" w14:textId="77777777" w:rsidR="00511273" w:rsidRDefault="00511273"/>
    <w:p w14:paraId="293254A8" w14:textId="77777777" w:rsidR="00511273" w:rsidRDefault="00511273"/>
    <w:p w14:paraId="0AE6822F" w14:textId="77777777" w:rsidR="00511273" w:rsidRDefault="00511273"/>
    <w:p w14:paraId="481CEDAF" w14:textId="77777777" w:rsidR="00511273" w:rsidRDefault="00511273"/>
    <w:p w14:paraId="18D73DA6" w14:textId="4877B134" w:rsidR="008C4B4D" w:rsidRDefault="008C4B4D" w:rsidP="00430303">
      <w:pPr>
        <w:jc w:val="center"/>
      </w:pPr>
    </w:p>
    <w:p w14:paraId="1464D270" w14:textId="77777777" w:rsidR="00511273" w:rsidRDefault="00511273"/>
    <w:p w14:paraId="7AE9D0F3" w14:textId="77777777" w:rsidR="00511273" w:rsidRDefault="00511273">
      <w:r>
        <w:br w:type="page"/>
      </w:r>
    </w:p>
    <w:p w14:paraId="342D7188" w14:textId="77777777" w:rsidR="00A04B59" w:rsidRDefault="00A04B59" w:rsidP="00A04B59">
      <w:pPr>
        <w:jc w:val="center"/>
        <w:rPr>
          <w:b/>
          <w:sz w:val="24"/>
        </w:rPr>
      </w:pPr>
    </w:p>
    <w:p w14:paraId="4E692CAC" w14:textId="77777777" w:rsidR="00A04B59" w:rsidRDefault="00A04B59" w:rsidP="00A04B59">
      <w:pPr>
        <w:jc w:val="center"/>
        <w:rPr>
          <w:b/>
          <w:sz w:val="24"/>
        </w:rPr>
      </w:pPr>
      <w:r>
        <w:rPr>
          <w:b/>
          <w:sz w:val="32"/>
        </w:rPr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A04B59" w14:paraId="15D5F7E0" w14:textId="77777777" w:rsidTr="00E57DF7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E39A27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9D9193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E69236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840B58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B3EDC2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B50D8F" w14:textId="77777777" w:rsidR="00A04B59" w:rsidRDefault="00A04B59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A04B59" w14:paraId="193AFBF6" w14:textId="77777777" w:rsidTr="00745315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0672" w14:textId="77777777" w:rsidR="00A04B59" w:rsidRDefault="00A04B59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147D" w14:textId="1E2F21C1" w:rsidR="00A04B59" w:rsidRDefault="00093F13">
            <w:pPr>
              <w:jc w:val="center"/>
            </w:pPr>
            <w:r>
              <w:t>04</w:t>
            </w:r>
            <w:r w:rsidR="00A04B59">
              <w:t>/</w:t>
            </w:r>
            <w:r>
              <w:t>02</w:t>
            </w:r>
            <w:r w:rsidR="00D3478E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C76B" w14:textId="77777777" w:rsidR="00A04B59" w:rsidRDefault="00A04B59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EE25" w14:textId="273F7F8A" w:rsidR="00A04B59" w:rsidRDefault="00093F13">
            <w:pPr>
              <w:jc w:val="center"/>
            </w:pPr>
            <w:r>
              <w:t>Pierre Demolliens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3221" w14:textId="4F4619F7" w:rsidR="00A04B59" w:rsidRDefault="00093F13">
            <w:pPr>
              <w:jc w:val="center"/>
            </w:pPr>
            <w:r>
              <w:t>Jordan Long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9ABC" w14:textId="105D8611" w:rsidR="00A04B59" w:rsidRDefault="00A04B59">
            <w:pPr>
              <w:jc w:val="center"/>
            </w:pPr>
          </w:p>
        </w:tc>
      </w:tr>
      <w:tr w:rsidR="00E57DF7" w14:paraId="7E599581" w14:textId="77777777" w:rsidTr="00E57DF7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C1CB" w14:textId="77777777" w:rsidR="00E57DF7" w:rsidRDefault="00E57DF7" w:rsidP="00E57DF7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4FC6" w14:textId="4C62D71A" w:rsidR="00E57DF7" w:rsidRDefault="00E57DF7" w:rsidP="00E57DF7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66A0" w14:textId="06E2D9B0" w:rsidR="00E57DF7" w:rsidRDefault="00E57DF7" w:rsidP="00E57DF7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E02B" w14:textId="47C5F53A" w:rsidR="00E57DF7" w:rsidRDefault="00E57DF7" w:rsidP="00E57DF7">
            <w:pPr>
              <w:jc w:val="center"/>
            </w:pPr>
          </w:p>
        </w:tc>
      </w:tr>
    </w:tbl>
    <w:p w14:paraId="5590CD4B" w14:textId="77777777" w:rsidR="007F44DB" w:rsidRDefault="007F44DB">
      <w:r>
        <w:br w:type="page"/>
      </w:r>
    </w:p>
    <w:p w14:paraId="2F208CCA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5F35C" w14:textId="77777777" w:rsidR="00D55F3F" w:rsidRPr="00D55F3F" w:rsidRDefault="00D55F3F" w:rsidP="00D55F3F"/>
        <w:p w14:paraId="7F1B720A" w14:textId="2CF645B1" w:rsidR="00745315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9074" w:history="1">
            <w:r w:rsidR="00745315" w:rsidRPr="003B12CA">
              <w:rPr>
                <w:rStyle w:val="Lienhypertexte"/>
                <w:noProof/>
              </w:rPr>
              <w:t>1.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INTRODUCTION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_Toc532119074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4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5AF2F1A0" w14:textId="2C803568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75" w:history="1">
            <w:r w:rsidR="00745315" w:rsidRPr="003B12CA">
              <w:rPr>
                <w:rStyle w:val="Lienhypertexte"/>
                <w:noProof/>
              </w:rPr>
              <w:t>1.1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OBJECTIF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_Toc532119075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4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52C7B0A" w14:textId="37D0A223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76" w:history="1">
            <w:r w:rsidR="00745315" w:rsidRPr="003B12CA">
              <w:rPr>
                <w:rStyle w:val="Lienhypertexte"/>
                <w:noProof/>
              </w:rPr>
              <w:t>1.2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PORTEE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_Toc532119076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4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6790867" w14:textId="7E652DFC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77" w:history="1">
            <w:r w:rsidR="00745315" w:rsidRPr="003B12CA">
              <w:rPr>
                <w:rStyle w:val="Lienhypertexte"/>
                <w:noProof/>
              </w:rPr>
              <w:t>1.3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REFERENCES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_Toc532119077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4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6C43FBC1" w14:textId="0C261D05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78" w:history="1">
            <w:r w:rsidR="00745315" w:rsidRPr="003B12CA">
              <w:rPr>
                <w:rStyle w:val="Lienhypertexte"/>
                <w:noProof/>
              </w:rPr>
              <w:t>1.4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TERMES ET DEFINITIONS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_Toc532119078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5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71E1EFE" w14:textId="21C8FBC7" w:rsidR="00745315" w:rsidRDefault="00BA6D2E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79" w:history="1">
            <w:r w:rsidR="00745315" w:rsidRPr="003B12CA">
              <w:rPr>
                <w:rStyle w:val="Lienhypertexte"/>
                <w:noProof/>
              </w:rPr>
              <w:t>2.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DIFFUSION DU LOGICIEL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_Toc532119079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6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29979DC3" w14:textId="459F6893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0" w:history="1">
            <w:r w:rsidR="00745315" w:rsidRPr="003B12CA">
              <w:rPr>
                <w:rStyle w:val="Lienhypertexte"/>
                <w:noProof/>
              </w:rPr>
              <w:t>2.1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DOCUMENTS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_Toc532119080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6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88C111D" w14:textId="2204A1E7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1" w:history="1">
            <w:r w:rsidR="00745315" w:rsidRPr="003B12CA">
              <w:rPr>
                <w:rStyle w:val="Lienhypertexte"/>
                <w:noProof/>
              </w:rPr>
              <w:t>2.2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DESCRIPTION DE LA VERSION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_Toc532119081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6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7079661D" w14:textId="58B7BC2D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2" w:history="1">
            <w:r w:rsidR="00745315" w:rsidRPr="003B12CA">
              <w:rPr>
                <w:rStyle w:val="Lienhypertexte"/>
                <w:noProof/>
              </w:rPr>
              <w:t>2.2.1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CONFIGURATION MATERIELLE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_Toc532119082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6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7C4F6BE7" w14:textId="098EAAD5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3" w:history="1">
            <w:r w:rsidR="00745315" w:rsidRPr="003B12CA">
              <w:rPr>
                <w:rStyle w:val="Lienhypertexte"/>
                <w:noProof/>
              </w:rPr>
              <w:t>2.2.2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COMPOSITION DE LA VERSION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_Toc532119083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6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DEB8969" w14:textId="63DFB055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4" w:history="1">
            <w:r w:rsidR="00745315" w:rsidRPr="003B12CA">
              <w:rPr>
                <w:rStyle w:val="Lienhypertexte"/>
                <w:noProof/>
              </w:rPr>
              <w:t>2.2.2.1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DEPENDANCES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_Toc532119084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20034ACD" w14:textId="225DF232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5" w:history="1">
            <w:r w:rsidR="00745315" w:rsidRPr="003B12CA">
              <w:rPr>
                <w:rStyle w:val="Lienhypertexte"/>
                <w:noProof/>
              </w:rPr>
              <w:t>2.2.3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PROCEDURE DE GENERATION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_Toc532119085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9596327" w14:textId="74F84D80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6" w:history="1">
            <w:r w:rsidR="00745315" w:rsidRPr="003B12CA">
              <w:rPr>
                <w:rStyle w:val="Lienhypertexte"/>
                <w:noProof/>
              </w:rPr>
              <w:t>2.3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UTILISATION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_Toc532119086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53DB05A" w14:textId="135DE27D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7" w:history="1">
            <w:r w:rsidR="00745315" w:rsidRPr="003B12CA">
              <w:rPr>
                <w:rStyle w:val="Lienhypertexte"/>
                <w:noProof/>
              </w:rPr>
              <w:t>2.3.1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CONTENU DE LA VERSION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_Toc532119087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1AA336BA" w14:textId="6F3FAB4D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8" w:history="1">
            <w:r w:rsidR="00745315" w:rsidRPr="003B12CA">
              <w:rPr>
                <w:rStyle w:val="Lienhypertexte"/>
                <w:noProof/>
              </w:rPr>
              <w:t>2.3.2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RESTRICTION D’UTILISATION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_Toc532119088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27742BC" w14:textId="407FE38F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89" w:history="1">
            <w:r w:rsidR="00745315" w:rsidRPr="003B12CA">
              <w:rPr>
                <w:rStyle w:val="Lienhypertexte"/>
                <w:noProof/>
              </w:rPr>
              <w:t>2.3.3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DONNEES DE CONFIGURATION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_Toc532119089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447CC83" w14:textId="58106491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0" w:history="1">
            <w:r w:rsidR="00745315" w:rsidRPr="003B12CA">
              <w:rPr>
                <w:rStyle w:val="Lienhypertexte"/>
                <w:noProof/>
              </w:rPr>
              <w:t>2.3.4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PROCEDURE D’INSTALLATION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_Toc532119090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417D897F" w14:textId="21060DF6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1" w:history="1">
            <w:r w:rsidR="00745315" w:rsidRPr="003B12CA">
              <w:rPr>
                <w:rStyle w:val="Lienhypertexte"/>
                <w:noProof/>
              </w:rPr>
              <w:t>2.3.5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PROCEDURE D’UTILISATION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_Toc532119091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7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81097B2" w14:textId="71353796" w:rsidR="00745315" w:rsidRDefault="00BA6D2E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2" w:history="1">
            <w:r w:rsidR="00745315" w:rsidRPr="003B12CA">
              <w:rPr>
                <w:rStyle w:val="Lienhypertexte"/>
                <w:noProof/>
              </w:rPr>
              <w:t>2.4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NOTES DE VERSION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_Toc532119092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8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7F9830DF" w14:textId="679546D2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3" w:history="1">
            <w:r w:rsidR="00745315" w:rsidRPr="003B12CA">
              <w:rPr>
                <w:rStyle w:val="Lienhypertexte"/>
                <w:noProof/>
              </w:rPr>
              <w:t>2.4.1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PROBLEMES POSSIBLES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_Toc532119093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8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0C97D779" w14:textId="70C5A2BA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4" w:history="1">
            <w:r w:rsidR="00745315" w:rsidRPr="003B12CA">
              <w:rPr>
                <w:rStyle w:val="Lienhypertexte"/>
                <w:noProof/>
              </w:rPr>
              <w:t>2.4.2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BUGS CONNUS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_Toc532119094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8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3831E532" w14:textId="06FA80E6" w:rsidR="00745315" w:rsidRDefault="00BA6D2E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9095" w:history="1">
            <w:r w:rsidR="00745315" w:rsidRPr="003B12CA">
              <w:rPr>
                <w:rStyle w:val="Lienhypertexte"/>
                <w:noProof/>
              </w:rPr>
              <w:t>2.4.3</w:t>
            </w:r>
            <w:r w:rsidR="00745315">
              <w:rPr>
                <w:rFonts w:eastAsiaTheme="minorEastAsia"/>
                <w:noProof/>
              </w:rPr>
              <w:tab/>
            </w:r>
            <w:r w:rsidR="00745315" w:rsidRPr="003B12CA">
              <w:rPr>
                <w:rStyle w:val="Lienhypertexte"/>
                <w:noProof/>
              </w:rPr>
              <w:t>BUGS CORRIGES</w:t>
            </w:r>
            <w:r w:rsidR="00745315">
              <w:rPr>
                <w:noProof/>
                <w:webHidden/>
              </w:rPr>
              <w:tab/>
            </w:r>
            <w:r w:rsidR="00745315">
              <w:rPr>
                <w:noProof/>
                <w:webHidden/>
              </w:rPr>
              <w:fldChar w:fldCharType="begin"/>
            </w:r>
            <w:r w:rsidR="00745315">
              <w:rPr>
                <w:noProof/>
                <w:webHidden/>
              </w:rPr>
              <w:instrText xml:space="preserve"> PAGEREF _Toc532119095 \h </w:instrText>
            </w:r>
            <w:r w:rsidR="00745315">
              <w:rPr>
                <w:noProof/>
                <w:webHidden/>
              </w:rPr>
            </w:r>
            <w:r w:rsidR="00745315">
              <w:rPr>
                <w:noProof/>
                <w:webHidden/>
              </w:rPr>
              <w:fldChar w:fldCharType="separate"/>
            </w:r>
            <w:r w:rsidR="00745315">
              <w:rPr>
                <w:noProof/>
                <w:webHidden/>
              </w:rPr>
              <w:t>8</w:t>
            </w:r>
            <w:r w:rsidR="00745315">
              <w:rPr>
                <w:noProof/>
                <w:webHidden/>
              </w:rPr>
              <w:fldChar w:fldCharType="end"/>
            </w:r>
          </w:hyperlink>
        </w:p>
        <w:p w14:paraId="1BC50EDA" w14:textId="78A222BC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D783CE" w14:textId="77777777" w:rsidR="00E01BE7" w:rsidRDefault="00E01BE7" w:rsidP="00D55F3F">
      <w:pPr>
        <w:rPr>
          <w:b/>
          <w:bCs/>
        </w:rPr>
      </w:pPr>
    </w:p>
    <w:p w14:paraId="73E86208" w14:textId="77777777" w:rsidR="00D06A2A" w:rsidRDefault="00D06A2A" w:rsidP="00D55F3F">
      <w:pPr>
        <w:rPr>
          <w:b/>
          <w:bCs/>
        </w:rPr>
      </w:pPr>
    </w:p>
    <w:p w14:paraId="3505B1D6" w14:textId="77777777" w:rsidR="00D06A2A" w:rsidRDefault="00D06A2A" w:rsidP="00D55F3F">
      <w:pPr>
        <w:rPr>
          <w:b/>
          <w:bCs/>
        </w:rPr>
      </w:pPr>
    </w:p>
    <w:p w14:paraId="36842BFF" w14:textId="77777777" w:rsidR="00D06A2A" w:rsidRDefault="00D06A2A" w:rsidP="00D55F3F">
      <w:pPr>
        <w:rPr>
          <w:b/>
          <w:bCs/>
        </w:rPr>
      </w:pPr>
    </w:p>
    <w:p w14:paraId="07989388" w14:textId="77777777" w:rsidR="00D06A2A" w:rsidRDefault="00D06A2A" w:rsidP="00D55F3F">
      <w:pPr>
        <w:rPr>
          <w:b/>
          <w:bCs/>
        </w:rPr>
      </w:pPr>
    </w:p>
    <w:p w14:paraId="03607D3C" w14:textId="77777777" w:rsidR="00D06A2A" w:rsidRDefault="00D06A2A" w:rsidP="00D55F3F">
      <w:pPr>
        <w:rPr>
          <w:b/>
          <w:bCs/>
        </w:rPr>
      </w:pPr>
    </w:p>
    <w:p w14:paraId="27B11C73" w14:textId="77777777" w:rsidR="00D06A2A" w:rsidRDefault="00D06A2A" w:rsidP="00D55F3F">
      <w:pPr>
        <w:rPr>
          <w:b/>
          <w:bCs/>
        </w:rPr>
      </w:pPr>
    </w:p>
    <w:p w14:paraId="509D1D5A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9074"/>
      <w:r w:rsidRPr="008B41CF">
        <w:rPr>
          <w:color w:val="auto"/>
        </w:rPr>
        <w:lastRenderedPageBreak/>
        <w:t>INTRODUCTION</w:t>
      </w:r>
      <w:bookmarkEnd w:id="0"/>
    </w:p>
    <w:p w14:paraId="367BDAAA" w14:textId="77777777" w:rsidR="00320CF0" w:rsidRPr="008B41CF" w:rsidRDefault="00320CF0" w:rsidP="008B41CF"/>
    <w:p w14:paraId="488084D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9075"/>
      <w:r w:rsidRPr="008B41CF">
        <w:rPr>
          <w:color w:val="auto"/>
        </w:rPr>
        <w:t>OBJECTIF</w:t>
      </w:r>
      <w:bookmarkEnd w:id="1"/>
    </w:p>
    <w:p w14:paraId="0575518D" w14:textId="77777777" w:rsidR="008B41CF" w:rsidRPr="008B41CF" w:rsidRDefault="008B41CF" w:rsidP="008B41CF"/>
    <w:p w14:paraId="00C6441A" w14:textId="2A6ACB47" w:rsidR="007922F5" w:rsidRDefault="008B41CF" w:rsidP="008B41CF">
      <w:pPr>
        <w:ind w:firstLine="360"/>
        <w:jc w:val="both"/>
      </w:pPr>
      <w:r>
        <w:t>Ce document a pour but de présenter l’ensemble des informations n</w:t>
      </w:r>
      <w:r w:rsidR="00D71414">
        <w:t xml:space="preserve">écessaires </w:t>
      </w:r>
      <w:r w:rsidR="00D06A2A">
        <w:t>à la diffusion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05389">
        <w:rPr>
          <w:b/>
        </w:rPr>
        <w:t>GP 1.0</w:t>
      </w:r>
    </w:p>
    <w:p w14:paraId="512F3D8F" w14:textId="77777777" w:rsidR="008B41CF" w:rsidRPr="008B41CF" w:rsidRDefault="008B41CF" w:rsidP="00D06A2A">
      <w:pPr>
        <w:jc w:val="both"/>
      </w:pPr>
    </w:p>
    <w:p w14:paraId="1C5985EC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9076"/>
      <w:r w:rsidRPr="008B41CF">
        <w:rPr>
          <w:color w:val="auto"/>
        </w:rPr>
        <w:t>PORTEE</w:t>
      </w:r>
      <w:bookmarkEnd w:id="2"/>
    </w:p>
    <w:p w14:paraId="31736E0D" w14:textId="77777777" w:rsidR="008B41CF" w:rsidRDefault="008B41CF" w:rsidP="008B41CF"/>
    <w:p w14:paraId="3451AEDB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3CADE1FF" w14:textId="77777777" w:rsidR="008B41CF" w:rsidRPr="008B41CF" w:rsidRDefault="008B41CF" w:rsidP="008B41CF"/>
    <w:p w14:paraId="75C3D6B0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9077"/>
      <w:r w:rsidRPr="008B41CF">
        <w:rPr>
          <w:color w:val="auto"/>
        </w:rPr>
        <w:t>REFERENCES</w:t>
      </w:r>
      <w:bookmarkEnd w:id="3"/>
    </w:p>
    <w:p w14:paraId="75102315" w14:textId="77777777" w:rsidR="00971ECE" w:rsidRPr="00971ECE" w:rsidRDefault="00971ECE" w:rsidP="00971ECE"/>
    <w:p w14:paraId="071ED44B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0C27A68A" w14:textId="77777777" w:rsidTr="00F86766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44C2F7DE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06ABE973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61155A58" w14:textId="77777777" w:rsidTr="00F86766">
        <w:trPr>
          <w:jc w:val="center"/>
        </w:trPr>
        <w:tc>
          <w:tcPr>
            <w:tcW w:w="3539" w:type="dxa"/>
          </w:tcPr>
          <w:p w14:paraId="682CB3BA" w14:textId="3F8987A4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745315">
              <w:t>8</w:t>
            </w:r>
          </w:p>
        </w:tc>
        <w:tc>
          <w:tcPr>
            <w:tcW w:w="5528" w:type="dxa"/>
          </w:tcPr>
          <w:p w14:paraId="15F7DE3C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25B17848" w14:textId="77777777" w:rsidTr="00F86766">
        <w:trPr>
          <w:jc w:val="center"/>
        </w:trPr>
        <w:tc>
          <w:tcPr>
            <w:tcW w:w="3539" w:type="dxa"/>
          </w:tcPr>
          <w:p w14:paraId="0B37C4CD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7585B659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41C89E4E" w14:textId="77777777" w:rsidTr="00F86766">
        <w:trPr>
          <w:jc w:val="center"/>
        </w:trPr>
        <w:tc>
          <w:tcPr>
            <w:tcW w:w="3539" w:type="dxa"/>
          </w:tcPr>
          <w:p w14:paraId="2460370D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1A2CBFD9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12778442" w14:textId="77777777" w:rsidTr="00F86766">
        <w:trPr>
          <w:jc w:val="center"/>
        </w:trPr>
        <w:tc>
          <w:tcPr>
            <w:tcW w:w="3539" w:type="dxa"/>
          </w:tcPr>
          <w:p w14:paraId="486DF233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3CF15C87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E1989F5" w14:textId="77777777" w:rsidR="001828D8" w:rsidRDefault="001828D8" w:rsidP="008B41CF">
      <w:pPr>
        <w:rPr>
          <w:color w:val="FF0000"/>
        </w:rPr>
      </w:pPr>
    </w:p>
    <w:p w14:paraId="04CE3567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6E3A0105" w14:textId="77777777" w:rsidTr="00D0405C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75E36923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4550D0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516271" w14:paraId="6177D483" w14:textId="77777777" w:rsidTr="00D0405C">
        <w:trPr>
          <w:jc w:val="center"/>
        </w:trPr>
        <w:tc>
          <w:tcPr>
            <w:tcW w:w="4673" w:type="dxa"/>
          </w:tcPr>
          <w:p w14:paraId="151A1103" w14:textId="1A256DA1" w:rsidR="00516271" w:rsidRPr="00516271" w:rsidRDefault="00516271" w:rsidP="00516271"/>
        </w:tc>
        <w:tc>
          <w:tcPr>
            <w:tcW w:w="4394" w:type="dxa"/>
          </w:tcPr>
          <w:p w14:paraId="240B52E5" w14:textId="17DE8EC3" w:rsidR="00516271" w:rsidRPr="00516271" w:rsidRDefault="00516271" w:rsidP="00516271">
            <w:pPr>
              <w:rPr>
                <w:rFonts w:cstheme="minorHAnsi"/>
              </w:rPr>
            </w:pPr>
            <w:r w:rsidRPr="00516271">
              <w:t>Plan de développement du logiciel</w:t>
            </w:r>
          </w:p>
        </w:tc>
      </w:tr>
      <w:tr w:rsidR="00516271" w14:paraId="332B4CC2" w14:textId="77777777" w:rsidTr="00D0405C">
        <w:trPr>
          <w:jc w:val="center"/>
        </w:trPr>
        <w:tc>
          <w:tcPr>
            <w:tcW w:w="4673" w:type="dxa"/>
          </w:tcPr>
          <w:p w14:paraId="4D207DB4" w14:textId="28EB852B" w:rsidR="00516271" w:rsidRPr="00516271" w:rsidRDefault="00516271" w:rsidP="00516271"/>
        </w:tc>
        <w:tc>
          <w:tcPr>
            <w:tcW w:w="4394" w:type="dxa"/>
          </w:tcPr>
          <w:p w14:paraId="7283539B" w14:textId="561FA476" w:rsidR="00516271" w:rsidRPr="00516271" w:rsidRDefault="005E385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Exigences logicielles</w:t>
            </w:r>
          </w:p>
        </w:tc>
      </w:tr>
      <w:tr w:rsidR="00E57DF7" w14:paraId="351F9845" w14:textId="77777777" w:rsidTr="00D0405C">
        <w:trPr>
          <w:jc w:val="center"/>
        </w:trPr>
        <w:tc>
          <w:tcPr>
            <w:tcW w:w="4673" w:type="dxa"/>
          </w:tcPr>
          <w:p w14:paraId="0FF3FD2B" w14:textId="6E6087A1" w:rsidR="00E57DF7" w:rsidRPr="00516271" w:rsidRDefault="00E57DF7" w:rsidP="00E57DF7"/>
        </w:tc>
        <w:tc>
          <w:tcPr>
            <w:tcW w:w="4394" w:type="dxa"/>
          </w:tcPr>
          <w:p w14:paraId="1E44167E" w14:textId="0AB70435" w:rsidR="00E57DF7" w:rsidRPr="00516271" w:rsidRDefault="00E57DF7" w:rsidP="00E57DF7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tests logiciels</w:t>
            </w:r>
          </w:p>
        </w:tc>
      </w:tr>
      <w:tr w:rsidR="00FF724B" w14:paraId="1F2B0EE4" w14:textId="77777777" w:rsidTr="00D0405C">
        <w:trPr>
          <w:jc w:val="center"/>
        </w:trPr>
        <w:tc>
          <w:tcPr>
            <w:tcW w:w="4673" w:type="dxa"/>
          </w:tcPr>
          <w:p w14:paraId="6C19BA06" w14:textId="0840107F" w:rsidR="00FF724B" w:rsidRPr="00130C98" w:rsidRDefault="00FF724B" w:rsidP="00516271"/>
        </w:tc>
        <w:tc>
          <w:tcPr>
            <w:tcW w:w="4394" w:type="dxa"/>
          </w:tcPr>
          <w:p w14:paraId="3202595D" w14:textId="2C38DAA5" w:rsidR="00FF724B" w:rsidRPr="00516271" w:rsidRDefault="00FF724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Rapport de tests logiciels</w:t>
            </w:r>
          </w:p>
        </w:tc>
      </w:tr>
      <w:tr w:rsidR="005E385B" w14:paraId="68F9C99F" w14:textId="77777777" w:rsidTr="00D0405C">
        <w:trPr>
          <w:jc w:val="center"/>
        </w:trPr>
        <w:tc>
          <w:tcPr>
            <w:tcW w:w="4673" w:type="dxa"/>
          </w:tcPr>
          <w:p w14:paraId="3A075B1F" w14:textId="1CC585EC" w:rsidR="005E385B" w:rsidRPr="00130C98" w:rsidRDefault="005E385B" w:rsidP="00516271"/>
        </w:tc>
        <w:tc>
          <w:tcPr>
            <w:tcW w:w="4394" w:type="dxa"/>
          </w:tcPr>
          <w:p w14:paraId="473F7860" w14:textId="0D8B774B" w:rsidR="005E385B" w:rsidRDefault="005E385B" w:rsidP="00516271">
            <w:pPr>
              <w:rPr>
                <w:rFonts w:cstheme="minorHAnsi"/>
              </w:rPr>
            </w:pPr>
            <w:r>
              <w:rPr>
                <w:rFonts w:cstheme="minorHAnsi"/>
              </w:rPr>
              <w:t>Matrice de traçabilité des exigences</w:t>
            </w:r>
          </w:p>
        </w:tc>
      </w:tr>
      <w:tr w:rsidR="00516271" w14:paraId="082786C7" w14:textId="77777777" w:rsidTr="00D0405C">
        <w:trPr>
          <w:jc w:val="center"/>
        </w:trPr>
        <w:tc>
          <w:tcPr>
            <w:tcW w:w="4673" w:type="dxa"/>
          </w:tcPr>
          <w:p w14:paraId="1F2C743D" w14:textId="60AF6189" w:rsidR="00516271" w:rsidRPr="00744423" w:rsidRDefault="00516271" w:rsidP="00516271"/>
        </w:tc>
        <w:tc>
          <w:tcPr>
            <w:tcW w:w="4394" w:type="dxa"/>
          </w:tcPr>
          <w:p w14:paraId="0773FFC3" w14:textId="0FE9CF7B" w:rsidR="00516271" w:rsidRPr="003B5821" w:rsidRDefault="00516271" w:rsidP="00516271">
            <w:pPr>
              <w:rPr>
                <w:rFonts w:cstheme="minorHAnsi"/>
              </w:rPr>
            </w:pPr>
            <w:r w:rsidRPr="00744423">
              <w:rPr>
                <w:rFonts w:cstheme="minorHAnsi"/>
              </w:rPr>
              <w:t>Guide d’utilisation</w:t>
            </w:r>
          </w:p>
        </w:tc>
      </w:tr>
    </w:tbl>
    <w:p w14:paraId="6F6A36D7" w14:textId="77777777" w:rsidR="00CE75E3" w:rsidRDefault="00CE75E3" w:rsidP="008B41CF">
      <w:pPr>
        <w:rPr>
          <w:color w:val="FF0000"/>
        </w:rPr>
      </w:pPr>
    </w:p>
    <w:p w14:paraId="2205BD8D" w14:textId="3A6C32EA" w:rsidR="00D06A2A" w:rsidRDefault="00D06A2A" w:rsidP="008B41CF">
      <w:pPr>
        <w:rPr>
          <w:color w:val="FF0000"/>
        </w:rPr>
      </w:pPr>
    </w:p>
    <w:p w14:paraId="63EA1D76" w14:textId="27792BA2" w:rsidR="00745315" w:rsidRDefault="00745315" w:rsidP="008B41CF">
      <w:pPr>
        <w:rPr>
          <w:color w:val="FF0000"/>
        </w:rPr>
      </w:pPr>
    </w:p>
    <w:p w14:paraId="6E8BB1AD" w14:textId="77777777" w:rsidR="00745315" w:rsidRDefault="00745315" w:rsidP="008B41CF">
      <w:pPr>
        <w:rPr>
          <w:color w:val="FF0000"/>
        </w:rPr>
      </w:pPr>
    </w:p>
    <w:p w14:paraId="514595C0" w14:textId="77777777" w:rsidR="00E737DF" w:rsidRDefault="004D53D7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9078"/>
      <w:r w:rsidRPr="004D53D7">
        <w:rPr>
          <w:color w:val="auto"/>
        </w:rPr>
        <w:lastRenderedPageBreak/>
        <w:t>TERMES ET DEFINITIONS</w:t>
      </w:r>
      <w:bookmarkEnd w:id="4"/>
    </w:p>
    <w:p w14:paraId="758EC42F" w14:textId="77777777" w:rsidR="00E737DF" w:rsidRPr="00E737DF" w:rsidRDefault="00E737DF" w:rsidP="00E737DF"/>
    <w:p w14:paraId="01092C53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 LOGICIEL</w:t>
      </w:r>
    </w:p>
    <w:p w14:paraId="57F61955" w14:textId="77777777" w:rsidR="00BD31B1" w:rsidRDefault="00BD31B1" w:rsidP="001F74A7">
      <w:pPr>
        <w:jc w:val="both"/>
      </w:pPr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1736C007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 xml:space="preserve">Software Of </w:t>
      </w:r>
      <w:proofErr w:type="spellStart"/>
      <w:r>
        <w:t>Unknown</w:t>
      </w:r>
      <w:proofErr w:type="spellEnd"/>
      <w:r>
        <w:t xml:space="preserve"> Provenance</w:t>
      </w:r>
      <w:r w:rsidR="001F74A7">
        <w:t xml:space="preserve"> </w:t>
      </w:r>
      <w:r>
        <w:t>»)</w:t>
      </w:r>
    </w:p>
    <w:p w14:paraId="2A718BEF" w14:textId="77777777" w:rsidR="004D53D7" w:rsidRDefault="00BD31B1" w:rsidP="001F74A7">
      <w:pPr>
        <w:jc w:val="both"/>
      </w:pPr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61121CEC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SYSTEME</w:t>
      </w:r>
    </w:p>
    <w:p w14:paraId="0EEC866B" w14:textId="77777777" w:rsidR="004D53D7" w:rsidRDefault="00BD31B1" w:rsidP="001F74A7">
      <w:pPr>
        <w:jc w:val="both"/>
      </w:pPr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22ED73F1" w14:textId="77777777" w:rsidR="001F74A7" w:rsidRDefault="004D53D7" w:rsidP="00063672">
      <w:pPr>
        <w:jc w:val="both"/>
      </w:pPr>
      <w:r>
        <w:t xml:space="preserve">[ISO/CEI </w:t>
      </w:r>
      <w:r w:rsidR="001F74A7">
        <w:t xml:space="preserve">12207 : </w:t>
      </w:r>
      <w:r>
        <w:t>1995, définition 3.31]</w:t>
      </w:r>
    </w:p>
    <w:p w14:paraId="0A859974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VERIFICATION</w:t>
      </w:r>
    </w:p>
    <w:p w14:paraId="425CB3C2" w14:textId="77777777" w:rsidR="004D53D7" w:rsidRDefault="001F74A7" w:rsidP="001F74A7">
      <w:pPr>
        <w:jc w:val="both"/>
      </w:pPr>
      <w:r>
        <w:t>C</w:t>
      </w:r>
      <w:r w:rsidR="004D53D7">
        <w:t>onfirmation par des preuves tangibles que les exigences spécifiées ont été satisfaites</w:t>
      </w:r>
    </w:p>
    <w:p w14:paraId="7968F14A" w14:textId="77777777" w:rsidR="004D53D7" w:rsidRDefault="004D53D7" w:rsidP="001F74A7">
      <w:pPr>
        <w:jc w:val="both"/>
      </w:pPr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49FD9F97" w14:textId="77777777" w:rsidR="004D53D7" w:rsidRDefault="004D53D7" w:rsidP="001F74A7">
      <w:pPr>
        <w:jc w:val="both"/>
      </w:pPr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21E03980" w14:textId="77777777" w:rsidR="004D53D7" w:rsidRDefault="004D53D7" w:rsidP="001F74A7">
      <w:pPr>
        <w:jc w:val="both"/>
      </w:pPr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320AAE94" w14:textId="77777777" w:rsidR="004D53D7" w:rsidRDefault="004D53D7" w:rsidP="008F6905">
      <w:pPr>
        <w:pStyle w:val="Paragraphedeliste"/>
        <w:numPr>
          <w:ilvl w:val="2"/>
          <w:numId w:val="1"/>
        </w:numPr>
      </w:pPr>
      <w:r>
        <w:t>VERSION</w:t>
      </w:r>
    </w:p>
    <w:p w14:paraId="5ED83DC1" w14:textId="77777777" w:rsidR="004D53D7" w:rsidRDefault="001F74A7" w:rsidP="001F74A7">
      <w:pPr>
        <w:jc w:val="both"/>
      </w:pPr>
      <w:r>
        <w:t>I</w:t>
      </w:r>
      <w:r w:rsidR="004D53D7">
        <w:t>nstance identifiée d'un ELEMENT DE CONFIGURATION</w:t>
      </w:r>
    </w:p>
    <w:p w14:paraId="28C5F4B9" w14:textId="77777777" w:rsidR="004D53D7" w:rsidRDefault="004D53D7" w:rsidP="001F74A7">
      <w:pPr>
        <w:jc w:val="both"/>
      </w:pPr>
      <w:r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4D4A2E5B" w14:textId="77777777" w:rsidR="001E2DDE" w:rsidRDefault="004D53D7" w:rsidP="001F74A7">
      <w:pPr>
        <w:jc w:val="both"/>
      </w:pPr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31E12809" w14:textId="77777777" w:rsidR="001E2DDE" w:rsidRDefault="001E2DDE" w:rsidP="001F74A7">
      <w:pPr>
        <w:jc w:val="both"/>
      </w:pPr>
    </w:p>
    <w:p w14:paraId="25C9A5FB" w14:textId="77777777" w:rsidR="00F81F06" w:rsidRDefault="00F81F06" w:rsidP="001F74A7">
      <w:pPr>
        <w:jc w:val="both"/>
      </w:pPr>
    </w:p>
    <w:p w14:paraId="43F15750" w14:textId="77777777" w:rsidR="00F81F06" w:rsidRDefault="00F81F06" w:rsidP="001F74A7">
      <w:pPr>
        <w:jc w:val="both"/>
      </w:pPr>
    </w:p>
    <w:p w14:paraId="1CAF7CB2" w14:textId="77777777" w:rsidR="00D06A2A" w:rsidRDefault="00D06A2A" w:rsidP="001F74A7">
      <w:pPr>
        <w:jc w:val="both"/>
      </w:pPr>
    </w:p>
    <w:p w14:paraId="134F69F8" w14:textId="77777777" w:rsidR="00D06A2A" w:rsidRDefault="00D06A2A" w:rsidP="001F74A7">
      <w:pPr>
        <w:jc w:val="both"/>
      </w:pPr>
    </w:p>
    <w:p w14:paraId="68A11680" w14:textId="77777777" w:rsidR="00CC3877" w:rsidRDefault="00CC3877" w:rsidP="007444A1"/>
    <w:p w14:paraId="06E90A50" w14:textId="77777777" w:rsidR="00D06A2A" w:rsidRDefault="00D06A2A" w:rsidP="007444A1"/>
    <w:p w14:paraId="353D626D" w14:textId="77777777" w:rsidR="007444A1" w:rsidRPr="00DA3893" w:rsidRDefault="00CC3877" w:rsidP="00E46184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5" w:name="_Toc532119079"/>
      <w:r>
        <w:rPr>
          <w:color w:val="auto"/>
        </w:rPr>
        <w:lastRenderedPageBreak/>
        <w:t>DIFFUSION DU LOGICIEL</w:t>
      </w:r>
      <w:bookmarkEnd w:id="5"/>
    </w:p>
    <w:p w14:paraId="0EF5AE64" w14:textId="77777777" w:rsidR="00481C79" w:rsidRDefault="00481C79" w:rsidP="004D53D7"/>
    <w:p w14:paraId="022FEE0D" w14:textId="77777777" w:rsidR="007D4AF7" w:rsidRDefault="00666359" w:rsidP="00E46184">
      <w:pPr>
        <w:pStyle w:val="Titre2"/>
        <w:numPr>
          <w:ilvl w:val="1"/>
          <w:numId w:val="1"/>
        </w:numPr>
        <w:rPr>
          <w:color w:val="auto"/>
        </w:rPr>
      </w:pPr>
      <w:bookmarkStart w:id="6" w:name="_Toc532119080"/>
      <w:r>
        <w:rPr>
          <w:color w:val="auto"/>
        </w:rPr>
        <w:t>DOCUMENTS</w:t>
      </w:r>
      <w:bookmarkEnd w:id="6"/>
    </w:p>
    <w:p w14:paraId="03CC1349" w14:textId="77777777" w:rsidR="00CC3877" w:rsidRDefault="00CC3877" w:rsidP="00CC3877"/>
    <w:p w14:paraId="470C9197" w14:textId="5348B3E7" w:rsidR="00CC3877" w:rsidRPr="00DD55CA" w:rsidRDefault="001239C4" w:rsidP="00DD55CA">
      <w:pPr>
        <w:ind w:left="360"/>
        <w:rPr>
          <w:b/>
        </w:rPr>
      </w:pPr>
      <w:r>
        <w:t xml:space="preserve">L’identification ainsi que la description des contenus du sous-système logiciel </w:t>
      </w:r>
      <w:r w:rsidR="00DD55CA">
        <w:rPr>
          <w:b/>
        </w:rPr>
        <w:t>GP 1.0</w:t>
      </w:r>
      <w:r>
        <w:t xml:space="preserve"> se base sur les documents suivants :</w:t>
      </w:r>
    </w:p>
    <w:p w14:paraId="7208B536" w14:textId="3B289BC5" w:rsidR="0020791E" w:rsidRDefault="0020791E" w:rsidP="0020791E">
      <w:pPr>
        <w:pStyle w:val="Paragraphedeliste"/>
        <w:numPr>
          <w:ilvl w:val="0"/>
          <w:numId w:val="26"/>
        </w:numPr>
      </w:pPr>
      <w:r>
        <w:t>Plan de développement du logiciel version 1.</w:t>
      </w:r>
      <w:r w:rsidR="00745315">
        <w:t>0</w:t>
      </w:r>
    </w:p>
    <w:p w14:paraId="6AE1C328" w14:textId="534AFBB7" w:rsidR="0020791E" w:rsidRDefault="0020791E" w:rsidP="0020791E">
      <w:pPr>
        <w:pStyle w:val="Paragraphedeliste"/>
        <w:numPr>
          <w:ilvl w:val="0"/>
          <w:numId w:val="26"/>
        </w:numPr>
      </w:pPr>
      <w:r>
        <w:t>Exigences logicielles 1.</w:t>
      </w:r>
      <w:r w:rsidR="00745315">
        <w:t>0</w:t>
      </w:r>
    </w:p>
    <w:p w14:paraId="5D12D7AB" w14:textId="7A04942E" w:rsidR="00DD0399" w:rsidRPr="0021562C" w:rsidRDefault="001239C4" w:rsidP="00DD0399">
      <w:pPr>
        <w:pStyle w:val="Paragraphedeliste"/>
        <w:numPr>
          <w:ilvl w:val="0"/>
          <w:numId w:val="26"/>
        </w:numPr>
      </w:pPr>
      <w:r>
        <w:t>Plan de</w:t>
      </w:r>
      <w:r w:rsidR="00DD0399">
        <w:t>s</w:t>
      </w:r>
      <w:r>
        <w:t xml:space="preserve"> tests logiciels </w:t>
      </w:r>
      <w:r w:rsidRPr="0021562C">
        <w:t>version 1.</w:t>
      </w:r>
      <w:r w:rsidR="00745315">
        <w:t>0</w:t>
      </w:r>
    </w:p>
    <w:p w14:paraId="36E8A6F2" w14:textId="00CA6300" w:rsidR="001239C4" w:rsidRDefault="001239C4" w:rsidP="001239C4">
      <w:pPr>
        <w:pStyle w:val="Paragraphedeliste"/>
        <w:numPr>
          <w:ilvl w:val="0"/>
          <w:numId w:val="26"/>
        </w:numPr>
      </w:pPr>
      <w:r w:rsidRPr="0021562C">
        <w:t>Rapport de</w:t>
      </w:r>
      <w:r w:rsidR="00DD0399">
        <w:t>s</w:t>
      </w:r>
      <w:r w:rsidRPr="0021562C">
        <w:t xml:space="preserve"> tests logiciels version 1.</w:t>
      </w:r>
      <w:r w:rsidR="00745315">
        <w:t>0</w:t>
      </w:r>
    </w:p>
    <w:p w14:paraId="7960644B" w14:textId="12F73F5A" w:rsidR="005E385B" w:rsidRPr="0021562C" w:rsidRDefault="005E385B" w:rsidP="001239C4">
      <w:pPr>
        <w:pStyle w:val="Paragraphedeliste"/>
        <w:numPr>
          <w:ilvl w:val="0"/>
          <w:numId w:val="26"/>
        </w:numPr>
      </w:pPr>
      <w:r>
        <w:t>Matrice de traçabilité des exigences 1.</w:t>
      </w:r>
      <w:r w:rsidR="00745315">
        <w:t>0</w:t>
      </w:r>
    </w:p>
    <w:p w14:paraId="7BF865C7" w14:textId="32461053" w:rsidR="001239C4" w:rsidRPr="00744423" w:rsidRDefault="00744423" w:rsidP="001239C4">
      <w:pPr>
        <w:pStyle w:val="Paragraphedeliste"/>
        <w:numPr>
          <w:ilvl w:val="0"/>
          <w:numId w:val="26"/>
        </w:numPr>
      </w:pPr>
      <w:r w:rsidRPr="00744423">
        <w:t>Guide d’utilisation</w:t>
      </w:r>
      <w:r w:rsidR="001239C4" w:rsidRPr="00744423">
        <w:t xml:space="preserve"> </w:t>
      </w:r>
    </w:p>
    <w:p w14:paraId="03658513" w14:textId="77777777" w:rsidR="0032710C" w:rsidRDefault="0032710C" w:rsidP="0032710C"/>
    <w:p w14:paraId="68AECE17" w14:textId="77777777" w:rsidR="0032710C" w:rsidRDefault="00F3132A" w:rsidP="00E46184">
      <w:pPr>
        <w:pStyle w:val="Titre2"/>
        <w:numPr>
          <w:ilvl w:val="1"/>
          <w:numId w:val="1"/>
        </w:numPr>
        <w:rPr>
          <w:color w:val="auto"/>
        </w:rPr>
      </w:pPr>
      <w:bookmarkStart w:id="7" w:name="_Toc532119081"/>
      <w:r>
        <w:rPr>
          <w:color w:val="auto"/>
        </w:rPr>
        <w:t>DESCRIPTION DE LA VERSION</w:t>
      </w:r>
      <w:bookmarkEnd w:id="7"/>
    </w:p>
    <w:p w14:paraId="15253E4C" w14:textId="77777777" w:rsidR="00CC3877" w:rsidRPr="00CC3877" w:rsidRDefault="00CC3877" w:rsidP="00CC3877"/>
    <w:p w14:paraId="50D39957" w14:textId="1EC6A879" w:rsidR="00F3132A" w:rsidRDefault="00F3132A" w:rsidP="00F3132A">
      <w:pPr>
        <w:ind w:left="360"/>
      </w:pPr>
      <w:r>
        <w:t xml:space="preserve">Le sous-système logiciel </w:t>
      </w:r>
      <w:ins w:id="8" w:author="Pierre Demolliens" w:date="2019-02-04T15:55:00Z">
        <w:r w:rsidR="00DD55CA">
          <w:rPr>
            <w:b/>
          </w:rPr>
          <w:t>GP 1.0</w:t>
        </w:r>
      </w:ins>
      <w:del w:id="9" w:author="Pierre Demolliens" w:date="2019-02-04T15:55:00Z">
        <w:r w:rsidR="00745315" w:rsidRPr="00745315" w:rsidDel="00DD55CA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est la version créée </w:t>
      </w:r>
      <w:r w:rsidR="00964CE7">
        <w:t>à la suite de</w:t>
      </w:r>
      <w:r>
        <w:t xml:space="preserve"> la phase 2 </w:t>
      </w:r>
      <w:r w:rsidR="00666359">
        <w:t xml:space="preserve">du plan de </w:t>
      </w:r>
      <w:r>
        <w:t>test.</w:t>
      </w:r>
    </w:p>
    <w:p w14:paraId="60AE6D21" w14:textId="4231B74A" w:rsidR="00F3132A" w:rsidRPr="005E385B" w:rsidRDefault="00F3132A" w:rsidP="00F3132A">
      <w:pPr>
        <w:ind w:left="360"/>
        <w:rPr>
          <w:b/>
          <w:highlight w:val="yellow"/>
        </w:rPr>
      </w:pPr>
      <w:r>
        <w:t xml:space="preserve">Elle a été créée le </w:t>
      </w:r>
      <w:ins w:id="10" w:author="Pierre Demolliens" w:date="2019-02-04T15:55:00Z">
        <w:r w:rsidR="00DD55CA">
          <w:t>04</w:t>
        </w:r>
      </w:ins>
      <w:del w:id="11" w:author="Pierre Demolliens" w:date="2019-02-04T15:55:00Z">
        <w:r w:rsidR="00745315" w:rsidDel="00DD55CA">
          <w:delText>jj</w:delText>
        </w:r>
      </w:del>
      <w:r w:rsidR="00745315">
        <w:t>/</w:t>
      </w:r>
      <w:ins w:id="12" w:author="Pierre Demolliens" w:date="2019-02-04T15:55:00Z">
        <w:r w:rsidR="00DD55CA">
          <w:t>02</w:t>
        </w:r>
      </w:ins>
      <w:del w:id="13" w:author="Pierre Demolliens" w:date="2019-02-04T15:55:00Z">
        <w:r w:rsidR="00745315" w:rsidDel="00DD55CA">
          <w:delText>mm</w:delText>
        </w:r>
      </w:del>
      <w:r w:rsidR="00745315">
        <w:t>/</w:t>
      </w:r>
      <w:ins w:id="14" w:author="Pierre Demolliens" w:date="2019-02-04T15:55:00Z">
        <w:r w:rsidR="00DD55CA">
          <w:t>2019</w:t>
        </w:r>
      </w:ins>
      <w:del w:id="15" w:author="Pierre Demolliens" w:date="2019-02-04T15:55:00Z">
        <w:r w:rsidR="00745315" w:rsidDel="00DD55CA">
          <w:delText>aaaa</w:delText>
        </w:r>
      </w:del>
      <w:r>
        <w:t xml:space="preserve"> </w:t>
      </w:r>
      <w:r w:rsidR="008E5C13">
        <w:t>et est archivée dans</w:t>
      </w:r>
      <w:r>
        <w:t xml:space="preserve"> le gestionnaire de version</w:t>
      </w:r>
      <w:r w:rsidR="00E57DF7">
        <w:t>.</w:t>
      </w:r>
    </w:p>
    <w:p w14:paraId="1E9D729E" w14:textId="77777777" w:rsidR="00F3132A" w:rsidRDefault="00F3132A" w:rsidP="00F3132A">
      <w:pPr>
        <w:ind w:left="360"/>
      </w:pPr>
    </w:p>
    <w:p w14:paraId="1942D2E5" w14:textId="77777777" w:rsidR="00C8499B" w:rsidRDefault="00C8499B" w:rsidP="00C8499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16" w:name="_Toc532119082"/>
      <w:r>
        <w:rPr>
          <w:color w:val="auto"/>
          <w:sz w:val="24"/>
        </w:rPr>
        <w:t>CONFIGURATION MATERIELLE</w:t>
      </w:r>
      <w:bookmarkEnd w:id="16"/>
    </w:p>
    <w:p w14:paraId="4F9B790D" w14:textId="37BA0DA4" w:rsidR="00C8499B" w:rsidRDefault="00C8499B" w:rsidP="00C8499B">
      <w:pPr>
        <w:ind w:left="360"/>
      </w:pPr>
    </w:p>
    <w:p w14:paraId="1A7FB7AC" w14:textId="77777777" w:rsidR="00C8499B" w:rsidRDefault="00C8499B" w:rsidP="00C8499B">
      <w:pPr>
        <w:ind w:left="360"/>
      </w:pPr>
    </w:p>
    <w:p w14:paraId="30B6140E" w14:textId="77777777" w:rsidR="00C8499B" w:rsidRDefault="00C8499B" w:rsidP="00C8499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17" w:name="_Toc532119083"/>
      <w:r>
        <w:rPr>
          <w:color w:val="auto"/>
          <w:sz w:val="24"/>
        </w:rPr>
        <w:t>COMPOSITION DE LA VERSION</w:t>
      </w:r>
      <w:bookmarkEnd w:id="17"/>
    </w:p>
    <w:p w14:paraId="542C3D5E" w14:textId="77777777" w:rsidR="00C8499B" w:rsidRDefault="00C8499B" w:rsidP="00C8499B"/>
    <w:p w14:paraId="3893388E" w14:textId="77AA1B2D" w:rsidR="00C8499B" w:rsidRDefault="009C61F8" w:rsidP="00C8499B">
      <w:pPr>
        <w:ind w:left="360"/>
      </w:pPr>
      <w:r>
        <w:t xml:space="preserve">Les composants logiciels gérés par le gestionnaire de configuration sont listés dans </w:t>
      </w:r>
      <w:r w:rsidR="005E385B">
        <w:t xml:space="preserve">la fiche d’indentification des élément logiciels </w:t>
      </w:r>
      <w:r>
        <w:t xml:space="preserve">« Fiche </w:t>
      </w:r>
      <w:r w:rsidR="005E385B">
        <w:t>d’identification des éléments logiciels</w:t>
      </w:r>
      <w:r>
        <w:t xml:space="preserve"> »</w:t>
      </w:r>
    </w:p>
    <w:p w14:paraId="02ED67AC" w14:textId="77777777" w:rsidR="00B13FB6" w:rsidRDefault="00B13FB6" w:rsidP="00C8499B">
      <w:pPr>
        <w:ind w:left="360"/>
      </w:pPr>
    </w:p>
    <w:p w14:paraId="68AEDAEB" w14:textId="53E17BF1" w:rsidR="00D06A2A" w:rsidRDefault="00D06A2A" w:rsidP="00C8499B">
      <w:pPr>
        <w:ind w:left="360"/>
      </w:pPr>
    </w:p>
    <w:p w14:paraId="0C5CAA4A" w14:textId="59FD9546" w:rsidR="00745315" w:rsidRDefault="00745315" w:rsidP="00C8499B">
      <w:pPr>
        <w:ind w:left="360"/>
      </w:pPr>
    </w:p>
    <w:p w14:paraId="705487B4" w14:textId="77777777" w:rsidR="00745315" w:rsidRDefault="00745315" w:rsidP="00C8499B">
      <w:pPr>
        <w:ind w:left="360"/>
      </w:pPr>
    </w:p>
    <w:p w14:paraId="17115460" w14:textId="77777777" w:rsidR="00D06A2A" w:rsidRDefault="00D06A2A" w:rsidP="00C8499B">
      <w:pPr>
        <w:ind w:left="360"/>
      </w:pPr>
    </w:p>
    <w:p w14:paraId="0EDE99AE" w14:textId="3A93CB73" w:rsidR="00D06A2A" w:rsidRDefault="00D06A2A" w:rsidP="00C8499B">
      <w:pPr>
        <w:ind w:left="360"/>
      </w:pPr>
    </w:p>
    <w:p w14:paraId="52F0C33B" w14:textId="77777777" w:rsidR="00C57FEA" w:rsidRDefault="00C57FEA" w:rsidP="00C8499B">
      <w:pPr>
        <w:ind w:left="360"/>
      </w:pPr>
    </w:p>
    <w:p w14:paraId="653C7685" w14:textId="77777777" w:rsidR="00D06A2A" w:rsidRDefault="00D06A2A" w:rsidP="00C8499B">
      <w:pPr>
        <w:ind w:left="360"/>
      </w:pPr>
    </w:p>
    <w:p w14:paraId="5B9BBD88" w14:textId="77777777" w:rsidR="00C8499B" w:rsidRPr="00C8499B" w:rsidRDefault="00C8499B" w:rsidP="00C8499B">
      <w:pPr>
        <w:pStyle w:val="Titre2"/>
        <w:numPr>
          <w:ilvl w:val="3"/>
          <w:numId w:val="1"/>
        </w:numPr>
        <w:rPr>
          <w:color w:val="auto"/>
          <w:sz w:val="22"/>
        </w:rPr>
      </w:pPr>
      <w:bookmarkStart w:id="18" w:name="_Toc532119084"/>
      <w:r w:rsidRPr="00C8499B">
        <w:rPr>
          <w:color w:val="auto"/>
          <w:sz w:val="22"/>
        </w:rPr>
        <w:lastRenderedPageBreak/>
        <w:t>DEPENDANCES</w:t>
      </w:r>
      <w:bookmarkEnd w:id="18"/>
    </w:p>
    <w:p w14:paraId="00C2F5DC" w14:textId="77777777" w:rsidR="00C8499B" w:rsidRDefault="00C8499B" w:rsidP="00C8499B">
      <w:pPr>
        <w:ind w:left="360"/>
      </w:pPr>
    </w:p>
    <w:p w14:paraId="525E982B" w14:textId="51D5D079" w:rsidR="00C8499B" w:rsidRDefault="00C8499B" w:rsidP="00C8499B">
      <w:pPr>
        <w:ind w:left="360"/>
      </w:pPr>
      <w:r>
        <w:t xml:space="preserve">Le sous-système logiciel </w:t>
      </w:r>
      <w:ins w:id="19" w:author="Pierre Demolliens" w:date="2019-02-04T15:55:00Z">
        <w:r w:rsidR="00377600">
          <w:rPr>
            <w:b/>
          </w:rPr>
          <w:t>GP 1.0</w:t>
        </w:r>
      </w:ins>
      <w:del w:id="20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>dépend des composants suivants qui ne sont pas gérés dans le gestionnaire de</w:t>
      </w:r>
      <w:r w:rsidR="00CD051A">
        <w:t xml:space="preserve"> version :</w:t>
      </w:r>
    </w:p>
    <w:p w14:paraId="1330C9D4" w14:textId="77777777" w:rsidR="00745315" w:rsidRDefault="00745315" w:rsidP="00745315">
      <w:pPr>
        <w:pStyle w:val="Paragraphedeliste"/>
        <w:numPr>
          <w:ilvl w:val="0"/>
          <w:numId w:val="32"/>
        </w:numPr>
      </w:pPr>
    </w:p>
    <w:p w14:paraId="1223C382" w14:textId="77777777" w:rsidR="00B46117" w:rsidRDefault="00B46117" w:rsidP="00B46117"/>
    <w:p w14:paraId="4FBECB30" w14:textId="5C0FB3E2" w:rsidR="00334718" w:rsidRDefault="003773F9" w:rsidP="00334718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1" w:name="_Toc532119085"/>
      <w:r>
        <w:rPr>
          <w:color w:val="auto"/>
          <w:sz w:val="24"/>
        </w:rPr>
        <w:t>PROCEDURE DE GENERATION</w:t>
      </w:r>
      <w:bookmarkEnd w:id="21"/>
    </w:p>
    <w:p w14:paraId="6174CE26" w14:textId="77777777" w:rsidR="00745315" w:rsidRPr="00745315" w:rsidRDefault="00745315" w:rsidP="00745315"/>
    <w:p w14:paraId="06AF5D4B" w14:textId="77777777" w:rsidR="00DF169C" w:rsidRDefault="00DF169C" w:rsidP="00DF169C">
      <w:pPr>
        <w:pStyle w:val="Titre2"/>
        <w:numPr>
          <w:ilvl w:val="1"/>
          <w:numId w:val="1"/>
        </w:numPr>
        <w:rPr>
          <w:color w:val="auto"/>
        </w:rPr>
      </w:pPr>
      <w:bookmarkStart w:id="22" w:name="_Toc532119086"/>
      <w:r>
        <w:rPr>
          <w:color w:val="auto"/>
        </w:rPr>
        <w:t>UTILISATION</w:t>
      </w:r>
      <w:bookmarkEnd w:id="22"/>
    </w:p>
    <w:p w14:paraId="109AB9CD" w14:textId="77777777" w:rsidR="00DF169C" w:rsidRPr="00DF169C" w:rsidRDefault="00DF169C" w:rsidP="00DF169C"/>
    <w:p w14:paraId="1AD69FC1" w14:textId="77777777" w:rsidR="00DF169C" w:rsidRDefault="00DF169C" w:rsidP="00DF169C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3" w:name="_Toc532119087"/>
      <w:r>
        <w:rPr>
          <w:color w:val="auto"/>
          <w:sz w:val="24"/>
        </w:rPr>
        <w:t>CONTENU DE LA VERSION</w:t>
      </w:r>
      <w:bookmarkEnd w:id="23"/>
    </w:p>
    <w:p w14:paraId="36BB5E05" w14:textId="77777777" w:rsidR="00B46117" w:rsidRDefault="00B46117" w:rsidP="00B46117"/>
    <w:p w14:paraId="4D12B46A" w14:textId="59D70603" w:rsidR="00DF169C" w:rsidRDefault="001B3E1F" w:rsidP="00DF169C">
      <w:pPr>
        <w:ind w:left="360"/>
      </w:pPr>
      <w:r>
        <w:t xml:space="preserve">Le sous-système logiciel </w:t>
      </w:r>
      <w:ins w:id="24" w:author="Pierre Demolliens" w:date="2019-02-04T15:55:00Z">
        <w:r w:rsidR="00377600">
          <w:rPr>
            <w:b/>
          </w:rPr>
          <w:t>GP 1.0</w:t>
        </w:r>
      </w:ins>
      <w:del w:id="25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implémente les toutes les </w:t>
      </w:r>
      <w:r w:rsidR="002C4EDE">
        <w:t>spécifications logicielles définies dans l</w:t>
      </w:r>
      <w:r w:rsidR="002C4EDE" w:rsidRPr="0039059E">
        <w:t xml:space="preserve">e </w:t>
      </w:r>
      <w:r w:rsidR="005E385B">
        <w:t xml:space="preserve">document </w:t>
      </w:r>
      <w:r w:rsidR="005E385B" w:rsidRPr="005E385B">
        <w:rPr>
          <w:i/>
        </w:rPr>
        <w:t>Exigences logicielles</w:t>
      </w:r>
    </w:p>
    <w:p w14:paraId="61A0351A" w14:textId="77777777" w:rsidR="002C4EDE" w:rsidRDefault="002C4EDE" w:rsidP="00DF169C">
      <w:pPr>
        <w:ind w:left="360"/>
      </w:pPr>
      <w:r>
        <w:t>Il s’agit de la version finale prévu</w:t>
      </w:r>
      <w:r w:rsidR="00DD64A5">
        <w:t>e pour une utilisation opérationnelle.</w:t>
      </w:r>
    </w:p>
    <w:p w14:paraId="5A22042E" w14:textId="77777777" w:rsidR="00DD64A5" w:rsidRPr="00DF169C" w:rsidRDefault="00DD64A5" w:rsidP="00DD64A5"/>
    <w:p w14:paraId="66073B77" w14:textId="77777777" w:rsidR="00DD64A5" w:rsidRDefault="00DD64A5" w:rsidP="00DD64A5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6" w:name="_Toc532119088"/>
      <w:r>
        <w:rPr>
          <w:color w:val="auto"/>
          <w:sz w:val="24"/>
        </w:rPr>
        <w:t>RESTRICTION D’UTILISATION</w:t>
      </w:r>
      <w:bookmarkEnd w:id="26"/>
    </w:p>
    <w:p w14:paraId="3E812D81" w14:textId="77777777" w:rsidR="00DD64A5" w:rsidRDefault="00DD64A5" w:rsidP="00DF169C">
      <w:pPr>
        <w:ind w:left="360"/>
      </w:pPr>
    </w:p>
    <w:p w14:paraId="7CBB8F91" w14:textId="2F6E8184" w:rsidR="00DD64A5" w:rsidRDefault="00AC0CAB" w:rsidP="00DF169C">
      <w:pPr>
        <w:ind w:left="360"/>
      </w:pPr>
      <w:r>
        <w:t xml:space="preserve">Le sous-système logiciel </w:t>
      </w:r>
      <w:ins w:id="27" w:author="Pierre Demolliens" w:date="2019-02-04T15:55:00Z">
        <w:r w:rsidR="00377600">
          <w:rPr>
            <w:b/>
          </w:rPr>
          <w:t>GP 1.0</w:t>
        </w:r>
      </w:ins>
      <w:bookmarkStart w:id="28" w:name="_GoBack"/>
      <w:bookmarkEnd w:id="28"/>
      <w:del w:id="29" w:author="Pierre Demolliens" w:date="2019-02-04T15:55:00Z">
        <w:r w:rsidR="00745315" w:rsidRPr="00745315" w:rsidDel="00377600">
          <w:rPr>
            <w:b/>
            <w:highlight w:val="yellow"/>
          </w:rPr>
          <w:delText>x.y.z 1.0</w:delText>
        </w:r>
      </w:del>
      <w:r w:rsidR="00745315">
        <w:t xml:space="preserve"> </w:t>
      </w:r>
      <w:r>
        <w:t xml:space="preserve">ne doit pas être utilisé dans un but clinique tant </w:t>
      </w:r>
      <w:r w:rsidR="00B40DAC">
        <w:t>qu’il n’a pas obtenu la certification médicale.</w:t>
      </w:r>
    </w:p>
    <w:p w14:paraId="427FA87C" w14:textId="77777777" w:rsidR="001147CB" w:rsidRDefault="001147CB" w:rsidP="00DF169C">
      <w:pPr>
        <w:ind w:left="360"/>
      </w:pPr>
    </w:p>
    <w:p w14:paraId="366F6BCC" w14:textId="73416E1B" w:rsidR="001147CB" w:rsidRDefault="00C872A0" w:rsidP="001147C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0" w:name="_Toc532119089"/>
      <w:r>
        <w:rPr>
          <w:color w:val="auto"/>
          <w:sz w:val="24"/>
        </w:rPr>
        <w:t>DONNEES DE CONFIGURATION</w:t>
      </w:r>
      <w:bookmarkEnd w:id="30"/>
    </w:p>
    <w:p w14:paraId="3029F546" w14:textId="54B354D2" w:rsidR="00F879CD" w:rsidRDefault="00F879CD" w:rsidP="00F879CD"/>
    <w:p w14:paraId="7EC9E6AF" w14:textId="16E4CD03" w:rsidR="00F879CD" w:rsidRPr="00F879CD" w:rsidRDefault="00F879CD" w:rsidP="00171111">
      <w:pPr>
        <w:pStyle w:val="Paragraphedeliste"/>
        <w:numPr>
          <w:ilvl w:val="0"/>
          <w:numId w:val="26"/>
        </w:numPr>
      </w:pPr>
      <w:r w:rsidRPr="00744423">
        <w:t>Les données de configuration se trouvent dans l</w:t>
      </w:r>
      <w:r w:rsidR="008575A7" w:rsidRPr="00744423">
        <w:t xml:space="preserve">e </w:t>
      </w:r>
      <w:r w:rsidR="00744423" w:rsidRPr="00744423">
        <w:t xml:space="preserve">guide d’utilisation </w:t>
      </w:r>
    </w:p>
    <w:p w14:paraId="6B874746" w14:textId="77777777" w:rsidR="001147CB" w:rsidRDefault="001147CB" w:rsidP="00DF169C">
      <w:pPr>
        <w:ind w:left="360"/>
      </w:pPr>
    </w:p>
    <w:p w14:paraId="3FC64449" w14:textId="77777777" w:rsidR="0076789C" w:rsidRDefault="004C5FBC" w:rsidP="0076789C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1" w:name="_Toc532119090"/>
      <w:r>
        <w:rPr>
          <w:color w:val="auto"/>
          <w:sz w:val="24"/>
        </w:rPr>
        <w:t>PROCEDURE D’INSTALLATION</w:t>
      </w:r>
      <w:bookmarkEnd w:id="31"/>
    </w:p>
    <w:p w14:paraId="3436881A" w14:textId="77777777" w:rsidR="00872E89" w:rsidRDefault="00872E89" w:rsidP="00872E89">
      <w:pPr>
        <w:ind w:left="360"/>
      </w:pPr>
    </w:p>
    <w:p w14:paraId="224D74E6" w14:textId="77777777" w:rsidR="00872E89" w:rsidRDefault="00872E89" w:rsidP="00872E89">
      <w:pPr>
        <w:ind w:left="360"/>
      </w:pPr>
    </w:p>
    <w:p w14:paraId="108A4DC3" w14:textId="77777777" w:rsidR="004C5FBC" w:rsidRDefault="004C5FBC" w:rsidP="004C5FBC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2" w:name="_Toc532119091"/>
      <w:r>
        <w:rPr>
          <w:color w:val="auto"/>
          <w:sz w:val="24"/>
        </w:rPr>
        <w:t>PROCEDURE D’UTILISATION</w:t>
      </w:r>
      <w:bookmarkEnd w:id="32"/>
    </w:p>
    <w:p w14:paraId="3B107A04" w14:textId="3C2C9798" w:rsidR="003C22CE" w:rsidRDefault="003C22CE" w:rsidP="003C22CE">
      <w:pPr>
        <w:ind w:left="360"/>
      </w:pPr>
    </w:p>
    <w:p w14:paraId="0225B350" w14:textId="524EC935" w:rsidR="003C22CE" w:rsidRDefault="003C22CE" w:rsidP="003C22CE">
      <w:pPr>
        <w:ind w:left="360"/>
      </w:pPr>
    </w:p>
    <w:p w14:paraId="3389D7BD" w14:textId="4A262D33" w:rsidR="006B66CC" w:rsidRDefault="006B66CC" w:rsidP="003C22CE">
      <w:pPr>
        <w:ind w:left="360"/>
      </w:pPr>
    </w:p>
    <w:p w14:paraId="741B4A36" w14:textId="57366020" w:rsidR="006B66CC" w:rsidRDefault="006B66CC" w:rsidP="003C22CE">
      <w:pPr>
        <w:ind w:left="360"/>
      </w:pPr>
    </w:p>
    <w:p w14:paraId="7EBD9C3E" w14:textId="77777777" w:rsidR="006B66CC" w:rsidRPr="004C5FBC" w:rsidRDefault="006B66CC" w:rsidP="003C22CE">
      <w:pPr>
        <w:ind w:left="360"/>
      </w:pPr>
    </w:p>
    <w:p w14:paraId="7B5CBEF4" w14:textId="5C12A441" w:rsidR="004C5FBC" w:rsidRDefault="004C5FBC" w:rsidP="004C5FBC">
      <w:pPr>
        <w:pStyle w:val="Titre2"/>
        <w:numPr>
          <w:ilvl w:val="1"/>
          <w:numId w:val="1"/>
        </w:numPr>
        <w:rPr>
          <w:color w:val="auto"/>
        </w:rPr>
      </w:pPr>
      <w:bookmarkStart w:id="33" w:name="_Toc532119092"/>
      <w:r>
        <w:rPr>
          <w:color w:val="auto"/>
        </w:rPr>
        <w:t>NOTES DE VERSION</w:t>
      </w:r>
      <w:bookmarkEnd w:id="33"/>
    </w:p>
    <w:p w14:paraId="5234441A" w14:textId="3A258844" w:rsidR="005E385B" w:rsidRDefault="005E385B" w:rsidP="005E385B"/>
    <w:p w14:paraId="4CE964FB" w14:textId="65935CD7" w:rsidR="005E385B" w:rsidRPr="005E385B" w:rsidRDefault="005E385B" w:rsidP="005E385B">
      <w:pPr>
        <w:ind w:left="360"/>
      </w:pPr>
      <w:r>
        <w:t>Il s’agit de la</w:t>
      </w:r>
      <w:r w:rsidR="00BF5DF1">
        <w:t xml:space="preserve"> </w:t>
      </w:r>
      <w:r>
        <w:t>version</w:t>
      </w:r>
      <w:r w:rsidR="00BF5DF1">
        <w:t xml:space="preserve"> 1.</w:t>
      </w:r>
      <w:r w:rsidR="00745315">
        <w:t>0</w:t>
      </w:r>
    </w:p>
    <w:p w14:paraId="30168E01" w14:textId="77777777" w:rsidR="00C872A0" w:rsidRDefault="00C872A0" w:rsidP="00DF169C">
      <w:pPr>
        <w:ind w:left="360"/>
      </w:pPr>
    </w:p>
    <w:p w14:paraId="6C529467" w14:textId="77777777" w:rsidR="008979BB" w:rsidRDefault="008979BB" w:rsidP="008979B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4" w:name="_Toc532119093"/>
      <w:r>
        <w:rPr>
          <w:color w:val="auto"/>
          <w:sz w:val="24"/>
        </w:rPr>
        <w:t>PROBLEMES POSSIBLES</w:t>
      </w:r>
      <w:bookmarkEnd w:id="34"/>
    </w:p>
    <w:p w14:paraId="37141DAB" w14:textId="77777777" w:rsidR="008979BB" w:rsidRDefault="008979BB" w:rsidP="008979BB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088"/>
        <w:gridCol w:w="1530"/>
      </w:tblGrid>
      <w:tr w:rsidR="00097A99" w14:paraId="72EFDBC8" w14:textId="77777777" w:rsidTr="00097A99">
        <w:tc>
          <w:tcPr>
            <w:tcW w:w="1478" w:type="dxa"/>
          </w:tcPr>
          <w:p w14:paraId="51A7B76B" w14:textId="72BBE655" w:rsidR="00097A99" w:rsidRDefault="00097A99" w:rsidP="00097A99">
            <w:r>
              <w:t>R-MTN-001</w:t>
            </w:r>
          </w:p>
        </w:tc>
        <w:tc>
          <w:tcPr>
            <w:tcW w:w="7088" w:type="dxa"/>
            <w:vAlign w:val="center"/>
          </w:tcPr>
          <w:p w14:paraId="2A3475B0" w14:textId="615D8523" w:rsidR="00097A99" w:rsidRDefault="00097A99" w:rsidP="00097A99"/>
        </w:tc>
        <w:tc>
          <w:tcPr>
            <w:tcW w:w="1530" w:type="dxa"/>
            <w:shd w:val="clear" w:color="auto" w:fill="FF0000"/>
            <w:vAlign w:val="center"/>
          </w:tcPr>
          <w:p w14:paraId="3993B768" w14:textId="6B3AA204" w:rsidR="00097A99" w:rsidRPr="00097A99" w:rsidRDefault="00097A99" w:rsidP="00097A99">
            <w:pPr>
              <w:jc w:val="center"/>
              <w:rPr>
                <w:color w:val="FFFFFF" w:themeColor="background1"/>
              </w:rPr>
            </w:pPr>
            <w:r w:rsidRPr="00097A99">
              <w:rPr>
                <w:color w:val="FFFFFF" w:themeColor="background1"/>
              </w:rPr>
              <w:t>NOK</w:t>
            </w:r>
          </w:p>
        </w:tc>
      </w:tr>
    </w:tbl>
    <w:p w14:paraId="66DD057D" w14:textId="77777777" w:rsidR="003C22CE" w:rsidRDefault="003C22CE" w:rsidP="003C22CE">
      <w:pPr>
        <w:ind w:left="360"/>
      </w:pPr>
    </w:p>
    <w:p w14:paraId="56419E5B" w14:textId="77777777" w:rsidR="008979BB" w:rsidRDefault="008979BB" w:rsidP="008979B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5" w:name="_Toc532119094"/>
      <w:r>
        <w:rPr>
          <w:color w:val="auto"/>
          <w:sz w:val="24"/>
        </w:rPr>
        <w:t>BUGS CONNUS</w:t>
      </w:r>
      <w:bookmarkEnd w:id="35"/>
    </w:p>
    <w:p w14:paraId="2E64DB55" w14:textId="77777777" w:rsidR="003C22CE" w:rsidRDefault="003C22CE" w:rsidP="003C22CE">
      <w:pPr>
        <w:ind w:left="360"/>
      </w:pPr>
    </w:p>
    <w:p w14:paraId="6E3F1049" w14:textId="5A2DCF62" w:rsidR="00381D39" w:rsidRDefault="00097A99" w:rsidP="003C22CE">
      <w:pPr>
        <w:ind w:left="360"/>
      </w:pPr>
      <w:r>
        <w:t>Les problèmes rencontrés seront résolus dans la version 1.</w:t>
      </w:r>
      <w:r w:rsidR="00745315">
        <w:t>1</w:t>
      </w:r>
    </w:p>
    <w:p w14:paraId="0460BA82" w14:textId="77777777" w:rsidR="00F9511E" w:rsidRDefault="00F9511E" w:rsidP="003C22CE">
      <w:pPr>
        <w:ind w:left="360"/>
      </w:pPr>
    </w:p>
    <w:p w14:paraId="0DDFB59E" w14:textId="77777777" w:rsidR="008979BB" w:rsidRDefault="008979BB" w:rsidP="008979BB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36" w:name="_Toc532119095"/>
      <w:r>
        <w:rPr>
          <w:color w:val="auto"/>
          <w:sz w:val="24"/>
        </w:rPr>
        <w:t>BUGS CORRIGES</w:t>
      </w:r>
      <w:bookmarkEnd w:id="36"/>
    </w:p>
    <w:p w14:paraId="5A471E34" w14:textId="77777777" w:rsidR="008979BB" w:rsidRPr="008979BB" w:rsidRDefault="008979BB" w:rsidP="008979BB"/>
    <w:p w14:paraId="48F56B1D" w14:textId="29347253" w:rsidR="00AC1C10" w:rsidRPr="00AC0CAB" w:rsidRDefault="00AC1C10" w:rsidP="00AC1C10">
      <w:pPr>
        <w:ind w:left="360"/>
      </w:pPr>
      <w:r>
        <w:t>Aucun bug corrigé</w:t>
      </w:r>
    </w:p>
    <w:p w14:paraId="7B42E3A6" w14:textId="77777777" w:rsidR="00AC1C10" w:rsidRPr="00AC0CAB" w:rsidRDefault="00AC1C10" w:rsidP="00DF169C">
      <w:pPr>
        <w:ind w:left="360"/>
      </w:pPr>
    </w:p>
    <w:sectPr w:rsidR="00AC1C10" w:rsidRPr="00AC0CAB" w:rsidSect="00AA4F2D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11FDF" w14:textId="77777777" w:rsidR="00BA6D2E" w:rsidRDefault="00BA6D2E" w:rsidP="00511273">
      <w:pPr>
        <w:spacing w:after="0" w:line="240" w:lineRule="auto"/>
      </w:pPr>
      <w:r>
        <w:separator/>
      </w:r>
    </w:p>
  </w:endnote>
  <w:endnote w:type="continuationSeparator" w:id="0">
    <w:p w14:paraId="4666096B" w14:textId="77777777" w:rsidR="00BA6D2E" w:rsidRDefault="00BA6D2E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1E43" w14:textId="77777777" w:rsidR="00F81F06" w:rsidRDefault="00F81F06" w:rsidP="007F44DB">
    <w:pPr>
      <w:pStyle w:val="Pieddepage"/>
      <w:pBdr>
        <w:bottom w:val="single" w:sz="6" w:space="1" w:color="auto"/>
      </w:pBdr>
    </w:pPr>
  </w:p>
  <w:p w14:paraId="7742D830" w14:textId="77777777" w:rsidR="00F81F06" w:rsidRDefault="00F81F06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5A6CA033" w14:textId="77777777" w:rsidR="00F81F06" w:rsidRDefault="00F81F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944A" w14:textId="77777777" w:rsidR="00F81F06" w:rsidRDefault="00F81F06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F81F06" w14:paraId="364D5AFE" w14:textId="77777777" w:rsidTr="007F44DB">
      <w:tc>
        <w:tcPr>
          <w:tcW w:w="2835" w:type="dxa"/>
        </w:tcPr>
        <w:p w14:paraId="4FB79C25" w14:textId="77777777" w:rsidR="00F81F06" w:rsidRDefault="00F81F06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51EE194C" w14:textId="620FF4F3" w:rsidR="00F81F06" w:rsidRDefault="00093F13" w:rsidP="007F44DB">
          <w:pPr>
            <w:pStyle w:val="Pieddepage"/>
          </w:pPr>
          <w:r>
            <w:t>Jordan Long</w:t>
          </w:r>
        </w:p>
      </w:tc>
    </w:tr>
    <w:tr w:rsidR="00F81F06" w14:paraId="1EDE66F7" w14:textId="77777777" w:rsidTr="007F44DB">
      <w:tc>
        <w:tcPr>
          <w:tcW w:w="2835" w:type="dxa"/>
        </w:tcPr>
        <w:p w14:paraId="50A888B5" w14:textId="77777777" w:rsidR="00F81F06" w:rsidRDefault="00F81F06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6C9157B3" w14:textId="10837F80" w:rsidR="00F81F06" w:rsidRDefault="00093F13" w:rsidP="007F44DB">
          <w:pPr>
            <w:pStyle w:val="Pieddepage"/>
          </w:pPr>
          <w:r>
            <w:t>Pierre Demolliens</w:t>
          </w:r>
        </w:p>
      </w:tc>
    </w:tr>
  </w:tbl>
  <w:p w14:paraId="5520CBCD" w14:textId="77777777" w:rsidR="00F81F06" w:rsidRPr="007F44DB" w:rsidRDefault="00F81F06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E945A" w14:textId="77777777" w:rsidR="00BA6D2E" w:rsidRDefault="00BA6D2E" w:rsidP="00511273">
      <w:pPr>
        <w:spacing w:after="0" w:line="240" w:lineRule="auto"/>
      </w:pPr>
      <w:r>
        <w:separator/>
      </w:r>
    </w:p>
  </w:footnote>
  <w:footnote w:type="continuationSeparator" w:id="0">
    <w:p w14:paraId="65C69392" w14:textId="77777777" w:rsidR="00BA6D2E" w:rsidRDefault="00BA6D2E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722"/>
      <w:gridCol w:w="1656"/>
      <w:gridCol w:w="3676"/>
      <w:gridCol w:w="2404"/>
    </w:tblGrid>
    <w:tr w:rsidR="00F81F06" w14:paraId="750AD3AF" w14:textId="77777777" w:rsidTr="00221A68">
      <w:trPr>
        <w:trHeight w:val="246"/>
        <w:jc w:val="center"/>
      </w:trPr>
      <w:tc>
        <w:tcPr>
          <w:tcW w:w="1326" w:type="dxa"/>
          <w:vMerge w:val="restart"/>
          <w:vAlign w:val="center"/>
        </w:tcPr>
        <w:p w14:paraId="7BA9210C" w14:textId="0FB93691" w:rsidR="00F81F06" w:rsidRDefault="00745315" w:rsidP="00221A68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4F6F20C2" wp14:editId="5BA5505C">
                <wp:extent cx="956321" cy="337820"/>
                <wp:effectExtent l="0" t="0" r="0" b="5080"/>
                <wp:docPr id="5" name="Image 5" descr="logo-Polytech Ly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logo-Polytech Lyo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632" cy="3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2265BD6D" w14:textId="746967BC" w:rsidR="00F81F06" w:rsidRDefault="00F81F06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3420C003" w14:textId="77777777" w:rsidR="00F81F06" w:rsidRDefault="00F81F06" w:rsidP="007F44DB">
          <w:pPr>
            <w:pStyle w:val="En-tte"/>
            <w:jc w:val="center"/>
          </w:pPr>
          <w:r>
            <w:t>Réponse à la norme 62304</w:t>
          </w:r>
        </w:p>
        <w:p w14:paraId="6772FC84" w14:textId="26E9AC38" w:rsidR="00F81F06" w:rsidRDefault="00583A23" w:rsidP="007F44DB">
          <w:pPr>
            <w:pStyle w:val="En-tte"/>
            <w:jc w:val="center"/>
          </w:pPr>
          <w:r w:rsidRPr="00583A23">
            <w:t>Rapport de description de la version diffusé</w:t>
          </w:r>
          <w:r w:rsidR="00745315">
            <w:t>e</w:t>
          </w:r>
        </w:p>
      </w:tc>
      <w:tc>
        <w:tcPr>
          <w:tcW w:w="2404" w:type="dxa"/>
        </w:tcPr>
        <w:p w14:paraId="414E5475" w14:textId="799F665A" w:rsidR="00F81F06" w:rsidRDefault="00F81F06" w:rsidP="007F44DB">
          <w:pPr>
            <w:pStyle w:val="En-tte"/>
            <w:jc w:val="center"/>
          </w:pPr>
          <w:r>
            <w:t>Version : 1.</w:t>
          </w:r>
          <w:r w:rsidR="00745315">
            <w:t>0</w:t>
          </w:r>
        </w:p>
      </w:tc>
    </w:tr>
    <w:tr w:rsidR="00F81F06" w14:paraId="394110F9" w14:textId="77777777" w:rsidTr="00221A68">
      <w:trPr>
        <w:trHeight w:val="246"/>
        <w:jc w:val="center"/>
      </w:trPr>
      <w:tc>
        <w:tcPr>
          <w:tcW w:w="1326" w:type="dxa"/>
          <w:vMerge/>
        </w:tcPr>
        <w:p w14:paraId="3B67CFD8" w14:textId="77777777" w:rsidR="00F81F06" w:rsidRDefault="00F81F06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89D6145" w14:textId="77777777" w:rsidR="00F81F06" w:rsidRDefault="00F81F06">
          <w:pPr>
            <w:pStyle w:val="En-tte"/>
          </w:pPr>
        </w:p>
      </w:tc>
      <w:tc>
        <w:tcPr>
          <w:tcW w:w="3676" w:type="dxa"/>
          <w:vMerge/>
        </w:tcPr>
        <w:p w14:paraId="68A958B3" w14:textId="77777777" w:rsidR="00F81F06" w:rsidRDefault="00F81F06">
          <w:pPr>
            <w:pStyle w:val="En-tte"/>
          </w:pPr>
        </w:p>
      </w:tc>
      <w:tc>
        <w:tcPr>
          <w:tcW w:w="2404" w:type="dxa"/>
          <w:vAlign w:val="center"/>
        </w:tcPr>
        <w:p w14:paraId="43BCB38D" w14:textId="4BA5DB20" w:rsidR="00F81F06" w:rsidRDefault="00F81F06" w:rsidP="00221A68">
          <w:pPr>
            <w:pStyle w:val="En-tte"/>
            <w:jc w:val="center"/>
          </w:pPr>
          <w:r>
            <w:t xml:space="preserve">Création : </w:t>
          </w:r>
          <w:r w:rsidR="00093F13">
            <w:t>04</w:t>
          </w:r>
          <w:r>
            <w:t>/</w:t>
          </w:r>
          <w:r w:rsidR="00093F13">
            <w:t>02</w:t>
          </w:r>
          <w:r>
            <w:t>/</w:t>
          </w:r>
          <w:r w:rsidR="00093F13">
            <w:t>2019</w:t>
          </w:r>
        </w:p>
      </w:tc>
    </w:tr>
  </w:tbl>
  <w:p w14:paraId="1034F7C0" w14:textId="77777777" w:rsidR="00F81F06" w:rsidRDefault="00F81F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96ADE"/>
    <w:multiLevelType w:val="hybridMultilevel"/>
    <w:tmpl w:val="ABA8D8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6F2FCB"/>
    <w:multiLevelType w:val="hybridMultilevel"/>
    <w:tmpl w:val="5374006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BA22C3"/>
    <w:multiLevelType w:val="hybridMultilevel"/>
    <w:tmpl w:val="AA3408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20"/>
  </w:num>
  <w:num w:numId="5">
    <w:abstractNumId w:val="26"/>
  </w:num>
  <w:num w:numId="6">
    <w:abstractNumId w:val="22"/>
  </w:num>
  <w:num w:numId="7">
    <w:abstractNumId w:val="7"/>
  </w:num>
  <w:num w:numId="8">
    <w:abstractNumId w:val="4"/>
  </w:num>
  <w:num w:numId="9">
    <w:abstractNumId w:val="31"/>
  </w:num>
  <w:num w:numId="10">
    <w:abstractNumId w:val="16"/>
  </w:num>
  <w:num w:numId="11">
    <w:abstractNumId w:val="15"/>
  </w:num>
  <w:num w:numId="12">
    <w:abstractNumId w:val="13"/>
  </w:num>
  <w:num w:numId="13">
    <w:abstractNumId w:val="27"/>
  </w:num>
  <w:num w:numId="14">
    <w:abstractNumId w:val="12"/>
  </w:num>
  <w:num w:numId="15">
    <w:abstractNumId w:val="5"/>
  </w:num>
  <w:num w:numId="16">
    <w:abstractNumId w:val="25"/>
  </w:num>
  <w:num w:numId="17">
    <w:abstractNumId w:val="28"/>
  </w:num>
  <w:num w:numId="18">
    <w:abstractNumId w:val="0"/>
  </w:num>
  <w:num w:numId="19">
    <w:abstractNumId w:val="8"/>
  </w:num>
  <w:num w:numId="20">
    <w:abstractNumId w:val="6"/>
  </w:num>
  <w:num w:numId="21">
    <w:abstractNumId w:val="29"/>
  </w:num>
  <w:num w:numId="22">
    <w:abstractNumId w:val="18"/>
  </w:num>
  <w:num w:numId="23">
    <w:abstractNumId w:val="19"/>
  </w:num>
  <w:num w:numId="24">
    <w:abstractNumId w:val="1"/>
  </w:num>
  <w:num w:numId="25">
    <w:abstractNumId w:val="24"/>
  </w:num>
  <w:num w:numId="26">
    <w:abstractNumId w:val="30"/>
  </w:num>
  <w:num w:numId="27">
    <w:abstractNumId w:val="21"/>
  </w:num>
  <w:num w:numId="28">
    <w:abstractNumId w:val="11"/>
  </w:num>
  <w:num w:numId="29">
    <w:abstractNumId w:val="10"/>
  </w:num>
  <w:num w:numId="30">
    <w:abstractNumId w:val="9"/>
  </w:num>
  <w:num w:numId="31">
    <w:abstractNumId w:val="14"/>
  </w:num>
  <w:num w:numId="32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48FE"/>
    <w:rsid w:val="0002113E"/>
    <w:rsid w:val="000233A9"/>
    <w:rsid w:val="00043FD2"/>
    <w:rsid w:val="00044147"/>
    <w:rsid w:val="0005007C"/>
    <w:rsid w:val="00051231"/>
    <w:rsid w:val="00051874"/>
    <w:rsid w:val="0005312D"/>
    <w:rsid w:val="0005585A"/>
    <w:rsid w:val="00060720"/>
    <w:rsid w:val="00063672"/>
    <w:rsid w:val="00074F4F"/>
    <w:rsid w:val="00093F13"/>
    <w:rsid w:val="00094244"/>
    <w:rsid w:val="00095408"/>
    <w:rsid w:val="00096281"/>
    <w:rsid w:val="000963BB"/>
    <w:rsid w:val="00097167"/>
    <w:rsid w:val="00097A99"/>
    <w:rsid w:val="000A09BF"/>
    <w:rsid w:val="000A0F75"/>
    <w:rsid w:val="000A4A64"/>
    <w:rsid w:val="000A6BA5"/>
    <w:rsid w:val="000B3083"/>
    <w:rsid w:val="000C0C52"/>
    <w:rsid w:val="000C245F"/>
    <w:rsid w:val="000C4405"/>
    <w:rsid w:val="000D6FF2"/>
    <w:rsid w:val="000F6C08"/>
    <w:rsid w:val="00102C58"/>
    <w:rsid w:val="00107608"/>
    <w:rsid w:val="0010765B"/>
    <w:rsid w:val="001147CB"/>
    <w:rsid w:val="00117BE5"/>
    <w:rsid w:val="001239C4"/>
    <w:rsid w:val="00130C98"/>
    <w:rsid w:val="00130EE6"/>
    <w:rsid w:val="00131351"/>
    <w:rsid w:val="0013155A"/>
    <w:rsid w:val="00131A41"/>
    <w:rsid w:val="00136659"/>
    <w:rsid w:val="001368F0"/>
    <w:rsid w:val="001373FF"/>
    <w:rsid w:val="00140BA0"/>
    <w:rsid w:val="0014166E"/>
    <w:rsid w:val="00146ED8"/>
    <w:rsid w:val="00147EC5"/>
    <w:rsid w:val="0015193A"/>
    <w:rsid w:val="00157595"/>
    <w:rsid w:val="00162E23"/>
    <w:rsid w:val="00171111"/>
    <w:rsid w:val="00176ACD"/>
    <w:rsid w:val="00180DAC"/>
    <w:rsid w:val="001828D8"/>
    <w:rsid w:val="001838B7"/>
    <w:rsid w:val="00186E74"/>
    <w:rsid w:val="00197B73"/>
    <w:rsid w:val="001A7469"/>
    <w:rsid w:val="001B1EF5"/>
    <w:rsid w:val="001B27FC"/>
    <w:rsid w:val="001B3E1F"/>
    <w:rsid w:val="001B771E"/>
    <w:rsid w:val="001B7CAE"/>
    <w:rsid w:val="001B7DD9"/>
    <w:rsid w:val="001C2218"/>
    <w:rsid w:val="001C307B"/>
    <w:rsid w:val="001C3893"/>
    <w:rsid w:val="001C3A0C"/>
    <w:rsid w:val="001D08D7"/>
    <w:rsid w:val="001E11CC"/>
    <w:rsid w:val="001E178E"/>
    <w:rsid w:val="001E2185"/>
    <w:rsid w:val="001E2DDE"/>
    <w:rsid w:val="001E69C9"/>
    <w:rsid w:val="001F0FB6"/>
    <w:rsid w:val="001F26C4"/>
    <w:rsid w:val="001F2FE4"/>
    <w:rsid w:val="001F74A7"/>
    <w:rsid w:val="0020036B"/>
    <w:rsid w:val="002041A1"/>
    <w:rsid w:val="00205389"/>
    <w:rsid w:val="00205A1E"/>
    <w:rsid w:val="002071CE"/>
    <w:rsid w:val="0020791E"/>
    <w:rsid w:val="00212D49"/>
    <w:rsid w:val="0021562C"/>
    <w:rsid w:val="00221A68"/>
    <w:rsid w:val="00222450"/>
    <w:rsid w:val="00222FBC"/>
    <w:rsid w:val="00234716"/>
    <w:rsid w:val="0024121E"/>
    <w:rsid w:val="002474ED"/>
    <w:rsid w:val="002613B2"/>
    <w:rsid w:val="00266A15"/>
    <w:rsid w:val="00285246"/>
    <w:rsid w:val="00287582"/>
    <w:rsid w:val="00293F40"/>
    <w:rsid w:val="002956FD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F62B3"/>
    <w:rsid w:val="002F7FBC"/>
    <w:rsid w:val="0030154E"/>
    <w:rsid w:val="00303A82"/>
    <w:rsid w:val="0031598E"/>
    <w:rsid w:val="00317060"/>
    <w:rsid w:val="00320CF0"/>
    <w:rsid w:val="0032710C"/>
    <w:rsid w:val="00331005"/>
    <w:rsid w:val="00333EBD"/>
    <w:rsid w:val="00334718"/>
    <w:rsid w:val="00334E9A"/>
    <w:rsid w:val="00341997"/>
    <w:rsid w:val="0034462E"/>
    <w:rsid w:val="003501EC"/>
    <w:rsid w:val="00363D70"/>
    <w:rsid w:val="0036644C"/>
    <w:rsid w:val="003714A1"/>
    <w:rsid w:val="00373158"/>
    <w:rsid w:val="0037398F"/>
    <w:rsid w:val="003739E6"/>
    <w:rsid w:val="003773F9"/>
    <w:rsid w:val="00377600"/>
    <w:rsid w:val="00377AA1"/>
    <w:rsid w:val="003806CA"/>
    <w:rsid w:val="00381D39"/>
    <w:rsid w:val="00382D77"/>
    <w:rsid w:val="0039059E"/>
    <w:rsid w:val="003A18C8"/>
    <w:rsid w:val="003A7F51"/>
    <w:rsid w:val="003B047D"/>
    <w:rsid w:val="003B1874"/>
    <w:rsid w:val="003B41C5"/>
    <w:rsid w:val="003B470A"/>
    <w:rsid w:val="003B4CB9"/>
    <w:rsid w:val="003B5821"/>
    <w:rsid w:val="003C000C"/>
    <w:rsid w:val="003C22CE"/>
    <w:rsid w:val="003C5884"/>
    <w:rsid w:val="003D0303"/>
    <w:rsid w:val="003D32ED"/>
    <w:rsid w:val="003E0986"/>
    <w:rsid w:val="003E2AD5"/>
    <w:rsid w:val="003E5AF7"/>
    <w:rsid w:val="003E6C3F"/>
    <w:rsid w:val="003F0ADE"/>
    <w:rsid w:val="003F2E1C"/>
    <w:rsid w:val="003F306C"/>
    <w:rsid w:val="00400DCE"/>
    <w:rsid w:val="00412DDC"/>
    <w:rsid w:val="004172DB"/>
    <w:rsid w:val="0042226B"/>
    <w:rsid w:val="00423898"/>
    <w:rsid w:val="00430303"/>
    <w:rsid w:val="004306EB"/>
    <w:rsid w:val="00430C14"/>
    <w:rsid w:val="0043328C"/>
    <w:rsid w:val="00443CC6"/>
    <w:rsid w:val="00451405"/>
    <w:rsid w:val="00451ACD"/>
    <w:rsid w:val="004531DE"/>
    <w:rsid w:val="00454FA9"/>
    <w:rsid w:val="00455B93"/>
    <w:rsid w:val="00455BAA"/>
    <w:rsid w:val="00456100"/>
    <w:rsid w:val="00457DB3"/>
    <w:rsid w:val="00457E3A"/>
    <w:rsid w:val="00461E23"/>
    <w:rsid w:val="00463E5C"/>
    <w:rsid w:val="004642B2"/>
    <w:rsid w:val="004670D9"/>
    <w:rsid w:val="0046778A"/>
    <w:rsid w:val="00473DD9"/>
    <w:rsid w:val="004765AB"/>
    <w:rsid w:val="00481C79"/>
    <w:rsid w:val="00481CD7"/>
    <w:rsid w:val="00483B7E"/>
    <w:rsid w:val="00486E23"/>
    <w:rsid w:val="00492DC7"/>
    <w:rsid w:val="00493492"/>
    <w:rsid w:val="004950F8"/>
    <w:rsid w:val="0049646D"/>
    <w:rsid w:val="004A22A5"/>
    <w:rsid w:val="004A3944"/>
    <w:rsid w:val="004A5151"/>
    <w:rsid w:val="004B7500"/>
    <w:rsid w:val="004C5FBC"/>
    <w:rsid w:val="004C6D37"/>
    <w:rsid w:val="004C7159"/>
    <w:rsid w:val="004C7FD5"/>
    <w:rsid w:val="004D25C1"/>
    <w:rsid w:val="004D53D7"/>
    <w:rsid w:val="004D668A"/>
    <w:rsid w:val="004D6E75"/>
    <w:rsid w:val="004E74AA"/>
    <w:rsid w:val="004F2FFD"/>
    <w:rsid w:val="004F5EA3"/>
    <w:rsid w:val="0050157A"/>
    <w:rsid w:val="00501B0F"/>
    <w:rsid w:val="00506522"/>
    <w:rsid w:val="005065C0"/>
    <w:rsid w:val="00506EDB"/>
    <w:rsid w:val="00507518"/>
    <w:rsid w:val="00511273"/>
    <w:rsid w:val="00513EF3"/>
    <w:rsid w:val="005149DB"/>
    <w:rsid w:val="00516271"/>
    <w:rsid w:val="00516548"/>
    <w:rsid w:val="0051682F"/>
    <w:rsid w:val="00517FAF"/>
    <w:rsid w:val="00522E72"/>
    <w:rsid w:val="0052359C"/>
    <w:rsid w:val="00524A25"/>
    <w:rsid w:val="00527717"/>
    <w:rsid w:val="005300BA"/>
    <w:rsid w:val="00530425"/>
    <w:rsid w:val="0053108D"/>
    <w:rsid w:val="00537DB0"/>
    <w:rsid w:val="00553198"/>
    <w:rsid w:val="00557ED5"/>
    <w:rsid w:val="00564945"/>
    <w:rsid w:val="0058257A"/>
    <w:rsid w:val="00582E66"/>
    <w:rsid w:val="00583A23"/>
    <w:rsid w:val="00585D7C"/>
    <w:rsid w:val="005918F2"/>
    <w:rsid w:val="00593455"/>
    <w:rsid w:val="00597E95"/>
    <w:rsid w:val="005A0090"/>
    <w:rsid w:val="005A1560"/>
    <w:rsid w:val="005A494C"/>
    <w:rsid w:val="005A5753"/>
    <w:rsid w:val="005A680E"/>
    <w:rsid w:val="005B2628"/>
    <w:rsid w:val="005B4000"/>
    <w:rsid w:val="005C2066"/>
    <w:rsid w:val="005C3E25"/>
    <w:rsid w:val="005C5B48"/>
    <w:rsid w:val="005D0ED1"/>
    <w:rsid w:val="005D31AB"/>
    <w:rsid w:val="005E385B"/>
    <w:rsid w:val="005E3B74"/>
    <w:rsid w:val="005E5B54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586C"/>
    <w:rsid w:val="006300E9"/>
    <w:rsid w:val="00630262"/>
    <w:rsid w:val="006324AA"/>
    <w:rsid w:val="0063464F"/>
    <w:rsid w:val="00634688"/>
    <w:rsid w:val="0063737B"/>
    <w:rsid w:val="00637C8D"/>
    <w:rsid w:val="006429A0"/>
    <w:rsid w:val="00645CA2"/>
    <w:rsid w:val="00651B73"/>
    <w:rsid w:val="006538A1"/>
    <w:rsid w:val="00653B28"/>
    <w:rsid w:val="00666359"/>
    <w:rsid w:val="00667192"/>
    <w:rsid w:val="00667F2B"/>
    <w:rsid w:val="00670166"/>
    <w:rsid w:val="00672CCC"/>
    <w:rsid w:val="006734D6"/>
    <w:rsid w:val="00674881"/>
    <w:rsid w:val="006A2049"/>
    <w:rsid w:val="006A2151"/>
    <w:rsid w:val="006A7266"/>
    <w:rsid w:val="006B088A"/>
    <w:rsid w:val="006B0A86"/>
    <w:rsid w:val="006B262B"/>
    <w:rsid w:val="006B66CC"/>
    <w:rsid w:val="006C3F64"/>
    <w:rsid w:val="006C519B"/>
    <w:rsid w:val="006C6DE0"/>
    <w:rsid w:val="006C78F6"/>
    <w:rsid w:val="006D2DE5"/>
    <w:rsid w:val="006E34E0"/>
    <w:rsid w:val="006E51C0"/>
    <w:rsid w:val="006E6018"/>
    <w:rsid w:val="006E742B"/>
    <w:rsid w:val="006F5705"/>
    <w:rsid w:val="006F5EDD"/>
    <w:rsid w:val="007012DF"/>
    <w:rsid w:val="00704E2E"/>
    <w:rsid w:val="00705D67"/>
    <w:rsid w:val="00705E95"/>
    <w:rsid w:val="00706AE3"/>
    <w:rsid w:val="0071220B"/>
    <w:rsid w:val="007134C5"/>
    <w:rsid w:val="007145CE"/>
    <w:rsid w:val="00721091"/>
    <w:rsid w:val="00724355"/>
    <w:rsid w:val="007274FB"/>
    <w:rsid w:val="0072788D"/>
    <w:rsid w:val="00741715"/>
    <w:rsid w:val="00744423"/>
    <w:rsid w:val="007444A1"/>
    <w:rsid w:val="00745315"/>
    <w:rsid w:val="00751C22"/>
    <w:rsid w:val="00751FA3"/>
    <w:rsid w:val="007523D3"/>
    <w:rsid w:val="00755A2D"/>
    <w:rsid w:val="0076178A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5373"/>
    <w:rsid w:val="007B2551"/>
    <w:rsid w:val="007C2897"/>
    <w:rsid w:val="007C297E"/>
    <w:rsid w:val="007D4AF7"/>
    <w:rsid w:val="007D6B66"/>
    <w:rsid w:val="007D73AE"/>
    <w:rsid w:val="007D7C75"/>
    <w:rsid w:val="007E4735"/>
    <w:rsid w:val="007E4B2E"/>
    <w:rsid w:val="007E6E37"/>
    <w:rsid w:val="007F41FA"/>
    <w:rsid w:val="007F44DB"/>
    <w:rsid w:val="007F55E0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3510"/>
    <w:rsid w:val="008343EA"/>
    <w:rsid w:val="00835BE1"/>
    <w:rsid w:val="00841E15"/>
    <w:rsid w:val="00844AAE"/>
    <w:rsid w:val="0084593C"/>
    <w:rsid w:val="00846E4C"/>
    <w:rsid w:val="00850FF1"/>
    <w:rsid w:val="0085606F"/>
    <w:rsid w:val="008575A7"/>
    <w:rsid w:val="00866CDB"/>
    <w:rsid w:val="008716B7"/>
    <w:rsid w:val="008723F6"/>
    <w:rsid w:val="00872E89"/>
    <w:rsid w:val="0087356E"/>
    <w:rsid w:val="008803BF"/>
    <w:rsid w:val="008805A5"/>
    <w:rsid w:val="00882A90"/>
    <w:rsid w:val="00885428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F52"/>
    <w:rsid w:val="008C70F8"/>
    <w:rsid w:val="008D08DB"/>
    <w:rsid w:val="008D4B33"/>
    <w:rsid w:val="008D569D"/>
    <w:rsid w:val="008D63B1"/>
    <w:rsid w:val="008D678C"/>
    <w:rsid w:val="008E3097"/>
    <w:rsid w:val="008E3A41"/>
    <w:rsid w:val="008E5929"/>
    <w:rsid w:val="008E5C13"/>
    <w:rsid w:val="008E5EAA"/>
    <w:rsid w:val="008E7F45"/>
    <w:rsid w:val="008F5E3D"/>
    <w:rsid w:val="008F6905"/>
    <w:rsid w:val="00901EDF"/>
    <w:rsid w:val="00903777"/>
    <w:rsid w:val="009039FF"/>
    <w:rsid w:val="009108AC"/>
    <w:rsid w:val="00912CC6"/>
    <w:rsid w:val="0092333B"/>
    <w:rsid w:val="00931E15"/>
    <w:rsid w:val="00933089"/>
    <w:rsid w:val="00936121"/>
    <w:rsid w:val="009405F2"/>
    <w:rsid w:val="00941C9B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971B8"/>
    <w:rsid w:val="009978D4"/>
    <w:rsid w:val="009A467F"/>
    <w:rsid w:val="009A5747"/>
    <w:rsid w:val="009A7918"/>
    <w:rsid w:val="009B0320"/>
    <w:rsid w:val="009B0373"/>
    <w:rsid w:val="009B0F64"/>
    <w:rsid w:val="009B3663"/>
    <w:rsid w:val="009C09A1"/>
    <w:rsid w:val="009C61F8"/>
    <w:rsid w:val="009C7DEA"/>
    <w:rsid w:val="009D3857"/>
    <w:rsid w:val="009D7B6E"/>
    <w:rsid w:val="009E0265"/>
    <w:rsid w:val="009E6B15"/>
    <w:rsid w:val="00A007E0"/>
    <w:rsid w:val="00A04B59"/>
    <w:rsid w:val="00A1271F"/>
    <w:rsid w:val="00A127E8"/>
    <w:rsid w:val="00A246F2"/>
    <w:rsid w:val="00A275DE"/>
    <w:rsid w:val="00A33D56"/>
    <w:rsid w:val="00A37E1E"/>
    <w:rsid w:val="00A45260"/>
    <w:rsid w:val="00A45393"/>
    <w:rsid w:val="00A51332"/>
    <w:rsid w:val="00A54CA9"/>
    <w:rsid w:val="00A55D5C"/>
    <w:rsid w:val="00A57B7D"/>
    <w:rsid w:val="00A64508"/>
    <w:rsid w:val="00A66AC6"/>
    <w:rsid w:val="00A7587F"/>
    <w:rsid w:val="00A77869"/>
    <w:rsid w:val="00A80369"/>
    <w:rsid w:val="00A81B8E"/>
    <w:rsid w:val="00A82363"/>
    <w:rsid w:val="00A83BE4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1C10"/>
    <w:rsid w:val="00AC3642"/>
    <w:rsid w:val="00AD4C39"/>
    <w:rsid w:val="00AE424F"/>
    <w:rsid w:val="00AE5B04"/>
    <w:rsid w:val="00AF78FA"/>
    <w:rsid w:val="00B0404F"/>
    <w:rsid w:val="00B05D04"/>
    <w:rsid w:val="00B0780C"/>
    <w:rsid w:val="00B07E68"/>
    <w:rsid w:val="00B11B0A"/>
    <w:rsid w:val="00B13FB6"/>
    <w:rsid w:val="00B15EC5"/>
    <w:rsid w:val="00B20575"/>
    <w:rsid w:val="00B23FE5"/>
    <w:rsid w:val="00B32EDA"/>
    <w:rsid w:val="00B32F5B"/>
    <w:rsid w:val="00B3527B"/>
    <w:rsid w:val="00B36F9D"/>
    <w:rsid w:val="00B40CD3"/>
    <w:rsid w:val="00B40DAC"/>
    <w:rsid w:val="00B4413D"/>
    <w:rsid w:val="00B46117"/>
    <w:rsid w:val="00B50895"/>
    <w:rsid w:val="00B52B4D"/>
    <w:rsid w:val="00B56D76"/>
    <w:rsid w:val="00B66AAF"/>
    <w:rsid w:val="00B70ECF"/>
    <w:rsid w:val="00B72963"/>
    <w:rsid w:val="00B73F16"/>
    <w:rsid w:val="00B824A0"/>
    <w:rsid w:val="00B85CAD"/>
    <w:rsid w:val="00B85F9B"/>
    <w:rsid w:val="00B926D4"/>
    <w:rsid w:val="00B94D31"/>
    <w:rsid w:val="00BA61C9"/>
    <w:rsid w:val="00BA6D2E"/>
    <w:rsid w:val="00BB3CC5"/>
    <w:rsid w:val="00BC0FF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7283"/>
    <w:rsid w:val="00BF5DF1"/>
    <w:rsid w:val="00C029DD"/>
    <w:rsid w:val="00C02EBC"/>
    <w:rsid w:val="00C12EDB"/>
    <w:rsid w:val="00C2052E"/>
    <w:rsid w:val="00C25678"/>
    <w:rsid w:val="00C27F8E"/>
    <w:rsid w:val="00C353F4"/>
    <w:rsid w:val="00C37C61"/>
    <w:rsid w:val="00C46D48"/>
    <w:rsid w:val="00C47AD0"/>
    <w:rsid w:val="00C54087"/>
    <w:rsid w:val="00C57BAF"/>
    <w:rsid w:val="00C57FEA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C3877"/>
    <w:rsid w:val="00CD051A"/>
    <w:rsid w:val="00CD2A5E"/>
    <w:rsid w:val="00CE53DD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0405C"/>
    <w:rsid w:val="00D06A2A"/>
    <w:rsid w:val="00D13B3B"/>
    <w:rsid w:val="00D14F16"/>
    <w:rsid w:val="00D16DC8"/>
    <w:rsid w:val="00D20B0A"/>
    <w:rsid w:val="00D243D9"/>
    <w:rsid w:val="00D26F76"/>
    <w:rsid w:val="00D27CE7"/>
    <w:rsid w:val="00D312E9"/>
    <w:rsid w:val="00D32C77"/>
    <w:rsid w:val="00D3478E"/>
    <w:rsid w:val="00D37252"/>
    <w:rsid w:val="00D45AC3"/>
    <w:rsid w:val="00D4624D"/>
    <w:rsid w:val="00D477B4"/>
    <w:rsid w:val="00D50B91"/>
    <w:rsid w:val="00D55F3F"/>
    <w:rsid w:val="00D56FAE"/>
    <w:rsid w:val="00D63E1E"/>
    <w:rsid w:val="00D64512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91C48"/>
    <w:rsid w:val="00D93073"/>
    <w:rsid w:val="00D952D2"/>
    <w:rsid w:val="00DA0EDF"/>
    <w:rsid w:val="00DA1539"/>
    <w:rsid w:val="00DA32F3"/>
    <w:rsid w:val="00DA3893"/>
    <w:rsid w:val="00DA448D"/>
    <w:rsid w:val="00DA5465"/>
    <w:rsid w:val="00DA568D"/>
    <w:rsid w:val="00DB111B"/>
    <w:rsid w:val="00DB6D8C"/>
    <w:rsid w:val="00DB72FB"/>
    <w:rsid w:val="00DC150B"/>
    <w:rsid w:val="00DC5D11"/>
    <w:rsid w:val="00DD0399"/>
    <w:rsid w:val="00DD2E08"/>
    <w:rsid w:val="00DD36E9"/>
    <w:rsid w:val="00DD55CA"/>
    <w:rsid w:val="00DD64A5"/>
    <w:rsid w:val="00DE241A"/>
    <w:rsid w:val="00DE53BB"/>
    <w:rsid w:val="00DE7C22"/>
    <w:rsid w:val="00DF169C"/>
    <w:rsid w:val="00DF7260"/>
    <w:rsid w:val="00E01BE7"/>
    <w:rsid w:val="00E01D55"/>
    <w:rsid w:val="00E020C4"/>
    <w:rsid w:val="00E04775"/>
    <w:rsid w:val="00E133A9"/>
    <w:rsid w:val="00E166E7"/>
    <w:rsid w:val="00E21103"/>
    <w:rsid w:val="00E21ADD"/>
    <w:rsid w:val="00E22C5F"/>
    <w:rsid w:val="00E25233"/>
    <w:rsid w:val="00E356C3"/>
    <w:rsid w:val="00E42797"/>
    <w:rsid w:val="00E44BC7"/>
    <w:rsid w:val="00E46184"/>
    <w:rsid w:val="00E47319"/>
    <w:rsid w:val="00E556B0"/>
    <w:rsid w:val="00E57DF7"/>
    <w:rsid w:val="00E61DF8"/>
    <w:rsid w:val="00E62EEF"/>
    <w:rsid w:val="00E71734"/>
    <w:rsid w:val="00E71EC8"/>
    <w:rsid w:val="00E737DF"/>
    <w:rsid w:val="00E819F5"/>
    <w:rsid w:val="00E8544A"/>
    <w:rsid w:val="00E924EB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5C5E"/>
    <w:rsid w:val="00EE2888"/>
    <w:rsid w:val="00EE5349"/>
    <w:rsid w:val="00EF4A91"/>
    <w:rsid w:val="00F00D44"/>
    <w:rsid w:val="00F23321"/>
    <w:rsid w:val="00F3132A"/>
    <w:rsid w:val="00F31A96"/>
    <w:rsid w:val="00F3668A"/>
    <w:rsid w:val="00F4148F"/>
    <w:rsid w:val="00F435B5"/>
    <w:rsid w:val="00F542AA"/>
    <w:rsid w:val="00F54FC2"/>
    <w:rsid w:val="00F5520F"/>
    <w:rsid w:val="00F554A0"/>
    <w:rsid w:val="00F57694"/>
    <w:rsid w:val="00F60C95"/>
    <w:rsid w:val="00F628AE"/>
    <w:rsid w:val="00F62C56"/>
    <w:rsid w:val="00F65B51"/>
    <w:rsid w:val="00F7446A"/>
    <w:rsid w:val="00F76CC6"/>
    <w:rsid w:val="00F76ECC"/>
    <w:rsid w:val="00F81695"/>
    <w:rsid w:val="00F81F06"/>
    <w:rsid w:val="00F84E08"/>
    <w:rsid w:val="00F86766"/>
    <w:rsid w:val="00F879CD"/>
    <w:rsid w:val="00F911D2"/>
    <w:rsid w:val="00F92600"/>
    <w:rsid w:val="00F9297A"/>
    <w:rsid w:val="00F9383A"/>
    <w:rsid w:val="00F9388F"/>
    <w:rsid w:val="00F9511E"/>
    <w:rsid w:val="00F965BB"/>
    <w:rsid w:val="00F96B0F"/>
    <w:rsid w:val="00FA2B2D"/>
    <w:rsid w:val="00FA40BF"/>
    <w:rsid w:val="00FA484B"/>
    <w:rsid w:val="00FB1E4E"/>
    <w:rsid w:val="00FB300A"/>
    <w:rsid w:val="00FB4603"/>
    <w:rsid w:val="00FB72F9"/>
    <w:rsid w:val="00FC228B"/>
    <w:rsid w:val="00FD33B4"/>
    <w:rsid w:val="00FD56EA"/>
    <w:rsid w:val="00FD5C7D"/>
    <w:rsid w:val="00FE027F"/>
    <w:rsid w:val="00FE0D9E"/>
    <w:rsid w:val="00FE5473"/>
    <w:rsid w:val="00FE7030"/>
    <w:rsid w:val="00FE758B"/>
    <w:rsid w:val="00FE7B5C"/>
    <w:rsid w:val="00FF1D8F"/>
    <w:rsid w:val="00FF2E70"/>
    <w:rsid w:val="00FF6D60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780F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12A7-C28A-47E6-947E-F7F30926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6</cp:revision>
  <cp:lastPrinted>2018-03-30T11:56:00Z</cp:lastPrinted>
  <dcterms:created xsi:type="dcterms:W3CDTF">2019-02-04T13:31:00Z</dcterms:created>
  <dcterms:modified xsi:type="dcterms:W3CDTF">2019-02-04T14:55:00Z</dcterms:modified>
</cp:coreProperties>
</file>