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E527F" w14:textId="2BCD8C12" w:rsidR="00511273" w:rsidRDefault="00745315">
      <w:r>
        <w:rPr>
          <w:noProof/>
        </w:rPr>
        <w:drawing>
          <wp:inline distT="0" distB="0" distL="0" distR="0" wp14:anchorId="0783562D" wp14:editId="548DA256">
            <wp:extent cx="1817370" cy="641985"/>
            <wp:effectExtent l="0" t="0" r="0" b="5715"/>
            <wp:docPr id="4" name="Image 4" descr="logo-Polytech Ly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logo-Polytech Lyo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FB306" w14:textId="77777777" w:rsidR="00511273" w:rsidRDefault="00511273"/>
    <w:p w14:paraId="37E39B56" w14:textId="2E470DBE" w:rsidR="0030154E" w:rsidRDefault="0030154E"/>
    <w:p w14:paraId="76E70C62" w14:textId="64353034" w:rsidR="0076178A" w:rsidRDefault="0076178A"/>
    <w:p w14:paraId="67873698" w14:textId="77777777" w:rsidR="0076178A" w:rsidRDefault="0076178A"/>
    <w:p w14:paraId="31CB07E3" w14:textId="3389CC84" w:rsidR="00511273" w:rsidRDefault="00583A23" w:rsidP="00511273">
      <w:pPr>
        <w:pStyle w:val="Titre"/>
        <w:jc w:val="right"/>
      </w:pPr>
      <w:r>
        <w:t>Rapport de description de la version diffusée</w:t>
      </w:r>
    </w:p>
    <w:p w14:paraId="54FA5A8B" w14:textId="1D50A0AD" w:rsidR="00511273" w:rsidRPr="00511273" w:rsidRDefault="00F81F06" w:rsidP="00511273">
      <w:pPr>
        <w:pStyle w:val="Sous-titre"/>
        <w:jc w:val="right"/>
      </w:pPr>
      <w:r>
        <w:t xml:space="preserve">Version </w:t>
      </w:r>
      <w:ins w:id="0" w:author="Pierre Demolliens" w:date="2019-02-19T19:19:00Z">
        <w:r w:rsidR="00383467">
          <w:t>2</w:t>
        </w:r>
      </w:ins>
      <w:del w:id="1" w:author="Pierre Demolliens" w:date="2019-02-19T19:19:00Z">
        <w:r w:rsidDel="00383467">
          <w:delText>1</w:delText>
        </w:r>
      </w:del>
      <w:r>
        <w:t>.</w:t>
      </w:r>
      <w:r w:rsidR="00745315">
        <w:t>0</w:t>
      </w:r>
    </w:p>
    <w:p w14:paraId="2370607D" w14:textId="77777777" w:rsidR="00511273" w:rsidRDefault="00511273"/>
    <w:p w14:paraId="293254A8" w14:textId="77777777" w:rsidR="00511273" w:rsidRDefault="00511273"/>
    <w:p w14:paraId="0AE6822F" w14:textId="77777777" w:rsidR="00511273" w:rsidRDefault="00511273"/>
    <w:p w14:paraId="481CEDAF" w14:textId="77777777" w:rsidR="00511273" w:rsidRDefault="00511273"/>
    <w:p w14:paraId="18D73DA6" w14:textId="4877B134" w:rsidR="008C4B4D" w:rsidRDefault="008C4B4D" w:rsidP="00430303">
      <w:pPr>
        <w:jc w:val="center"/>
      </w:pPr>
    </w:p>
    <w:p w14:paraId="1464D270" w14:textId="77777777" w:rsidR="00511273" w:rsidRDefault="00511273"/>
    <w:p w14:paraId="7AE9D0F3" w14:textId="77777777" w:rsidR="00511273" w:rsidRDefault="00511273">
      <w:r>
        <w:br w:type="page"/>
      </w:r>
    </w:p>
    <w:p w14:paraId="342D7188" w14:textId="77777777" w:rsidR="00A04B59" w:rsidRDefault="00A04B59" w:rsidP="00A04B59">
      <w:pPr>
        <w:jc w:val="center"/>
        <w:rPr>
          <w:b/>
          <w:sz w:val="24"/>
        </w:rPr>
      </w:pPr>
    </w:p>
    <w:p w14:paraId="4E692CAC" w14:textId="77777777" w:rsidR="00A04B59" w:rsidRDefault="00A04B59" w:rsidP="00A04B59">
      <w:pPr>
        <w:jc w:val="center"/>
        <w:rPr>
          <w:b/>
          <w:sz w:val="24"/>
        </w:rPr>
      </w:pPr>
      <w:r>
        <w:rPr>
          <w:b/>
          <w:sz w:val="32"/>
        </w:rPr>
        <w:t>HISTORIQUE DES REVISIONS</w:t>
      </w:r>
      <w:r>
        <w:rPr>
          <w:b/>
          <w:sz w:val="24"/>
        </w:rPr>
        <w:br/>
      </w:r>
    </w:p>
    <w:tbl>
      <w:tblPr>
        <w:tblStyle w:val="Grilledutableau"/>
        <w:tblW w:w="10314" w:type="dxa"/>
        <w:jc w:val="center"/>
        <w:tblLook w:val="04A0" w:firstRow="1" w:lastRow="0" w:firstColumn="1" w:lastColumn="0" w:noHBand="0" w:noVBand="1"/>
      </w:tblPr>
      <w:tblGrid>
        <w:gridCol w:w="1034"/>
        <w:gridCol w:w="1278"/>
        <w:gridCol w:w="1444"/>
        <w:gridCol w:w="1836"/>
        <w:gridCol w:w="2136"/>
        <w:gridCol w:w="2586"/>
      </w:tblGrid>
      <w:tr w:rsidR="00A04B59" w14:paraId="15D5F7E0" w14:textId="77777777" w:rsidTr="00E57DF7">
        <w:trPr>
          <w:jc w:val="center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3E39A27" w14:textId="77777777" w:rsidR="00A04B59" w:rsidRDefault="00A04B59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D9D9193" w14:textId="77777777" w:rsidR="00A04B59" w:rsidRDefault="00A04B59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0E69236" w14:textId="77777777" w:rsidR="00A04B59" w:rsidRDefault="00A04B59">
            <w:pPr>
              <w:jc w:val="center"/>
              <w:rPr>
                <w:b/>
              </w:rPr>
            </w:pPr>
            <w:r>
              <w:rPr>
                <w:b/>
              </w:rPr>
              <w:t>DESCRIPTION DES EVOLUTIONS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8840B58" w14:textId="77777777" w:rsidR="00A04B59" w:rsidRDefault="00A04B59">
            <w:pPr>
              <w:jc w:val="center"/>
              <w:rPr>
                <w:b/>
              </w:rPr>
            </w:pPr>
            <w:r>
              <w:rPr>
                <w:b/>
              </w:rPr>
              <w:t>REDACTION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CB3EDC2" w14:textId="77777777" w:rsidR="00A04B59" w:rsidRDefault="00A04B59">
            <w:pPr>
              <w:jc w:val="center"/>
              <w:rPr>
                <w:b/>
              </w:rPr>
            </w:pPr>
            <w:r>
              <w:rPr>
                <w:b/>
              </w:rPr>
              <w:t>VERIFICATION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DB50D8F" w14:textId="77777777" w:rsidR="00A04B59" w:rsidRDefault="00A04B59">
            <w:pPr>
              <w:jc w:val="center"/>
              <w:rPr>
                <w:b/>
              </w:rPr>
            </w:pPr>
            <w:r>
              <w:rPr>
                <w:b/>
              </w:rPr>
              <w:t>APPROBATION</w:t>
            </w:r>
          </w:p>
        </w:tc>
      </w:tr>
      <w:tr w:rsidR="00A04B59" w14:paraId="193AFBF6" w14:textId="77777777" w:rsidTr="00745315">
        <w:trPr>
          <w:jc w:val="center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30672" w14:textId="77777777" w:rsidR="00A04B59" w:rsidRDefault="00A04B59">
            <w:pPr>
              <w:jc w:val="center"/>
            </w:pPr>
            <w:r>
              <w:t>1.0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B147D" w14:textId="1E2F21C1" w:rsidR="00A04B59" w:rsidRDefault="00093F13">
            <w:pPr>
              <w:jc w:val="center"/>
            </w:pPr>
            <w:r>
              <w:t>04</w:t>
            </w:r>
            <w:r w:rsidR="00A04B59">
              <w:t>/</w:t>
            </w:r>
            <w:r>
              <w:t>02</w:t>
            </w:r>
            <w:r w:rsidR="00D3478E">
              <w:t>/</w:t>
            </w:r>
            <w:r>
              <w:t>2019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DC76B" w14:textId="77777777" w:rsidR="00A04B59" w:rsidRDefault="00A04B59">
            <w:pPr>
              <w:jc w:val="center"/>
            </w:pPr>
            <w:r>
              <w:t>Création du document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1EE25" w14:textId="273F7F8A" w:rsidR="00A04B59" w:rsidRDefault="00093F13">
            <w:pPr>
              <w:jc w:val="center"/>
            </w:pPr>
            <w:r>
              <w:t>Pierre Demolliens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33221" w14:textId="4F4619F7" w:rsidR="00A04B59" w:rsidRDefault="00093F13">
            <w:pPr>
              <w:jc w:val="center"/>
            </w:pPr>
            <w:r>
              <w:t>Jordan Long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9ABC" w14:textId="19954642" w:rsidR="00A04B59" w:rsidRDefault="00383467">
            <w:pPr>
              <w:jc w:val="center"/>
            </w:pPr>
            <w:ins w:id="2" w:author="Pierre Demolliens" w:date="2019-02-19T19:20:00Z">
              <w:r>
                <w:t>Jordan Long</w:t>
              </w:r>
            </w:ins>
          </w:p>
        </w:tc>
      </w:tr>
      <w:tr w:rsidR="00383467" w14:paraId="54E36552" w14:textId="77777777" w:rsidTr="00745315">
        <w:trPr>
          <w:jc w:val="center"/>
          <w:ins w:id="3" w:author="Pierre Demolliens" w:date="2019-02-19T19:20:00Z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E2665" w14:textId="3D057BAE" w:rsidR="00383467" w:rsidRDefault="00383467">
            <w:pPr>
              <w:jc w:val="center"/>
              <w:rPr>
                <w:ins w:id="4" w:author="Pierre Demolliens" w:date="2019-02-19T19:20:00Z"/>
              </w:rPr>
            </w:pPr>
            <w:ins w:id="5" w:author="Pierre Demolliens" w:date="2019-02-19T19:20:00Z">
              <w:r>
                <w:t>2.0</w:t>
              </w:r>
            </w:ins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3DD0A" w14:textId="7D14CB47" w:rsidR="00383467" w:rsidRDefault="00383467">
            <w:pPr>
              <w:jc w:val="center"/>
              <w:rPr>
                <w:ins w:id="6" w:author="Pierre Demolliens" w:date="2019-02-19T19:20:00Z"/>
              </w:rPr>
            </w:pPr>
            <w:ins w:id="7" w:author="Pierre Demolliens" w:date="2019-02-19T19:20:00Z">
              <w:r>
                <w:t>19/02/2019</w:t>
              </w:r>
            </w:ins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39548" w14:textId="114DF1C0" w:rsidR="00383467" w:rsidRDefault="00383467">
            <w:pPr>
              <w:jc w:val="center"/>
              <w:rPr>
                <w:ins w:id="8" w:author="Pierre Demolliens" w:date="2019-02-19T19:20:00Z"/>
              </w:rPr>
            </w:pPr>
            <w:ins w:id="9" w:author="Pierre Demolliens" w:date="2019-02-19T19:20:00Z">
              <w:r>
                <w:t>Relecture du document</w:t>
              </w:r>
            </w:ins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2E464" w14:textId="2EEA97F8" w:rsidR="00383467" w:rsidRDefault="00383467">
            <w:pPr>
              <w:jc w:val="center"/>
              <w:rPr>
                <w:ins w:id="10" w:author="Pierre Demolliens" w:date="2019-02-19T19:20:00Z"/>
              </w:rPr>
            </w:pPr>
            <w:ins w:id="11" w:author="Pierre Demolliens" w:date="2019-02-19T19:20:00Z">
              <w:r>
                <w:t>Pierre Demolliens</w:t>
              </w:r>
            </w:ins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0A645" w14:textId="50A0F2EF" w:rsidR="00383467" w:rsidRDefault="00383467">
            <w:pPr>
              <w:jc w:val="center"/>
              <w:rPr>
                <w:ins w:id="12" w:author="Pierre Demolliens" w:date="2019-02-19T19:20:00Z"/>
              </w:rPr>
            </w:pPr>
            <w:ins w:id="13" w:author="Pierre Demolliens" w:date="2019-02-19T19:20:00Z">
              <w:r>
                <w:t>Jordan Long</w:t>
              </w:r>
            </w:ins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78C04" w14:textId="4271F590" w:rsidR="00383467" w:rsidRDefault="00383467" w:rsidP="00383467">
            <w:pPr>
              <w:jc w:val="center"/>
              <w:rPr>
                <w:ins w:id="14" w:author="Pierre Demolliens" w:date="2019-02-19T19:20:00Z"/>
              </w:rPr>
              <w:pPrChange w:id="15" w:author="Pierre Demolliens" w:date="2019-02-19T19:20:00Z">
                <w:pPr>
                  <w:jc w:val="center"/>
                </w:pPr>
              </w:pPrChange>
            </w:pPr>
            <w:ins w:id="16" w:author="Pierre Demolliens" w:date="2019-02-19T19:20:00Z">
              <w:r>
                <w:t>Jordan Long</w:t>
              </w:r>
            </w:ins>
          </w:p>
        </w:tc>
      </w:tr>
      <w:tr w:rsidR="00E57DF7" w14:paraId="7E599581" w14:textId="77777777" w:rsidTr="00E57DF7">
        <w:trPr>
          <w:trHeight w:val="788"/>
          <w:jc w:val="center"/>
        </w:trPr>
        <w:tc>
          <w:tcPr>
            <w:tcW w:w="3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0C1CB" w14:textId="77777777" w:rsidR="00E57DF7" w:rsidRDefault="00E57DF7" w:rsidP="00E57DF7">
            <w:pPr>
              <w:jc w:val="center"/>
            </w:pPr>
            <w:r>
              <w:t>Signature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74FC6" w14:textId="4C62D71A" w:rsidR="00E57DF7" w:rsidRDefault="00E57DF7" w:rsidP="00E57DF7">
            <w:pPr>
              <w:jc w:val="center"/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C66A0" w14:textId="06E2D9B0" w:rsidR="00E57DF7" w:rsidRDefault="00E57DF7" w:rsidP="00E57DF7">
            <w:pPr>
              <w:jc w:val="center"/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9E02B" w14:textId="47C5F53A" w:rsidR="00E57DF7" w:rsidRDefault="00E57DF7" w:rsidP="00E57DF7">
            <w:pPr>
              <w:jc w:val="center"/>
            </w:pPr>
          </w:p>
        </w:tc>
      </w:tr>
    </w:tbl>
    <w:p w14:paraId="5590CD4B" w14:textId="77777777" w:rsidR="007F44DB" w:rsidRDefault="007F44DB">
      <w:r>
        <w:br w:type="page"/>
      </w:r>
    </w:p>
    <w:p w14:paraId="2F208CCA" w14:textId="77777777" w:rsidR="00D55F3F" w:rsidRPr="00D55F3F" w:rsidRDefault="00D55F3F" w:rsidP="00D55F3F">
      <w:pPr>
        <w:jc w:val="center"/>
        <w:rPr>
          <w:b/>
          <w:sz w:val="32"/>
        </w:rPr>
      </w:pPr>
      <w:r w:rsidRPr="00D55F3F">
        <w:rPr>
          <w:b/>
          <w:sz w:val="32"/>
        </w:rPr>
        <w:lastRenderedPageBreak/>
        <w:t>SOMMAIRE</w:t>
      </w:r>
    </w:p>
    <w:sdt>
      <w:sdtPr>
        <w:id w:val="-580826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5F35C" w14:textId="77777777" w:rsidR="00D55F3F" w:rsidRPr="00D55F3F" w:rsidRDefault="00D55F3F" w:rsidP="00D55F3F"/>
        <w:p w14:paraId="3CBEFF02" w14:textId="1A6E30FA" w:rsidR="002E588A" w:rsidRDefault="00D55F3F">
          <w:pPr>
            <w:pStyle w:val="TM1"/>
            <w:tabs>
              <w:tab w:val="left" w:pos="440"/>
              <w:tab w:val="right" w:leader="dot" w:pos="10456"/>
            </w:tabs>
            <w:rPr>
              <w:ins w:id="17" w:author="Pierre Demolliens" w:date="2019-02-19T19:25:00Z"/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18" w:author="Pierre Demolliens" w:date="2019-02-19T19:25:00Z">
            <w:r w:rsidR="002E588A" w:rsidRPr="00312165">
              <w:rPr>
                <w:rStyle w:val="Lienhypertexte"/>
                <w:noProof/>
              </w:rPr>
              <w:fldChar w:fldCharType="begin"/>
            </w:r>
            <w:r w:rsidR="002E588A" w:rsidRPr="00312165">
              <w:rPr>
                <w:rStyle w:val="Lienhypertexte"/>
                <w:noProof/>
              </w:rPr>
              <w:instrText xml:space="preserve"> </w:instrText>
            </w:r>
            <w:r w:rsidR="002E588A">
              <w:rPr>
                <w:noProof/>
              </w:rPr>
              <w:instrText>HYPERLINK \l "_Toc1496738"</w:instrText>
            </w:r>
            <w:r w:rsidR="002E588A" w:rsidRPr="00312165">
              <w:rPr>
                <w:rStyle w:val="Lienhypertexte"/>
                <w:noProof/>
              </w:rPr>
              <w:instrText xml:space="preserve"> </w:instrText>
            </w:r>
            <w:r w:rsidR="002E588A" w:rsidRPr="00312165">
              <w:rPr>
                <w:rStyle w:val="Lienhypertexte"/>
                <w:noProof/>
              </w:rPr>
            </w:r>
            <w:r w:rsidR="002E588A" w:rsidRPr="00312165">
              <w:rPr>
                <w:rStyle w:val="Lienhypertexte"/>
                <w:noProof/>
              </w:rPr>
              <w:fldChar w:fldCharType="separate"/>
            </w:r>
            <w:r w:rsidR="002E588A" w:rsidRPr="00312165">
              <w:rPr>
                <w:rStyle w:val="Lienhypertexte"/>
                <w:noProof/>
              </w:rPr>
              <w:t>1.</w:t>
            </w:r>
            <w:r w:rsidR="002E588A">
              <w:rPr>
                <w:rFonts w:eastAsiaTheme="minorEastAsia"/>
                <w:noProof/>
              </w:rPr>
              <w:tab/>
            </w:r>
            <w:r w:rsidR="002E588A" w:rsidRPr="00312165">
              <w:rPr>
                <w:rStyle w:val="Lienhypertexte"/>
                <w:noProof/>
              </w:rPr>
              <w:t>INTRODUCTION</w:t>
            </w:r>
            <w:r w:rsidR="002E588A">
              <w:rPr>
                <w:noProof/>
                <w:webHidden/>
              </w:rPr>
              <w:tab/>
            </w:r>
            <w:r w:rsidR="002E588A">
              <w:rPr>
                <w:noProof/>
                <w:webHidden/>
              </w:rPr>
              <w:fldChar w:fldCharType="begin"/>
            </w:r>
            <w:r w:rsidR="002E588A">
              <w:rPr>
                <w:noProof/>
                <w:webHidden/>
              </w:rPr>
              <w:instrText xml:space="preserve"> PAGEREF _Toc1496738 \h </w:instrText>
            </w:r>
            <w:r w:rsidR="002E588A">
              <w:rPr>
                <w:noProof/>
                <w:webHidden/>
              </w:rPr>
            </w:r>
          </w:ins>
          <w:r w:rsidR="002E588A">
            <w:rPr>
              <w:noProof/>
              <w:webHidden/>
            </w:rPr>
            <w:fldChar w:fldCharType="separate"/>
          </w:r>
          <w:ins w:id="19" w:author="Pierre Demolliens" w:date="2019-02-19T19:25:00Z">
            <w:r w:rsidR="002E588A">
              <w:rPr>
                <w:noProof/>
                <w:webHidden/>
              </w:rPr>
              <w:t>3</w:t>
            </w:r>
            <w:r w:rsidR="002E588A">
              <w:rPr>
                <w:noProof/>
                <w:webHidden/>
              </w:rPr>
              <w:fldChar w:fldCharType="end"/>
            </w:r>
            <w:r w:rsidR="002E588A" w:rsidRPr="00312165">
              <w:rPr>
                <w:rStyle w:val="Lienhypertexte"/>
                <w:noProof/>
              </w:rPr>
              <w:fldChar w:fldCharType="end"/>
            </w:r>
          </w:ins>
        </w:p>
        <w:p w14:paraId="0649CA2B" w14:textId="2A872146" w:rsidR="002E588A" w:rsidRDefault="002E588A">
          <w:pPr>
            <w:pStyle w:val="TM2"/>
            <w:tabs>
              <w:tab w:val="left" w:pos="880"/>
              <w:tab w:val="right" w:leader="dot" w:pos="10456"/>
            </w:tabs>
            <w:rPr>
              <w:ins w:id="20" w:author="Pierre Demolliens" w:date="2019-02-19T19:25:00Z"/>
              <w:rFonts w:eastAsiaTheme="minorEastAsia"/>
              <w:noProof/>
            </w:rPr>
          </w:pPr>
          <w:ins w:id="21" w:author="Pierre Demolliens" w:date="2019-02-19T19:25:00Z">
            <w:r w:rsidRPr="00312165">
              <w:rPr>
                <w:rStyle w:val="Lienhypertexte"/>
                <w:noProof/>
              </w:rPr>
              <w:fldChar w:fldCharType="begin"/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"_Toc1496739"</w:instrText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 w:rsidRPr="00312165">
              <w:rPr>
                <w:rStyle w:val="Lienhypertexte"/>
                <w:noProof/>
              </w:rPr>
            </w:r>
            <w:r w:rsidRPr="00312165">
              <w:rPr>
                <w:rStyle w:val="Lienhypertexte"/>
                <w:noProof/>
              </w:rPr>
              <w:fldChar w:fldCharType="separate"/>
            </w:r>
            <w:r w:rsidRPr="00312165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312165">
              <w:rPr>
                <w:rStyle w:val="Lienhypertexte"/>
                <w:noProof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_Toc1496739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2" w:author="Pierre Demolliens" w:date="2019-02-19T19:2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12165">
              <w:rPr>
                <w:rStyle w:val="Lienhypertexte"/>
                <w:noProof/>
              </w:rPr>
              <w:fldChar w:fldCharType="end"/>
            </w:r>
          </w:ins>
        </w:p>
        <w:p w14:paraId="57DD9050" w14:textId="776D53AF" w:rsidR="002E588A" w:rsidRDefault="002E588A">
          <w:pPr>
            <w:pStyle w:val="TM2"/>
            <w:tabs>
              <w:tab w:val="left" w:pos="880"/>
              <w:tab w:val="right" w:leader="dot" w:pos="10456"/>
            </w:tabs>
            <w:rPr>
              <w:ins w:id="23" w:author="Pierre Demolliens" w:date="2019-02-19T19:25:00Z"/>
              <w:rFonts w:eastAsiaTheme="minorEastAsia"/>
              <w:noProof/>
            </w:rPr>
          </w:pPr>
          <w:ins w:id="24" w:author="Pierre Demolliens" w:date="2019-02-19T19:25:00Z">
            <w:r w:rsidRPr="00312165">
              <w:rPr>
                <w:rStyle w:val="Lienhypertexte"/>
                <w:noProof/>
              </w:rPr>
              <w:fldChar w:fldCharType="begin"/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"_Toc1496740"</w:instrText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 w:rsidRPr="00312165">
              <w:rPr>
                <w:rStyle w:val="Lienhypertexte"/>
                <w:noProof/>
              </w:rPr>
            </w:r>
            <w:r w:rsidRPr="00312165">
              <w:rPr>
                <w:rStyle w:val="Lienhypertexte"/>
                <w:noProof/>
              </w:rPr>
              <w:fldChar w:fldCharType="separate"/>
            </w:r>
            <w:r w:rsidRPr="00312165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312165">
              <w:rPr>
                <w:rStyle w:val="Lienhypertexte"/>
                <w:noProof/>
              </w:rPr>
              <w:t>PORTEE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_Toc1496740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5" w:author="Pierre Demolliens" w:date="2019-02-19T19:2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12165">
              <w:rPr>
                <w:rStyle w:val="Lienhypertexte"/>
                <w:noProof/>
              </w:rPr>
              <w:fldChar w:fldCharType="end"/>
            </w:r>
          </w:ins>
        </w:p>
        <w:p w14:paraId="69F62BD8" w14:textId="10BD383B" w:rsidR="002E588A" w:rsidRDefault="002E588A">
          <w:pPr>
            <w:pStyle w:val="TM2"/>
            <w:tabs>
              <w:tab w:val="left" w:pos="880"/>
              <w:tab w:val="right" w:leader="dot" w:pos="10456"/>
            </w:tabs>
            <w:rPr>
              <w:ins w:id="26" w:author="Pierre Demolliens" w:date="2019-02-19T19:25:00Z"/>
              <w:rFonts w:eastAsiaTheme="minorEastAsia"/>
              <w:noProof/>
            </w:rPr>
          </w:pPr>
          <w:ins w:id="27" w:author="Pierre Demolliens" w:date="2019-02-19T19:25:00Z">
            <w:r w:rsidRPr="00312165">
              <w:rPr>
                <w:rStyle w:val="Lienhypertexte"/>
                <w:noProof/>
              </w:rPr>
              <w:fldChar w:fldCharType="begin"/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"_Toc1496741"</w:instrText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 w:rsidRPr="00312165">
              <w:rPr>
                <w:rStyle w:val="Lienhypertexte"/>
                <w:noProof/>
              </w:rPr>
            </w:r>
            <w:r w:rsidRPr="00312165">
              <w:rPr>
                <w:rStyle w:val="Lienhypertexte"/>
                <w:noProof/>
              </w:rPr>
              <w:fldChar w:fldCharType="separate"/>
            </w:r>
            <w:r w:rsidRPr="00312165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312165">
              <w:rPr>
                <w:rStyle w:val="Lienhypertexte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_Toc1496741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8" w:author="Pierre Demolliens" w:date="2019-02-19T19:2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12165">
              <w:rPr>
                <w:rStyle w:val="Lienhypertexte"/>
                <w:noProof/>
              </w:rPr>
              <w:fldChar w:fldCharType="end"/>
            </w:r>
          </w:ins>
        </w:p>
        <w:p w14:paraId="23FCF50E" w14:textId="14D9B71F" w:rsidR="002E588A" w:rsidRDefault="002E588A">
          <w:pPr>
            <w:pStyle w:val="TM2"/>
            <w:tabs>
              <w:tab w:val="left" w:pos="880"/>
              <w:tab w:val="right" w:leader="dot" w:pos="10456"/>
            </w:tabs>
            <w:rPr>
              <w:ins w:id="29" w:author="Pierre Demolliens" w:date="2019-02-19T19:25:00Z"/>
              <w:rFonts w:eastAsiaTheme="minorEastAsia"/>
              <w:noProof/>
            </w:rPr>
          </w:pPr>
          <w:ins w:id="30" w:author="Pierre Demolliens" w:date="2019-02-19T19:25:00Z">
            <w:r w:rsidRPr="00312165">
              <w:rPr>
                <w:rStyle w:val="Lienhypertexte"/>
                <w:noProof/>
              </w:rPr>
              <w:fldChar w:fldCharType="begin"/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"_Toc1496742"</w:instrText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 w:rsidRPr="00312165">
              <w:rPr>
                <w:rStyle w:val="Lienhypertexte"/>
                <w:noProof/>
              </w:rPr>
            </w:r>
            <w:r w:rsidRPr="00312165">
              <w:rPr>
                <w:rStyle w:val="Lienhypertexte"/>
                <w:noProof/>
              </w:rPr>
              <w:fldChar w:fldCharType="separate"/>
            </w:r>
            <w:r w:rsidRPr="00312165">
              <w:rPr>
                <w:rStyle w:val="Lienhypertexte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312165">
              <w:rPr>
                <w:rStyle w:val="Lienhypertexte"/>
                <w:noProof/>
              </w:rPr>
              <w:t>TERMES ET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_Toc1496742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1" w:author="Pierre Demolliens" w:date="2019-02-19T19:2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12165">
              <w:rPr>
                <w:rStyle w:val="Lienhypertexte"/>
                <w:noProof/>
              </w:rPr>
              <w:fldChar w:fldCharType="end"/>
            </w:r>
          </w:ins>
        </w:p>
        <w:p w14:paraId="3A51F008" w14:textId="22523B31" w:rsidR="002E588A" w:rsidRDefault="002E588A">
          <w:pPr>
            <w:pStyle w:val="TM1"/>
            <w:tabs>
              <w:tab w:val="left" w:pos="440"/>
              <w:tab w:val="right" w:leader="dot" w:pos="10456"/>
            </w:tabs>
            <w:rPr>
              <w:ins w:id="32" w:author="Pierre Demolliens" w:date="2019-02-19T19:25:00Z"/>
              <w:rFonts w:eastAsiaTheme="minorEastAsia"/>
              <w:noProof/>
            </w:rPr>
          </w:pPr>
          <w:ins w:id="33" w:author="Pierre Demolliens" w:date="2019-02-19T19:25:00Z">
            <w:r w:rsidRPr="00312165">
              <w:rPr>
                <w:rStyle w:val="Lienhypertexte"/>
                <w:noProof/>
              </w:rPr>
              <w:fldChar w:fldCharType="begin"/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"_Toc1496743"</w:instrText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 w:rsidRPr="00312165">
              <w:rPr>
                <w:rStyle w:val="Lienhypertexte"/>
                <w:noProof/>
              </w:rPr>
            </w:r>
            <w:r w:rsidRPr="00312165">
              <w:rPr>
                <w:rStyle w:val="Lienhypertexte"/>
                <w:noProof/>
              </w:rPr>
              <w:fldChar w:fldCharType="separate"/>
            </w:r>
            <w:r w:rsidRPr="00312165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12165">
              <w:rPr>
                <w:rStyle w:val="Lienhypertexte"/>
                <w:noProof/>
              </w:rPr>
              <w:t>DIFFUSION DU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_Toc1496743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4" w:author="Pierre Demolliens" w:date="2019-02-19T19:25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312165">
              <w:rPr>
                <w:rStyle w:val="Lienhypertexte"/>
                <w:noProof/>
              </w:rPr>
              <w:fldChar w:fldCharType="end"/>
            </w:r>
          </w:ins>
        </w:p>
        <w:p w14:paraId="7472237E" w14:textId="3E507319" w:rsidR="002E588A" w:rsidRDefault="002E588A">
          <w:pPr>
            <w:pStyle w:val="TM2"/>
            <w:tabs>
              <w:tab w:val="left" w:pos="880"/>
              <w:tab w:val="right" w:leader="dot" w:pos="10456"/>
            </w:tabs>
            <w:rPr>
              <w:ins w:id="35" w:author="Pierre Demolliens" w:date="2019-02-19T19:25:00Z"/>
              <w:rFonts w:eastAsiaTheme="minorEastAsia"/>
              <w:noProof/>
            </w:rPr>
          </w:pPr>
          <w:ins w:id="36" w:author="Pierre Demolliens" w:date="2019-02-19T19:25:00Z">
            <w:r w:rsidRPr="00312165">
              <w:rPr>
                <w:rStyle w:val="Lienhypertexte"/>
                <w:noProof/>
              </w:rPr>
              <w:fldChar w:fldCharType="begin"/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"_Toc1496744"</w:instrText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 w:rsidRPr="00312165">
              <w:rPr>
                <w:rStyle w:val="Lienhypertexte"/>
                <w:noProof/>
              </w:rPr>
            </w:r>
            <w:r w:rsidRPr="00312165">
              <w:rPr>
                <w:rStyle w:val="Lienhypertexte"/>
                <w:noProof/>
              </w:rPr>
              <w:fldChar w:fldCharType="separate"/>
            </w:r>
            <w:r w:rsidRPr="00312165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312165">
              <w:rPr>
                <w:rStyle w:val="Lienhypertexte"/>
                <w:noProof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_Toc1496744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7" w:author="Pierre Demolliens" w:date="2019-02-19T19:2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312165">
              <w:rPr>
                <w:rStyle w:val="Lienhypertexte"/>
                <w:noProof/>
              </w:rPr>
              <w:fldChar w:fldCharType="end"/>
            </w:r>
          </w:ins>
        </w:p>
        <w:p w14:paraId="59C888A4" w14:textId="535F0C2A" w:rsidR="002E588A" w:rsidRDefault="002E588A">
          <w:pPr>
            <w:pStyle w:val="TM2"/>
            <w:tabs>
              <w:tab w:val="left" w:pos="880"/>
              <w:tab w:val="right" w:leader="dot" w:pos="10456"/>
            </w:tabs>
            <w:rPr>
              <w:ins w:id="38" w:author="Pierre Demolliens" w:date="2019-02-19T19:25:00Z"/>
              <w:rFonts w:eastAsiaTheme="minorEastAsia"/>
              <w:noProof/>
            </w:rPr>
          </w:pPr>
          <w:ins w:id="39" w:author="Pierre Demolliens" w:date="2019-02-19T19:25:00Z">
            <w:r w:rsidRPr="00312165">
              <w:rPr>
                <w:rStyle w:val="Lienhypertexte"/>
                <w:noProof/>
              </w:rPr>
              <w:fldChar w:fldCharType="begin"/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"_Toc1496745"</w:instrText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 w:rsidRPr="00312165">
              <w:rPr>
                <w:rStyle w:val="Lienhypertexte"/>
                <w:noProof/>
              </w:rPr>
            </w:r>
            <w:r w:rsidRPr="00312165">
              <w:rPr>
                <w:rStyle w:val="Lienhypertexte"/>
                <w:noProof/>
              </w:rPr>
              <w:fldChar w:fldCharType="separate"/>
            </w:r>
            <w:r w:rsidRPr="00312165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312165">
              <w:rPr>
                <w:rStyle w:val="Lienhypertexte"/>
                <w:noProof/>
              </w:rPr>
              <w:t>DESCRIPTION DE LA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_Toc1496745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0" w:author="Pierre Demolliens" w:date="2019-02-19T19:2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312165">
              <w:rPr>
                <w:rStyle w:val="Lienhypertexte"/>
                <w:noProof/>
              </w:rPr>
              <w:fldChar w:fldCharType="end"/>
            </w:r>
          </w:ins>
        </w:p>
        <w:p w14:paraId="7D2EDCC2" w14:textId="179B0085" w:rsidR="002E588A" w:rsidRDefault="002E588A">
          <w:pPr>
            <w:pStyle w:val="TM2"/>
            <w:tabs>
              <w:tab w:val="left" w:pos="1100"/>
              <w:tab w:val="right" w:leader="dot" w:pos="10456"/>
            </w:tabs>
            <w:rPr>
              <w:ins w:id="41" w:author="Pierre Demolliens" w:date="2019-02-19T19:25:00Z"/>
              <w:rFonts w:eastAsiaTheme="minorEastAsia"/>
              <w:noProof/>
            </w:rPr>
          </w:pPr>
          <w:ins w:id="42" w:author="Pierre Demolliens" w:date="2019-02-19T19:25:00Z">
            <w:r w:rsidRPr="00312165">
              <w:rPr>
                <w:rStyle w:val="Lienhypertexte"/>
                <w:noProof/>
              </w:rPr>
              <w:fldChar w:fldCharType="begin"/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"_Toc1496746"</w:instrText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 w:rsidRPr="00312165">
              <w:rPr>
                <w:rStyle w:val="Lienhypertexte"/>
                <w:noProof/>
              </w:rPr>
            </w:r>
            <w:r w:rsidRPr="00312165">
              <w:rPr>
                <w:rStyle w:val="Lienhypertexte"/>
                <w:noProof/>
              </w:rPr>
              <w:fldChar w:fldCharType="separate"/>
            </w:r>
            <w:r w:rsidRPr="00312165">
              <w:rPr>
                <w:rStyle w:val="Lienhypertexte"/>
                <w:noProof/>
              </w:rPr>
              <w:t>2.2.1</w:t>
            </w:r>
            <w:r>
              <w:rPr>
                <w:rFonts w:eastAsiaTheme="minorEastAsia"/>
                <w:noProof/>
              </w:rPr>
              <w:tab/>
            </w:r>
            <w:r w:rsidRPr="00312165">
              <w:rPr>
                <w:rStyle w:val="Lienhypertexte"/>
                <w:noProof/>
              </w:rPr>
              <w:t>CONFIGURATION MATERIELLE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_Toc1496746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3" w:author="Pierre Demolliens" w:date="2019-02-19T19:2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312165">
              <w:rPr>
                <w:rStyle w:val="Lienhypertexte"/>
                <w:noProof/>
              </w:rPr>
              <w:fldChar w:fldCharType="end"/>
            </w:r>
          </w:ins>
        </w:p>
        <w:p w14:paraId="09D7EEDF" w14:textId="7596D55B" w:rsidR="002E588A" w:rsidRDefault="002E588A">
          <w:pPr>
            <w:pStyle w:val="TM2"/>
            <w:tabs>
              <w:tab w:val="left" w:pos="1100"/>
              <w:tab w:val="right" w:leader="dot" w:pos="10456"/>
            </w:tabs>
            <w:rPr>
              <w:ins w:id="44" w:author="Pierre Demolliens" w:date="2019-02-19T19:25:00Z"/>
              <w:rFonts w:eastAsiaTheme="minorEastAsia"/>
              <w:noProof/>
            </w:rPr>
          </w:pPr>
          <w:ins w:id="45" w:author="Pierre Demolliens" w:date="2019-02-19T19:25:00Z">
            <w:r w:rsidRPr="00312165">
              <w:rPr>
                <w:rStyle w:val="Lienhypertexte"/>
                <w:noProof/>
              </w:rPr>
              <w:fldChar w:fldCharType="begin"/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"_Toc1496747"</w:instrText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 w:rsidRPr="00312165">
              <w:rPr>
                <w:rStyle w:val="Lienhypertexte"/>
                <w:noProof/>
              </w:rPr>
            </w:r>
            <w:r w:rsidRPr="00312165">
              <w:rPr>
                <w:rStyle w:val="Lienhypertexte"/>
                <w:noProof/>
              </w:rPr>
              <w:fldChar w:fldCharType="separate"/>
            </w:r>
            <w:r w:rsidRPr="00312165">
              <w:rPr>
                <w:rStyle w:val="Lienhypertexte"/>
                <w:noProof/>
              </w:rPr>
              <w:t>2.2.2</w:t>
            </w:r>
            <w:r>
              <w:rPr>
                <w:rFonts w:eastAsiaTheme="minorEastAsia"/>
                <w:noProof/>
              </w:rPr>
              <w:tab/>
            </w:r>
            <w:r w:rsidRPr="00312165">
              <w:rPr>
                <w:rStyle w:val="Lienhypertexte"/>
                <w:noProof/>
              </w:rPr>
              <w:t>COMPOSITION DE LA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_Toc1496747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6" w:author="Pierre Demolliens" w:date="2019-02-19T19:2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312165">
              <w:rPr>
                <w:rStyle w:val="Lienhypertexte"/>
                <w:noProof/>
              </w:rPr>
              <w:fldChar w:fldCharType="end"/>
            </w:r>
          </w:ins>
        </w:p>
        <w:p w14:paraId="3BF3A62C" w14:textId="71D51C7D" w:rsidR="002E588A" w:rsidRDefault="002E588A">
          <w:pPr>
            <w:pStyle w:val="TM2"/>
            <w:tabs>
              <w:tab w:val="left" w:pos="1100"/>
              <w:tab w:val="right" w:leader="dot" w:pos="10456"/>
            </w:tabs>
            <w:rPr>
              <w:ins w:id="47" w:author="Pierre Demolliens" w:date="2019-02-19T19:25:00Z"/>
              <w:rFonts w:eastAsiaTheme="minorEastAsia"/>
              <w:noProof/>
            </w:rPr>
          </w:pPr>
          <w:ins w:id="48" w:author="Pierre Demolliens" w:date="2019-02-19T19:25:00Z">
            <w:r w:rsidRPr="00312165">
              <w:rPr>
                <w:rStyle w:val="Lienhypertexte"/>
                <w:noProof/>
              </w:rPr>
              <w:fldChar w:fldCharType="begin"/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"_Toc1496748"</w:instrText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 w:rsidRPr="00312165">
              <w:rPr>
                <w:rStyle w:val="Lienhypertexte"/>
                <w:noProof/>
              </w:rPr>
            </w:r>
            <w:r w:rsidRPr="00312165">
              <w:rPr>
                <w:rStyle w:val="Lienhypertexte"/>
                <w:noProof/>
              </w:rPr>
              <w:fldChar w:fldCharType="separate"/>
            </w:r>
            <w:r w:rsidRPr="00312165">
              <w:rPr>
                <w:rStyle w:val="Lienhypertexte"/>
                <w:noProof/>
              </w:rPr>
              <w:t>2.2.2.1</w:t>
            </w:r>
            <w:r>
              <w:rPr>
                <w:rFonts w:eastAsiaTheme="minorEastAsia"/>
                <w:noProof/>
              </w:rPr>
              <w:tab/>
            </w:r>
            <w:r w:rsidRPr="00312165">
              <w:rPr>
                <w:rStyle w:val="Lienhypertexte"/>
                <w:noProof/>
              </w:rPr>
              <w:t>DEPENDANCES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_Toc1496748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9" w:author="Pierre Demolliens" w:date="2019-02-19T19:2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312165">
              <w:rPr>
                <w:rStyle w:val="Lienhypertexte"/>
                <w:noProof/>
              </w:rPr>
              <w:fldChar w:fldCharType="end"/>
            </w:r>
          </w:ins>
        </w:p>
        <w:p w14:paraId="0D3AB291" w14:textId="1C4396EA" w:rsidR="002E588A" w:rsidRDefault="002E588A">
          <w:pPr>
            <w:pStyle w:val="TM2"/>
            <w:tabs>
              <w:tab w:val="left" w:pos="880"/>
              <w:tab w:val="right" w:leader="dot" w:pos="10456"/>
            </w:tabs>
            <w:rPr>
              <w:ins w:id="50" w:author="Pierre Demolliens" w:date="2019-02-19T19:25:00Z"/>
              <w:rFonts w:eastAsiaTheme="minorEastAsia"/>
              <w:noProof/>
            </w:rPr>
          </w:pPr>
          <w:ins w:id="51" w:author="Pierre Demolliens" w:date="2019-02-19T19:25:00Z">
            <w:r w:rsidRPr="00312165">
              <w:rPr>
                <w:rStyle w:val="Lienhypertexte"/>
                <w:noProof/>
              </w:rPr>
              <w:fldChar w:fldCharType="begin"/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"_Toc1496753"</w:instrText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 w:rsidRPr="00312165">
              <w:rPr>
                <w:rStyle w:val="Lienhypertexte"/>
                <w:noProof/>
              </w:rPr>
            </w:r>
            <w:r w:rsidRPr="00312165">
              <w:rPr>
                <w:rStyle w:val="Lienhypertexte"/>
                <w:noProof/>
              </w:rPr>
              <w:fldChar w:fldCharType="separate"/>
            </w:r>
            <w:r w:rsidRPr="00312165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312165">
              <w:rPr>
                <w:rStyle w:val="Lienhypertexte"/>
                <w:noProof/>
              </w:rPr>
              <w:t>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_Toc1496753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2" w:author="Pierre Demolliens" w:date="2019-02-19T19:2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312165">
              <w:rPr>
                <w:rStyle w:val="Lienhypertexte"/>
                <w:noProof/>
              </w:rPr>
              <w:fldChar w:fldCharType="end"/>
            </w:r>
          </w:ins>
        </w:p>
        <w:p w14:paraId="1FE10A38" w14:textId="7CF3E79C" w:rsidR="002E588A" w:rsidRDefault="002E588A">
          <w:pPr>
            <w:pStyle w:val="TM2"/>
            <w:tabs>
              <w:tab w:val="left" w:pos="1100"/>
              <w:tab w:val="right" w:leader="dot" w:pos="10456"/>
            </w:tabs>
            <w:rPr>
              <w:ins w:id="53" w:author="Pierre Demolliens" w:date="2019-02-19T19:25:00Z"/>
              <w:rFonts w:eastAsiaTheme="minorEastAsia"/>
              <w:noProof/>
            </w:rPr>
          </w:pPr>
          <w:ins w:id="54" w:author="Pierre Demolliens" w:date="2019-02-19T19:25:00Z">
            <w:r w:rsidRPr="00312165">
              <w:rPr>
                <w:rStyle w:val="Lienhypertexte"/>
                <w:noProof/>
              </w:rPr>
              <w:fldChar w:fldCharType="begin"/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"_Toc1496754"</w:instrText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 w:rsidRPr="00312165">
              <w:rPr>
                <w:rStyle w:val="Lienhypertexte"/>
                <w:noProof/>
              </w:rPr>
            </w:r>
            <w:r w:rsidRPr="00312165">
              <w:rPr>
                <w:rStyle w:val="Lienhypertexte"/>
                <w:noProof/>
              </w:rPr>
              <w:fldChar w:fldCharType="separate"/>
            </w:r>
            <w:r w:rsidRPr="00312165">
              <w:rPr>
                <w:rStyle w:val="Lienhypertexte"/>
                <w:noProof/>
              </w:rPr>
              <w:t>2.3.1</w:t>
            </w:r>
            <w:r>
              <w:rPr>
                <w:rFonts w:eastAsiaTheme="minorEastAsia"/>
                <w:noProof/>
              </w:rPr>
              <w:tab/>
            </w:r>
            <w:r w:rsidRPr="00312165">
              <w:rPr>
                <w:rStyle w:val="Lienhypertexte"/>
                <w:noProof/>
              </w:rPr>
              <w:t>CONTENU DE LA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_Toc1496754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5" w:author="Pierre Demolliens" w:date="2019-02-19T19:2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312165">
              <w:rPr>
                <w:rStyle w:val="Lienhypertexte"/>
                <w:noProof/>
              </w:rPr>
              <w:fldChar w:fldCharType="end"/>
            </w:r>
          </w:ins>
        </w:p>
        <w:p w14:paraId="1751B9E6" w14:textId="4B1B8B25" w:rsidR="002E588A" w:rsidRDefault="002E588A">
          <w:pPr>
            <w:pStyle w:val="TM2"/>
            <w:tabs>
              <w:tab w:val="left" w:pos="1100"/>
              <w:tab w:val="right" w:leader="dot" w:pos="10456"/>
            </w:tabs>
            <w:rPr>
              <w:ins w:id="56" w:author="Pierre Demolliens" w:date="2019-02-19T19:25:00Z"/>
              <w:rFonts w:eastAsiaTheme="minorEastAsia"/>
              <w:noProof/>
            </w:rPr>
          </w:pPr>
          <w:ins w:id="57" w:author="Pierre Demolliens" w:date="2019-02-19T19:25:00Z">
            <w:r w:rsidRPr="00312165">
              <w:rPr>
                <w:rStyle w:val="Lienhypertexte"/>
                <w:noProof/>
              </w:rPr>
              <w:fldChar w:fldCharType="begin"/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"_Toc1496755"</w:instrText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 w:rsidRPr="00312165">
              <w:rPr>
                <w:rStyle w:val="Lienhypertexte"/>
                <w:noProof/>
              </w:rPr>
            </w:r>
            <w:r w:rsidRPr="00312165">
              <w:rPr>
                <w:rStyle w:val="Lienhypertexte"/>
                <w:noProof/>
              </w:rPr>
              <w:fldChar w:fldCharType="separate"/>
            </w:r>
            <w:r w:rsidRPr="00312165">
              <w:rPr>
                <w:rStyle w:val="Lienhypertexte"/>
                <w:noProof/>
              </w:rPr>
              <w:t>2.3.2</w:t>
            </w:r>
            <w:r>
              <w:rPr>
                <w:rFonts w:eastAsiaTheme="minorEastAsia"/>
                <w:noProof/>
              </w:rPr>
              <w:tab/>
            </w:r>
            <w:r w:rsidRPr="00312165">
              <w:rPr>
                <w:rStyle w:val="Lienhypertexte"/>
                <w:noProof/>
              </w:rPr>
              <w:t>RESTRICTION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_Toc1496755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8" w:author="Pierre Demolliens" w:date="2019-02-19T19:2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312165">
              <w:rPr>
                <w:rStyle w:val="Lienhypertexte"/>
                <w:noProof/>
              </w:rPr>
              <w:fldChar w:fldCharType="end"/>
            </w:r>
          </w:ins>
        </w:p>
        <w:p w14:paraId="35555ED5" w14:textId="6CE09E7C" w:rsidR="002E588A" w:rsidRDefault="002E588A">
          <w:pPr>
            <w:pStyle w:val="TM2"/>
            <w:tabs>
              <w:tab w:val="left" w:pos="1100"/>
              <w:tab w:val="right" w:leader="dot" w:pos="10456"/>
            </w:tabs>
            <w:rPr>
              <w:ins w:id="59" w:author="Pierre Demolliens" w:date="2019-02-19T19:25:00Z"/>
              <w:rFonts w:eastAsiaTheme="minorEastAsia"/>
              <w:noProof/>
            </w:rPr>
          </w:pPr>
          <w:ins w:id="60" w:author="Pierre Demolliens" w:date="2019-02-19T19:25:00Z">
            <w:r w:rsidRPr="00312165">
              <w:rPr>
                <w:rStyle w:val="Lienhypertexte"/>
                <w:noProof/>
              </w:rPr>
              <w:fldChar w:fldCharType="begin"/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"_Toc1496756"</w:instrText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 w:rsidRPr="00312165">
              <w:rPr>
                <w:rStyle w:val="Lienhypertexte"/>
                <w:noProof/>
              </w:rPr>
            </w:r>
            <w:r w:rsidRPr="00312165">
              <w:rPr>
                <w:rStyle w:val="Lienhypertexte"/>
                <w:noProof/>
              </w:rPr>
              <w:fldChar w:fldCharType="separate"/>
            </w:r>
            <w:r w:rsidRPr="00312165">
              <w:rPr>
                <w:rStyle w:val="Lienhypertexte"/>
                <w:noProof/>
              </w:rPr>
              <w:t>2.3.3</w:t>
            </w:r>
            <w:r>
              <w:rPr>
                <w:rFonts w:eastAsiaTheme="minorEastAsia"/>
                <w:noProof/>
              </w:rPr>
              <w:tab/>
            </w:r>
            <w:r w:rsidRPr="00312165">
              <w:rPr>
                <w:rStyle w:val="Lienhypertexte"/>
                <w:noProof/>
              </w:rPr>
              <w:t>DONNEES DE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_Toc1496756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1" w:author="Pierre Demolliens" w:date="2019-02-19T19:2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312165">
              <w:rPr>
                <w:rStyle w:val="Lienhypertexte"/>
                <w:noProof/>
              </w:rPr>
              <w:fldChar w:fldCharType="end"/>
            </w:r>
          </w:ins>
        </w:p>
        <w:p w14:paraId="2723E6A6" w14:textId="46B714DF" w:rsidR="002E588A" w:rsidRDefault="002E588A">
          <w:pPr>
            <w:pStyle w:val="TM2"/>
            <w:tabs>
              <w:tab w:val="left" w:pos="1100"/>
              <w:tab w:val="right" w:leader="dot" w:pos="10456"/>
            </w:tabs>
            <w:rPr>
              <w:ins w:id="62" w:author="Pierre Demolliens" w:date="2019-02-19T19:25:00Z"/>
              <w:rFonts w:eastAsiaTheme="minorEastAsia"/>
              <w:noProof/>
            </w:rPr>
          </w:pPr>
          <w:ins w:id="63" w:author="Pierre Demolliens" w:date="2019-02-19T19:25:00Z">
            <w:r w:rsidRPr="00312165">
              <w:rPr>
                <w:rStyle w:val="Lienhypertexte"/>
                <w:noProof/>
              </w:rPr>
              <w:fldChar w:fldCharType="begin"/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"_Toc1496757"</w:instrText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 w:rsidRPr="00312165">
              <w:rPr>
                <w:rStyle w:val="Lienhypertexte"/>
                <w:noProof/>
              </w:rPr>
            </w:r>
            <w:r w:rsidRPr="00312165">
              <w:rPr>
                <w:rStyle w:val="Lienhypertexte"/>
                <w:noProof/>
              </w:rPr>
              <w:fldChar w:fldCharType="separate"/>
            </w:r>
            <w:r w:rsidRPr="00312165">
              <w:rPr>
                <w:rStyle w:val="Lienhypertexte"/>
                <w:noProof/>
              </w:rPr>
              <w:t>2.3.4</w:t>
            </w:r>
            <w:r>
              <w:rPr>
                <w:rFonts w:eastAsiaTheme="minorEastAsia"/>
                <w:noProof/>
              </w:rPr>
              <w:tab/>
            </w:r>
            <w:r w:rsidRPr="00312165">
              <w:rPr>
                <w:rStyle w:val="Lienhypertexte"/>
                <w:noProof/>
              </w:rPr>
              <w:t>PROCEDURE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_Toc1496757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4" w:author="Pierre Demolliens" w:date="2019-02-19T19:2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312165">
              <w:rPr>
                <w:rStyle w:val="Lienhypertexte"/>
                <w:noProof/>
              </w:rPr>
              <w:fldChar w:fldCharType="end"/>
            </w:r>
          </w:ins>
        </w:p>
        <w:p w14:paraId="27543CE8" w14:textId="4E0B8248" w:rsidR="002E588A" w:rsidRDefault="002E588A">
          <w:pPr>
            <w:pStyle w:val="TM2"/>
            <w:tabs>
              <w:tab w:val="left" w:pos="880"/>
              <w:tab w:val="right" w:leader="dot" w:pos="10456"/>
            </w:tabs>
            <w:rPr>
              <w:ins w:id="65" w:author="Pierre Demolliens" w:date="2019-02-19T19:25:00Z"/>
              <w:rFonts w:eastAsiaTheme="minorEastAsia"/>
              <w:noProof/>
            </w:rPr>
          </w:pPr>
          <w:ins w:id="66" w:author="Pierre Demolliens" w:date="2019-02-19T19:25:00Z">
            <w:r w:rsidRPr="00312165">
              <w:rPr>
                <w:rStyle w:val="Lienhypertexte"/>
                <w:noProof/>
              </w:rPr>
              <w:fldChar w:fldCharType="begin"/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"_Toc1496766"</w:instrText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 w:rsidRPr="00312165">
              <w:rPr>
                <w:rStyle w:val="Lienhypertexte"/>
                <w:noProof/>
              </w:rPr>
            </w:r>
            <w:r w:rsidRPr="00312165">
              <w:rPr>
                <w:rStyle w:val="Lienhypertexte"/>
                <w:noProof/>
              </w:rPr>
              <w:fldChar w:fldCharType="separate"/>
            </w:r>
            <w:r w:rsidRPr="00312165">
              <w:rPr>
                <w:rStyle w:val="Lienhypertexte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312165">
              <w:rPr>
                <w:rStyle w:val="Lienhypertexte"/>
                <w:noProof/>
              </w:rPr>
              <w:t>NOTES DE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_Toc1496766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7" w:author="Pierre Demolliens" w:date="2019-02-19T19:2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312165">
              <w:rPr>
                <w:rStyle w:val="Lienhypertexte"/>
                <w:noProof/>
              </w:rPr>
              <w:fldChar w:fldCharType="end"/>
            </w:r>
          </w:ins>
        </w:p>
        <w:p w14:paraId="65B15883" w14:textId="247BFCFE" w:rsidR="002E588A" w:rsidRDefault="002E588A">
          <w:pPr>
            <w:pStyle w:val="TM2"/>
            <w:tabs>
              <w:tab w:val="left" w:pos="1100"/>
              <w:tab w:val="right" w:leader="dot" w:pos="10456"/>
            </w:tabs>
            <w:rPr>
              <w:ins w:id="68" w:author="Pierre Demolliens" w:date="2019-02-19T19:25:00Z"/>
              <w:rFonts w:eastAsiaTheme="minorEastAsia"/>
              <w:noProof/>
            </w:rPr>
          </w:pPr>
          <w:ins w:id="69" w:author="Pierre Demolliens" w:date="2019-02-19T19:25:00Z">
            <w:r w:rsidRPr="00312165">
              <w:rPr>
                <w:rStyle w:val="Lienhypertexte"/>
                <w:noProof/>
              </w:rPr>
              <w:fldChar w:fldCharType="begin"/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"_Toc1496774"</w:instrText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 w:rsidRPr="00312165">
              <w:rPr>
                <w:rStyle w:val="Lienhypertexte"/>
                <w:noProof/>
              </w:rPr>
            </w:r>
            <w:r w:rsidRPr="00312165">
              <w:rPr>
                <w:rStyle w:val="Lienhypertexte"/>
                <w:noProof/>
              </w:rPr>
              <w:fldChar w:fldCharType="separate"/>
            </w:r>
            <w:r w:rsidRPr="00312165">
              <w:rPr>
                <w:rStyle w:val="Lienhypertexte"/>
                <w:noProof/>
              </w:rPr>
              <w:t>2.4.1</w:t>
            </w:r>
            <w:r>
              <w:rPr>
                <w:rFonts w:eastAsiaTheme="minorEastAsia"/>
                <w:noProof/>
              </w:rPr>
              <w:tab/>
            </w:r>
            <w:r w:rsidRPr="00312165">
              <w:rPr>
                <w:rStyle w:val="Lienhypertexte"/>
                <w:noProof/>
              </w:rPr>
              <w:t>BUGS CONNUS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_Toc1496774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0" w:author="Pierre Demolliens" w:date="2019-02-19T19:2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312165">
              <w:rPr>
                <w:rStyle w:val="Lienhypertexte"/>
                <w:noProof/>
              </w:rPr>
              <w:fldChar w:fldCharType="end"/>
            </w:r>
          </w:ins>
        </w:p>
        <w:p w14:paraId="5F9D7753" w14:textId="79BA0B72" w:rsidR="002E588A" w:rsidRDefault="002E588A">
          <w:pPr>
            <w:pStyle w:val="TM2"/>
            <w:tabs>
              <w:tab w:val="left" w:pos="1100"/>
              <w:tab w:val="right" w:leader="dot" w:pos="10456"/>
            </w:tabs>
            <w:rPr>
              <w:ins w:id="71" w:author="Pierre Demolliens" w:date="2019-02-19T19:25:00Z"/>
              <w:rFonts w:eastAsiaTheme="minorEastAsia"/>
              <w:noProof/>
            </w:rPr>
          </w:pPr>
          <w:ins w:id="72" w:author="Pierre Demolliens" w:date="2019-02-19T19:25:00Z">
            <w:r w:rsidRPr="00312165">
              <w:rPr>
                <w:rStyle w:val="Lienhypertexte"/>
                <w:noProof/>
              </w:rPr>
              <w:fldChar w:fldCharType="begin"/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"_Toc1496775"</w:instrText>
            </w:r>
            <w:r w:rsidRPr="00312165">
              <w:rPr>
                <w:rStyle w:val="Lienhypertexte"/>
                <w:noProof/>
              </w:rPr>
              <w:instrText xml:space="preserve"> </w:instrText>
            </w:r>
            <w:r w:rsidRPr="00312165">
              <w:rPr>
                <w:rStyle w:val="Lienhypertexte"/>
                <w:noProof/>
              </w:rPr>
            </w:r>
            <w:r w:rsidRPr="00312165">
              <w:rPr>
                <w:rStyle w:val="Lienhypertexte"/>
                <w:noProof/>
              </w:rPr>
              <w:fldChar w:fldCharType="separate"/>
            </w:r>
            <w:r w:rsidRPr="00312165">
              <w:rPr>
                <w:rStyle w:val="Lienhypertexte"/>
                <w:noProof/>
              </w:rPr>
              <w:t>2.4.2</w:t>
            </w:r>
            <w:r>
              <w:rPr>
                <w:rFonts w:eastAsiaTheme="minorEastAsia"/>
                <w:noProof/>
              </w:rPr>
              <w:tab/>
            </w:r>
            <w:r w:rsidRPr="00312165">
              <w:rPr>
                <w:rStyle w:val="Lienhypertexte"/>
                <w:noProof/>
              </w:rPr>
              <w:t>BUGS CORRIGES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_Toc1496775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3" w:author="Pierre Demolliens" w:date="2019-02-19T19:2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312165">
              <w:rPr>
                <w:rStyle w:val="Lienhypertexte"/>
                <w:noProof/>
              </w:rPr>
              <w:fldChar w:fldCharType="end"/>
            </w:r>
          </w:ins>
        </w:p>
        <w:p w14:paraId="7F1B720A" w14:textId="7135EC81" w:rsidR="00745315" w:rsidDel="002E588A" w:rsidRDefault="00745315">
          <w:pPr>
            <w:pStyle w:val="TM1"/>
            <w:tabs>
              <w:tab w:val="left" w:pos="440"/>
              <w:tab w:val="right" w:leader="dot" w:pos="10456"/>
            </w:tabs>
            <w:rPr>
              <w:del w:id="74" w:author="Pierre Demolliens" w:date="2019-02-19T19:25:00Z"/>
              <w:rFonts w:eastAsiaTheme="minorEastAsia"/>
              <w:noProof/>
            </w:rPr>
          </w:pPr>
          <w:del w:id="75" w:author="Pierre Demolliens" w:date="2019-02-19T19:25:00Z">
            <w:r w:rsidRPr="002E588A" w:rsidDel="002E588A">
              <w:rPr>
                <w:rStyle w:val="Lienhypertexte"/>
                <w:noProof/>
                <w:rPrChange w:id="76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1.</w:delText>
            </w:r>
            <w:r w:rsidDel="002E588A">
              <w:rPr>
                <w:rFonts w:eastAsiaTheme="minorEastAsia"/>
                <w:noProof/>
              </w:rPr>
              <w:tab/>
            </w:r>
            <w:r w:rsidRPr="002E588A" w:rsidDel="002E588A">
              <w:rPr>
                <w:rStyle w:val="Lienhypertexte"/>
                <w:noProof/>
                <w:rPrChange w:id="77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INTRODUCTION</w:delText>
            </w:r>
            <w:r w:rsidDel="002E588A">
              <w:rPr>
                <w:noProof/>
                <w:webHidden/>
              </w:rPr>
              <w:tab/>
              <w:delText>4</w:delText>
            </w:r>
          </w:del>
        </w:p>
        <w:p w14:paraId="5AF2F1A0" w14:textId="4A6E56BD" w:rsidR="00745315" w:rsidDel="002E588A" w:rsidRDefault="00745315">
          <w:pPr>
            <w:pStyle w:val="TM2"/>
            <w:tabs>
              <w:tab w:val="left" w:pos="880"/>
              <w:tab w:val="right" w:leader="dot" w:pos="10456"/>
            </w:tabs>
            <w:rPr>
              <w:del w:id="78" w:author="Pierre Demolliens" w:date="2019-02-19T19:25:00Z"/>
              <w:rFonts w:eastAsiaTheme="minorEastAsia"/>
              <w:noProof/>
            </w:rPr>
          </w:pPr>
          <w:del w:id="79" w:author="Pierre Demolliens" w:date="2019-02-19T19:25:00Z">
            <w:r w:rsidRPr="002E588A" w:rsidDel="002E588A">
              <w:rPr>
                <w:rStyle w:val="Lienhypertexte"/>
                <w:noProof/>
                <w:rPrChange w:id="80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1.1</w:delText>
            </w:r>
            <w:r w:rsidDel="002E588A">
              <w:rPr>
                <w:rFonts w:eastAsiaTheme="minorEastAsia"/>
                <w:noProof/>
              </w:rPr>
              <w:tab/>
            </w:r>
            <w:r w:rsidRPr="002E588A" w:rsidDel="002E588A">
              <w:rPr>
                <w:rStyle w:val="Lienhypertexte"/>
                <w:noProof/>
                <w:rPrChange w:id="81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OBJECTIF</w:delText>
            </w:r>
            <w:r w:rsidDel="002E588A">
              <w:rPr>
                <w:noProof/>
                <w:webHidden/>
              </w:rPr>
              <w:tab/>
              <w:delText>4</w:delText>
            </w:r>
          </w:del>
        </w:p>
        <w:p w14:paraId="352C7B0A" w14:textId="287151FB" w:rsidR="00745315" w:rsidDel="002E588A" w:rsidRDefault="00745315">
          <w:pPr>
            <w:pStyle w:val="TM2"/>
            <w:tabs>
              <w:tab w:val="left" w:pos="880"/>
              <w:tab w:val="right" w:leader="dot" w:pos="10456"/>
            </w:tabs>
            <w:rPr>
              <w:del w:id="82" w:author="Pierre Demolliens" w:date="2019-02-19T19:25:00Z"/>
              <w:rFonts w:eastAsiaTheme="minorEastAsia"/>
              <w:noProof/>
            </w:rPr>
          </w:pPr>
          <w:del w:id="83" w:author="Pierre Demolliens" w:date="2019-02-19T19:25:00Z">
            <w:r w:rsidRPr="002E588A" w:rsidDel="002E588A">
              <w:rPr>
                <w:rStyle w:val="Lienhypertexte"/>
                <w:noProof/>
                <w:rPrChange w:id="84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1.2</w:delText>
            </w:r>
            <w:r w:rsidDel="002E588A">
              <w:rPr>
                <w:rFonts w:eastAsiaTheme="minorEastAsia"/>
                <w:noProof/>
              </w:rPr>
              <w:tab/>
            </w:r>
            <w:r w:rsidRPr="002E588A" w:rsidDel="002E588A">
              <w:rPr>
                <w:rStyle w:val="Lienhypertexte"/>
                <w:noProof/>
                <w:rPrChange w:id="85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PORTEE</w:delText>
            </w:r>
            <w:r w:rsidDel="002E588A">
              <w:rPr>
                <w:noProof/>
                <w:webHidden/>
              </w:rPr>
              <w:tab/>
              <w:delText>4</w:delText>
            </w:r>
          </w:del>
        </w:p>
        <w:p w14:paraId="06790867" w14:textId="2E898DC0" w:rsidR="00745315" w:rsidDel="002E588A" w:rsidRDefault="00745315">
          <w:pPr>
            <w:pStyle w:val="TM2"/>
            <w:tabs>
              <w:tab w:val="left" w:pos="880"/>
              <w:tab w:val="right" w:leader="dot" w:pos="10456"/>
            </w:tabs>
            <w:rPr>
              <w:del w:id="86" w:author="Pierre Demolliens" w:date="2019-02-19T19:25:00Z"/>
              <w:rFonts w:eastAsiaTheme="minorEastAsia"/>
              <w:noProof/>
            </w:rPr>
          </w:pPr>
          <w:del w:id="87" w:author="Pierre Demolliens" w:date="2019-02-19T19:25:00Z">
            <w:r w:rsidRPr="002E588A" w:rsidDel="002E588A">
              <w:rPr>
                <w:rStyle w:val="Lienhypertexte"/>
                <w:noProof/>
                <w:rPrChange w:id="88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1.3</w:delText>
            </w:r>
            <w:r w:rsidDel="002E588A">
              <w:rPr>
                <w:rFonts w:eastAsiaTheme="minorEastAsia"/>
                <w:noProof/>
              </w:rPr>
              <w:tab/>
            </w:r>
            <w:r w:rsidRPr="002E588A" w:rsidDel="002E588A">
              <w:rPr>
                <w:rStyle w:val="Lienhypertexte"/>
                <w:noProof/>
                <w:rPrChange w:id="89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REFERENCES</w:delText>
            </w:r>
            <w:r w:rsidDel="002E588A">
              <w:rPr>
                <w:noProof/>
                <w:webHidden/>
              </w:rPr>
              <w:tab/>
              <w:delText>4</w:delText>
            </w:r>
          </w:del>
        </w:p>
        <w:p w14:paraId="6C43FBC1" w14:textId="14E0F5CF" w:rsidR="00745315" w:rsidDel="002E588A" w:rsidRDefault="00745315">
          <w:pPr>
            <w:pStyle w:val="TM2"/>
            <w:tabs>
              <w:tab w:val="left" w:pos="880"/>
              <w:tab w:val="right" w:leader="dot" w:pos="10456"/>
            </w:tabs>
            <w:rPr>
              <w:del w:id="90" w:author="Pierre Demolliens" w:date="2019-02-19T19:25:00Z"/>
              <w:rFonts w:eastAsiaTheme="minorEastAsia"/>
              <w:noProof/>
            </w:rPr>
          </w:pPr>
          <w:del w:id="91" w:author="Pierre Demolliens" w:date="2019-02-19T19:25:00Z">
            <w:r w:rsidRPr="002E588A" w:rsidDel="002E588A">
              <w:rPr>
                <w:rStyle w:val="Lienhypertexte"/>
                <w:noProof/>
                <w:rPrChange w:id="92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1.4</w:delText>
            </w:r>
            <w:r w:rsidDel="002E588A">
              <w:rPr>
                <w:rFonts w:eastAsiaTheme="minorEastAsia"/>
                <w:noProof/>
              </w:rPr>
              <w:tab/>
            </w:r>
            <w:r w:rsidRPr="002E588A" w:rsidDel="002E588A">
              <w:rPr>
                <w:rStyle w:val="Lienhypertexte"/>
                <w:noProof/>
                <w:rPrChange w:id="93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TERMES ET DEFINITIONS</w:delText>
            </w:r>
            <w:r w:rsidDel="002E588A">
              <w:rPr>
                <w:noProof/>
                <w:webHidden/>
              </w:rPr>
              <w:tab/>
              <w:delText>5</w:delText>
            </w:r>
          </w:del>
        </w:p>
        <w:p w14:paraId="071E1EFE" w14:textId="18628FAC" w:rsidR="00745315" w:rsidDel="002E588A" w:rsidRDefault="00745315">
          <w:pPr>
            <w:pStyle w:val="TM1"/>
            <w:tabs>
              <w:tab w:val="left" w:pos="440"/>
              <w:tab w:val="right" w:leader="dot" w:pos="10456"/>
            </w:tabs>
            <w:rPr>
              <w:del w:id="94" w:author="Pierre Demolliens" w:date="2019-02-19T19:25:00Z"/>
              <w:rFonts w:eastAsiaTheme="minorEastAsia"/>
              <w:noProof/>
            </w:rPr>
          </w:pPr>
          <w:del w:id="95" w:author="Pierre Demolliens" w:date="2019-02-19T19:25:00Z">
            <w:r w:rsidRPr="002E588A" w:rsidDel="002E588A">
              <w:rPr>
                <w:rStyle w:val="Lienhypertexte"/>
                <w:noProof/>
                <w:rPrChange w:id="96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2.</w:delText>
            </w:r>
            <w:r w:rsidDel="002E588A">
              <w:rPr>
                <w:rFonts w:eastAsiaTheme="minorEastAsia"/>
                <w:noProof/>
              </w:rPr>
              <w:tab/>
            </w:r>
            <w:r w:rsidRPr="002E588A" w:rsidDel="002E588A">
              <w:rPr>
                <w:rStyle w:val="Lienhypertexte"/>
                <w:noProof/>
                <w:rPrChange w:id="97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DIFFUSION DU LOGICIEL</w:delText>
            </w:r>
            <w:r w:rsidDel="002E588A">
              <w:rPr>
                <w:noProof/>
                <w:webHidden/>
              </w:rPr>
              <w:tab/>
              <w:delText>6</w:delText>
            </w:r>
          </w:del>
        </w:p>
        <w:p w14:paraId="29979DC3" w14:textId="0EC5F2B6" w:rsidR="00745315" w:rsidDel="002E588A" w:rsidRDefault="00745315">
          <w:pPr>
            <w:pStyle w:val="TM2"/>
            <w:tabs>
              <w:tab w:val="left" w:pos="880"/>
              <w:tab w:val="right" w:leader="dot" w:pos="10456"/>
            </w:tabs>
            <w:rPr>
              <w:del w:id="98" w:author="Pierre Demolliens" w:date="2019-02-19T19:25:00Z"/>
              <w:rFonts w:eastAsiaTheme="minorEastAsia"/>
              <w:noProof/>
            </w:rPr>
          </w:pPr>
          <w:del w:id="99" w:author="Pierre Demolliens" w:date="2019-02-19T19:25:00Z">
            <w:r w:rsidRPr="002E588A" w:rsidDel="002E588A">
              <w:rPr>
                <w:rStyle w:val="Lienhypertexte"/>
                <w:noProof/>
                <w:rPrChange w:id="100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2.1</w:delText>
            </w:r>
            <w:r w:rsidDel="002E588A">
              <w:rPr>
                <w:rFonts w:eastAsiaTheme="minorEastAsia"/>
                <w:noProof/>
              </w:rPr>
              <w:tab/>
            </w:r>
            <w:r w:rsidRPr="002E588A" w:rsidDel="002E588A">
              <w:rPr>
                <w:rStyle w:val="Lienhypertexte"/>
                <w:noProof/>
                <w:rPrChange w:id="101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DOCUMENTS</w:delText>
            </w:r>
            <w:r w:rsidDel="002E588A">
              <w:rPr>
                <w:noProof/>
                <w:webHidden/>
              </w:rPr>
              <w:tab/>
              <w:delText>6</w:delText>
            </w:r>
          </w:del>
        </w:p>
        <w:p w14:paraId="388C111D" w14:textId="30BF3360" w:rsidR="00745315" w:rsidDel="002E588A" w:rsidRDefault="00745315">
          <w:pPr>
            <w:pStyle w:val="TM2"/>
            <w:tabs>
              <w:tab w:val="left" w:pos="880"/>
              <w:tab w:val="right" w:leader="dot" w:pos="10456"/>
            </w:tabs>
            <w:rPr>
              <w:del w:id="102" w:author="Pierre Demolliens" w:date="2019-02-19T19:25:00Z"/>
              <w:rFonts w:eastAsiaTheme="minorEastAsia"/>
              <w:noProof/>
            </w:rPr>
          </w:pPr>
          <w:del w:id="103" w:author="Pierre Demolliens" w:date="2019-02-19T19:25:00Z">
            <w:r w:rsidRPr="002E588A" w:rsidDel="002E588A">
              <w:rPr>
                <w:rStyle w:val="Lienhypertexte"/>
                <w:noProof/>
                <w:rPrChange w:id="104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2.2</w:delText>
            </w:r>
            <w:r w:rsidDel="002E588A">
              <w:rPr>
                <w:rFonts w:eastAsiaTheme="minorEastAsia"/>
                <w:noProof/>
              </w:rPr>
              <w:tab/>
            </w:r>
            <w:r w:rsidRPr="002E588A" w:rsidDel="002E588A">
              <w:rPr>
                <w:rStyle w:val="Lienhypertexte"/>
                <w:noProof/>
                <w:rPrChange w:id="105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DESCRIPTION DE LA VERSION</w:delText>
            </w:r>
            <w:r w:rsidDel="002E588A">
              <w:rPr>
                <w:noProof/>
                <w:webHidden/>
              </w:rPr>
              <w:tab/>
              <w:delText>6</w:delText>
            </w:r>
          </w:del>
        </w:p>
        <w:p w14:paraId="7079661D" w14:textId="1BE4899E" w:rsidR="00745315" w:rsidDel="002E588A" w:rsidRDefault="00745315">
          <w:pPr>
            <w:pStyle w:val="TM2"/>
            <w:tabs>
              <w:tab w:val="left" w:pos="1100"/>
              <w:tab w:val="right" w:leader="dot" w:pos="10456"/>
            </w:tabs>
            <w:rPr>
              <w:del w:id="106" w:author="Pierre Demolliens" w:date="2019-02-19T19:25:00Z"/>
              <w:rFonts w:eastAsiaTheme="minorEastAsia"/>
              <w:noProof/>
            </w:rPr>
          </w:pPr>
          <w:del w:id="107" w:author="Pierre Demolliens" w:date="2019-02-19T19:25:00Z">
            <w:r w:rsidRPr="002E588A" w:rsidDel="002E588A">
              <w:rPr>
                <w:rStyle w:val="Lienhypertexte"/>
                <w:noProof/>
                <w:rPrChange w:id="108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2.2.1</w:delText>
            </w:r>
            <w:r w:rsidDel="002E588A">
              <w:rPr>
                <w:rFonts w:eastAsiaTheme="minorEastAsia"/>
                <w:noProof/>
              </w:rPr>
              <w:tab/>
            </w:r>
            <w:r w:rsidRPr="002E588A" w:rsidDel="002E588A">
              <w:rPr>
                <w:rStyle w:val="Lienhypertexte"/>
                <w:noProof/>
                <w:rPrChange w:id="109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CONFIGURATION MATERIELLE</w:delText>
            </w:r>
            <w:r w:rsidDel="002E588A">
              <w:rPr>
                <w:noProof/>
                <w:webHidden/>
              </w:rPr>
              <w:tab/>
              <w:delText>6</w:delText>
            </w:r>
          </w:del>
        </w:p>
        <w:p w14:paraId="7C4F6BE7" w14:textId="5D6CE14B" w:rsidR="00745315" w:rsidDel="002E588A" w:rsidRDefault="00745315">
          <w:pPr>
            <w:pStyle w:val="TM2"/>
            <w:tabs>
              <w:tab w:val="left" w:pos="1100"/>
              <w:tab w:val="right" w:leader="dot" w:pos="10456"/>
            </w:tabs>
            <w:rPr>
              <w:del w:id="110" w:author="Pierre Demolliens" w:date="2019-02-19T19:25:00Z"/>
              <w:rFonts w:eastAsiaTheme="minorEastAsia"/>
              <w:noProof/>
            </w:rPr>
          </w:pPr>
          <w:del w:id="111" w:author="Pierre Demolliens" w:date="2019-02-19T19:25:00Z">
            <w:r w:rsidRPr="002E588A" w:rsidDel="002E588A">
              <w:rPr>
                <w:rStyle w:val="Lienhypertexte"/>
                <w:noProof/>
                <w:rPrChange w:id="112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2.2.2</w:delText>
            </w:r>
            <w:r w:rsidDel="002E588A">
              <w:rPr>
                <w:rFonts w:eastAsiaTheme="minorEastAsia"/>
                <w:noProof/>
              </w:rPr>
              <w:tab/>
            </w:r>
            <w:r w:rsidRPr="002E588A" w:rsidDel="002E588A">
              <w:rPr>
                <w:rStyle w:val="Lienhypertexte"/>
                <w:noProof/>
                <w:rPrChange w:id="113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COMPOSITION DE LA VERSION</w:delText>
            </w:r>
            <w:r w:rsidDel="002E588A">
              <w:rPr>
                <w:noProof/>
                <w:webHidden/>
              </w:rPr>
              <w:tab/>
              <w:delText>6</w:delText>
            </w:r>
          </w:del>
        </w:p>
        <w:p w14:paraId="0DEB8969" w14:textId="7FA13E5F" w:rsidR="00745315" w:rsidDel="002E588A" w:rsidRDefault="00745315">
          <w:pPr>
            <w:pStyle w:val="TM2"/>
            <w:tabs>
              <w:tab w:val="left" w:pos="1100"/>
              <w:tab w:val="right" w:leader="dot" w:pos="10456"/>
            </w:tabs>
            <w:rPr>
              <w:del w:id="114" w:author="Pierre Demolliens" w:date="2019-02-19T19:25:00Z"/>
              <w:rFonts w:eastAsiaTheme="minorEastAsia"/>
              <w:noProof/>
            </w:rPr>
          </w:pPr>
          <w:del w:id="115" w:author="Pierre Demolliens" w:date="2019-02-19T19:25:00Z">
            <w:r w:rsidRPr="002E588A" w:rsidDel="002E588A">
              <w:rPr>
                <w:rStyle w:val="Lienhypertexte"/>
                <w:noProof/>
                <w:rPrChange w:id="116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2.2.2.1</w:delText>
            </w:r>
            <w:r w:rsidDel="002E588A">
              <w:rPr>
                <w:rFonts w:eastAsiaTheme="minorEastAsia"/>
                <w:noProof/>
              </w:rPr>
              <w:tab/>
            </w:r>
            <w:r w:rsidRPr="002E588A" w:rsidDel="002E588A">
              <w:rPr>
                <w:rStyle w:val="Lienhypertexte"/>
                <w:noProof/>
                <w:rPrChange w:id="117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DEPENDANCES</w:delText>
            </w:r>
            <w:r w:rsidDel="002E588A">
              <w:rPr>
                <w:noProof/>
                <w:webHidden/>
              </w:rPr>
              <w:tab/>
              <w:delText>7</w:delText>
            </w:r>
          </w:del>
        </w:p>
        <w:p w14:paraId="20034ACD" w14:textId="2B0BFA49" w:rsidR="00745315" w:rsidDel="002E588A" w:rsidRDefault="00745315">
          <w:pPr>
            <w:pStyle w:val="TM2"/>
            <w:tabs>
              <w:tab w:val="left" w:pos="1100"/>
              <w:tab w:val="right" w:leader="dot" w:pos="10456"/>
            </w:tabs>
            <w:rPr>
              <w:del w:id="118" w:author="Pierre Demolliens" w:date="2019-02-19T19:25:00Z"/>
              <w:rFonts w:eastAsiaTheme="minorEastAsia"/>
              <w:noProof/>
            </w:rPr>
          </w:pPr>
          <w:del w:id="119" w:author="Pierre Demolliens" w:date="2019-02-19T19:25:00Z">
            <w:r w:rsidRPr="002E588A" w:rsidDel="002E588A">
              <w:rPr>
                <w:rStyle w:val="Lienhypertexte"/>
                <w:noProof/>
                <w:rPrChange w:id="120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2.2.3</w:delText>
            </w:r>
            <w:r w:rsidDel="002E588A">
              <w:rPr>
                <w:rFonts w:eastAsiaTheme="minorEastAsia"/>
                <w:noProof/>
              </w:rPr>
              <w:tab/>
            </w:r>
            <w:r w:rsidRPr="002E588A" w:rsidDel="002E588A">
              <w:rPr>
                <w:rStyle w:val="Lienhypertexte"/>
                <w:noProof/>
                <w:rPrChange w:id="121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PROCEDURE DE GENERATION</w:delText>
            </w:r>
            <w:r w:rsidDel="002E588A">
              <w:rPr>
                <w:noProof/>
                <w:webHidden/>
              </w:rPr>
              <w:tab/>
              <w:delText>7</w:delText>
            </w:r>
          </w:del>
        </w:p>
        <w:p w14:paraId="39596327" w14:textId="5A569ADF" w:rsidR="00745315" w:rsidDel="002E588A" w:rsidRDefault="00745315">
          <w:pPr>
            <w:pStyle w:val="TM2"/>
            <w:tabs>
              <w:tab w:val="left" w:pos="880"/>
              <w:tab w:val="right" w:leader="dot" w:pos="10456"/>
            </w:tabs>
            <w:rPr>
              <w:del w:id="122" w:author="Pierre Demolliens" w:date="2019-02-19T19:25:00Z"/>
              <w:rFonts w:eastAsiaTheme="minorEastAsia"/>
              <w:noProof/>
            </w:rPr>
          </w:pPr>
          <w:del w:id="123" w:author="Pierre Demolliens" w:date="2019-02-19T19:25:00Z">
            <w:r w:rsidRPr="002E588A" w:rsidDel="002E588A">
              <w:rPr>
                <w:rStyle w:val="Lienhypertexte"/>
                <w:noProof/>
                <w:rPrChange w:id="124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2.3</w:delText>
            </w:r>
            <w:r w:rsidDel="002E588A">
              <w:rPr>
                <w:rFonts w:eastAsiaTheme="minorEastAsia"/>
                <w:noProof/>
              </w:rPr>
              <w:tab/>
            </w:r>
            <w:r w:rsidRPr="002E588A" w:rsidDel="002E588A">
              <w:rPr>
                <w:rStyle w:val="Lienhypertexte"/>
                <w:noProof/>
                <w:rPrChange w:id="125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UTILISATION</w:delText>
            </w:r>
            <w:r w:rsidDel="002E588A">
              <w:rPr>
                <w:noProof/>
                <w:webHidden/>
              </w:rPr>
              <w:tab/>
              <w:delText>7</w:delText>
            </w:r>
          </w:del>
        </w:p>
        <w:p w14:paraId="353DB05A" w14:textId="1B832184" w:rsidR="00745315" w:rsidDel="002E588A" w:rsidRDefault="00745315">
          <w:pPr>
            <w:pStyle w:val="TM2"/>
            <w:tabs>
              <w:tab w:val="left" w:pos="1100"/>
              <w:tab w:val="right" w:leader="dot" w:pos="10456"/>
            </w:tabs>
            <w:rPr>
              <w:del w:id="126" w:author="Pierre Demolliens" w:date="2019-02-19T19:25:00Z"/>
              <w:rFonts w:eastAsiaTheme="minorEastAsia"/>
              <w:noProof/>
            </w:rPr>
          </w:pPr>
          <w:del w:id="127" w:author="Pierre Demolliens" w:date="2019-02-19T19:25:00Z">
            <w:r w:rsidRPr="002E588A" w:rsidDel="002E588A">
              <w:rPr>
                <w:rStyle w:val="Lienhypertexte"/>
                <w:noProof/>
                <w:rPrChange w:id="128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2.3.1</w:delText>
            </w:r>
            <w:r w:rsidDel="002E588A">
              <w:rPr>
                <w:rFonts w:eastAsiaTheme="minorEastAsia"/>
                <w:noProof/>
              </w:rPr>
              <w:tab/>
            </w:r>
            <w:r w:rsidRPr="002E588A" w:rsidDel="002E588A">
              <w:rPr>
                <w:rStyle w:val="Lienhypertexte"/>
                <w:noProof/>
                <w:rPrChange w:id="129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CONTENU DE LA VERSION</w:delText>
            </w:r>
            <w:r w:rsidDel="002E588A">
              <w:rPr>
                <w:noProof/>
                <w:webHidden/>
              </w:rPr>
              <w:tab/>
              <w:delText>7</w:delText>
            </w:r>
          </w:del>
        </w:p>
        <w:p w14:paraId="1AA336BA" w14:textId="217C8F33" w:rsidR="00745315" w:rsidDel="002E588A" w:rsidRDefault="00745315">
          <w:pPr>
            <w:pStyle w:val="TM2"/>
            <w:tabs>
              <w:tab w:val="left" w:pos="1100"/>
              <w:tab w:val="right" w:leader="dot" w:pos="10456"/>
            </w:tabs>
            <w:rPr>
              <w:del w:id="130" w:author="Pierre Demolliens" w:date="2019-02-19T19:25:00Z"/>
              <w:rFonts w:eastAsiaTheme="minorEastAsia"/>
              <w:noProof/>
            </w:rPr>
          </w:pPr>
          <w:del w:id="131" w:author="Pierre Demolliens" w:date="2019-02-19T19:25:00Z">
            <w:r w:rsidRPr="002E588A" w:rsidDel="002E588A">
              <w:rPr>
                <w:rStyle w:val="Lienhypertexte"/>
                <w:noProof/>
                <w:rPrChange w:id="132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2.3.2</w:delText>
            </w:r>
            <w:r w:rsidDel="002E588A">
              <w:rPr>
                <w:rFonts w:eastAsiaTheme="minorEastAsia"/>
                <w:noProof/>
              </w:rPr>
              <w:tab/>
            </w:r>
            <w:r w:rsidRPr="002E588A" w:rsidDel="002E588A">
              <w:rPr>
                <w:rStyle w:val="Lienhypertexte"/>
                <w:noProof/>
                <w:rPrChange w:id="133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RESTRICTION D’UTILISATION</w:delText>
            </w:r>
            <w:r w:rsidDel="002E588A">
              <w:rPr>
                <w:noProof/>
                <w:webHidden/>
              </w:rPr>
              <w:tab/>
              <w:delText>7</w:delText>
            </w:r>
          </w:del>
        </w:p>
        <w:p w14:paraId="027742BC" w14:textId="1B07F0E1" w:rsidR="00745315" w:rsidDel="002E588A" w:rsidRDefault="00745315">
          <w:pPr>
            <w:pStyle w:val="TM2"/>
            <w:tabs>
              <w:tab w:val="left" w:pos="1100"/>
              <w:tab w:val="right" w:leader="dot" w:pos="10456"/>
            </w:tabs>
            <w:rPr>
              <w:del w:id="134" w:author="Pierre Demolliens" w:date="2019-02-19T19:25:00Z"/>
              <w:rFonts w:eastAsiaTheme="minorEastAsia"/>
              <w:noProof/>
            </w:rPr>
          </w:pPr>
          <w:del w:id="135" w:author="Pierre Demolliens" w:date="2019-02-19T19:25:00Z">
            <w:r w:rsidRPr="002E588A" w:rsidDel="002E588A">
              <w:rPr>
                <w:rStyle w:val="Lienhypertexte"/>
                <w:noProof/>
                <w:rPrChange w:id="136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2.3.3</w:delText>
            </w:r>
            <w:r w:rsidDel="002E588A">
              <w:rPr>
                <w:rFonts w:eastAsiaTheme="minorEastAsia"/>
                <w:noProof/>
              </w:rPr>
              <w:tab/>
            </w:r>
            <w:r w:rsidRPr="002E588A" w:rsidDel="002E588A">
              <w:rPr>
                <w:rStyle w:val="Lienhypertexte"/>
                <w:noProof/>
                <w:rPrChange w:id="137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DONNEES DE CONFIGURATION</w:delText>
            </w:r>
            <w:r w:rsidDel="002E588A">
              <w:rPr>
                <w:noProof/>
                <w:webHidden/>
              </w:rPr>
              <w:tab/>
              <w:delText>7</w:delText>
            </w:r>
          </w:del>
        </w:p>
        <w:p w14:paraId="3447CC83" w14:textId="723FA2C1" w:rsidR="00745315" w:rsidDel="002E588A" w:rsidRDefault="00745315">
          <w:pPr>
            <w:pStyle w:val="TM2"/>
            <w:tabs>
              <w:tab w:val="left" w:pos="1100"/>
              <w:tab w:val="right" w:leader="dot" w:pos="10456"/>
            </w:tabs>
            <w:rPr>
              <w:del w:id="138" w:author="Pierre Demolliens" w:date="2019-02-19T19:25:00Z"/>
              <w:rFonts w:eastAsiaTheme="minorEastAsia"/>
              <w:noProof/>
            </w:rPr>
          </w:pPr>
          <w:del w:id="139" w:author="Pierre Demolliens" w:date="2019-02-19T19:25:00Z">
            <w:r w:rsidRPr="002E588A" w:rsidDel="002E588A">
              <w:rPr>
                <w:rStyle w:val="Lienhypertexte"/>
                <w:noProof/>
                <w:rPrChange w:id="140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2.3.4</w:delText>
            </w:r>
            <w:r w:rsidDel="002E588A">
              <w:rPr>
                <w:rFonts w:eastAsiaTheme="minorEastAsia"/>
                <w:noProof/>
              </w:rPr>
              <w:tab/>
            </w:r>
            <w:r w:rsidRPr="002E588A" w:rsidDel="002E588A">
              <w:rPr>
                <w:rStyle w:val="Lienhypertexte"/>
                <w:noProof/>
                <w:rPrChange w:id="141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PROCEDURE D’INSTALLATION</w:delText>
            </w:r>
            <w:r w:rsidDel="002E588A">
              <w:rPr>
                <w:noProof/>
                <w:webHidden/>
              </w:rPr>
              <w:tab/>
              <w:delText>7</w:delText>
            </w:r>
          </w:del>
        </w:p>
        <w:p w14:paraId="417D897F" w14:textId="7F88EA59" w:rsidR="00745315" w:rsidDel="002E588A" w:rsidRDefault="00745315">
          <w:pPr>
            <w:pStyle w:val="TM2"/>
            <w:tabs>
              <w:tab w:val="left" w:pos="1100"/>
              <w:tab w:val="right" w:leader="dot" w:pos="10456"/>
            </w:tabs>
            <w:rPr>
              <w:del w:id="142" w:author="Pierre Demolliens" w:date="2019-02-19T19:25:00Z"/>
              <w:rFonts w:eastAsiaTheme="minorEastAsia"/>
              <w:noProof/>
            </w:rPr>
          </w:pPr>
          <w:del w:id="143" w:author="Pierre Demolliens" w:date="2019-02-19T19:25:00Z">
            <w:r w:rsidRPr="002E588A" w:rsidDel="002E588A">
              <w:rPr>
                <w:rStyle w:val="Lienhypertexte"/>
                <w:noProof/>
                <w:rPrChange w:id="144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2.3.5</w:delText>
            </w:r>
            <w:r w:rsidDel="002E588A">
              <w:rPr>
                <w:rFonts w:eastAsiaTheme="minorEastAsia"/>
                <w:noProof/>
              </w:rPr>
              <w:tab/>
            </w:r>
            <w:r w:rsidRPr="002E588A" w:rsidDel="002E588A">
              <w:rPr>
                <w:rStyle w:val="Lienhypertexte"/>
                <w:noProof/>
                <w:rPrChange w:id="145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PROCEDURE D’UTILISATION</w:delText>
            </w:r>
            <w:r w:rsidDel="002E588A">
              <w:rPr>
                <w:noProof/>
                <w:webHidden/>
              </w:rPr>
              <w:tab/>
              <w:delText>7</w:delText>
            </w:r>
          </w:del>
        </w:p>
        <w:p w14:paraId="081097B2" w14:textId="0FD77C52" w:rsidR="00745315" w:rsidDel="002E588A" w:rsidRDefault="00745315">
          <w:pPr>
            <w:pStyle w:val="TM2"/>
            <w:tabs>
              <w:tab w:val="left" w:pos="880"/>
              <w:tab w:val="right" w:leader="dot" w:pos="10456"/>
            </w:tabs>
            <w:rPr>
              <w:del w:id="146" w:author="Pierre Demolliens" w:date="2019-02-19T19:25:00Z"/>
              <w:rFonts w:eastAsiaTheme="minorEastAsia"/>
              <w:noProof/>
            </w:rPr>
          </w:pPr>
          <w:del w:id="147" w:author="Pierre Demolliens" w:date="2019-02-19T19:25:00Z">
            <w:r w:rsidRPr="002E588A" w:rsidDel="002E588A">
              <w:rPr>
                <w:rStyle w:val="Lienhypertexte"/>
                <w:noProof/>
                <w:rPrChange w:id="148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2.4</w:delText>
            </w:r>
            <w:r w:rsidDel="002E588A">
              <w:rPr>
                <w:rFonts w:eastAsiaTheme="minorEastAsia"/>
                <w:noProof/>
              </w:rPr>
              <w:tab/>
            </w:r>
            <w:r w:rsidRPr="002E588A" w:rsidDel="002E588A">
              <w:rPr>
                <w:rStyle w:val="Lienhypertexte"/>
                <w:noProof/>
                <w:rPrChange w:id="149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NOTES DE VERSION</w:delText>
            </w:r>
            <w:r w:rsidDel="002E588A">
              <w:rPr>
                <w:noProof/>
                <w:webHidden/>
              </w:rPr>
              <w:tab/>
              <w:delText>8</w:delText>
            </w:r>
          </w:del>
        </w:p>
        <w:p w14:paraId="7F9830DF" w14:textId="3DEB726C" w:rsidR="00745315" w:rsidDel="002E588A" w:rsidRDefault="00745315">
          <w:pPr>
            <w:pStyle w:val="TM2"/>
            <w:tabs>
              <w:tab w:val="left" w:pos="1100"/>
              <w:tab w:val="right" w:leader="dot" w:pos="10456"/>
            </w:tabs>
            <w:rPr>
              <w:del w:id="150" w:author="Pierre Demolliens" w:date="2019-02-19T19:25:00Z"/>
              <w:rFonts w:eastAsiaTheme="minorEastAsia"/>
              <w:noProof/>
            </w:rPr>
          </w:pPr>
          <w:del w:id="151" w:author="Pierre Demolliens" w:date="2019-02-19T19:25:00Z">
            <w:r w:rsidRPr="002E588A" w:rsidDel="002E588A">
              <w:rPr>
                <w:rStyle w:val="Lienhypertexte"/>
                <w:noProof/>
                <w:rPrChange w:id="152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2.4.1</w:delText>
            </w:r>
            <w:r w:rsidDel="002E588A">
              <w:rPr>
                <w:rFonts w:eastAsiaTheme="minorEastAsia"/>
                <w:noProof/>
              </w:rPr>
              <w:tab/>
            </w:r>
            <w:r w:rsidRPr="002E588A" w:rsidDel="002E588A">
              <w:rPr>
                <w:rStyle w:val="Lienhypertexte"/>
                <w:noProof/>
                <w:rPrChange w:id="153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PROBLEMES POSSIBLES</w:delText>
            </w:r>
            <w:r w:rsidDel="002E588A">
              <w:rPr>
                <w:noProof/>
                <w:webHidden/>
              </w:rPr>
              <w:tab/>
              <w:delText>8</w:delText>
            </w:r>
          </w:del>
        </w:p>
        <w:p w14:paraId="0C97D779" w14:textId="04036192" w:rsidR="00745315" w:rsidDel="002E588A" w:rsidRDefault="00745315">
          <w:pPr>
            <w:pStyle w:val="TM2"/>
            <w:tabs>
              <w:tab w:val="left" w:pos="1100"/>
              <w:tab w:val="right" w:leader="dot" w:pos="10456"/>
            </w:tabs>
            <w:rPr>
              <w:del w:id="154" w:author="Pierre Demolliens" w:date="2019-02-19T19:25:00Z"/>
              <w:rFonts w:eastAsiaTheme="minorEastAsia"/>
              <w:noProof/>
            </w:rPr>
          </w:pPr>
          <w:del w:id="155" w:author="Pierre Demolliens" w:date="2019-02-19T19:25:00Z">
            <w:r w:rsidRPr="002E588A" w:rsidDel="002E588A">
              <w:rPr>
                <w:rStyle w:val="Lienhypertexte"/>
                <w:noProof/>
                <w:rPrChange w:id="156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2.4.2</w:delText>
            </w:r>
            <w:r w:rsidDel="002E588A">
              <w:rPr>
                <w:rFonts w:eastAsiaTheme="minorEastAsia"/>
                <w:noProof/>
              </w:rPr>
              <w:tab/>
            </w:r>
            <w:r w:rsidRPr="002E588A" w:rsidDel="002E588A">
              <w:rPr>
                <w:rStyle w:val="Lienhypertexte"/>
                <w:noProof/>
                <w:rPrChange w:id="157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BUGS CONNUS</w:delText>
            </w:r>
            <w:r w:rsidDel="002E588A">
              <w:rPr>
                <w:noProof/>
                <w:webHidden/>
              </w:rPr>
              <w:tab/>
              <w:delText>8</w:delText>
            </w:r>
          </w:del>
        </w:p>
        <w:p w14:paraId="3831E532" w14:textId="061A5683" w:rsidR="00745315" w:rsidDel="002E588A" w:rsidRDefault="00745315">
          <w:pPr>
            <w:pStyle w:val="TM2"/>
            <w:tabs>
              <w:tab w:val="left" w:pos="1100"/>
              <w:tab w:val="right" w:leader="dot" w:pos="10456"/>
            </w:tabs>
            <w:rPr>
              <w:del w:id="158" w:author="Pierre Demolliens" w:date="2019-02-19T19:25:00Z"/>
              <w:rFonts w:eastAsiaTheme="minorEastAsia"/>
              <w:noProof/>
            </w:rPr>
          </w:pPr>
          <w:del w:id="159" w:author="Pierre Demolliens" w:date="2019-02-19T19:25:00Z">
            <w:r w:rsidRPr="002E588A" w:rsidDel="002E588A">
              <w:rPr>
                <w:rStyle w:val="Lienhypertexte"/>
                <w:noProof/>
                <w:rPrChange w:id="160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2.4.3</w:delText>
            </w:r>
            <w:r w:rsidDel="002E588A">
              <w:rPr>
                <w:rFonts w:eastAsiaTheme="minorEastAsia"/>
                <w:noProof/>
              </w:rPr>
              <w:tab/>
            </w:r>
            <w:r w:rsidRPr="002E588A" w:rsidDel="002E588A">
              <w:rPr>
                <w:rStyle w:val="Lienhypertexte"/>
                <w:noProof/>
                <w:rPrChange w:id="161" w:author="Pierre Demolliens" w:date="2019-02-19T19:25:00Z">
                  <w:rPr>
                    <w:rStyle w:val="Lienhypertexte"/>
                    <w:noProof/>
                  </w:rPr>
                </w:rPrChange>
              </w:rPr>
              <w:delText>BUGS CORRIGES</w:delText>
            </w:r>
            <w:r w:rsidDel="002E588A">
              <w:rPr>
                <w:noProof/>
                <w:webHidden/>
              </w:rPr>
              <w:tab/>
              <w:delText>8</w:delText>
            </w:r>
          </w:del>
        </w:p>
        <w:p w14:paraId="1BC50EDA" w14:textId="78A222BC" w:rsidR="00D55F3F" w:rsidRDefault="00D55F3F" w:rsidP="00D55F3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bookmarkStart w:id="162" w:name="_GoBack" w:displacedByCustomXml="next"/>
        <w:bookmarkEnd w:id="162" w:displacedByCustomXml="next"/>
      </w:sdtContent>
    </w:sdt>
    <w:p w14:paraId="71D783CE" w14:textId="77777777" w:rsidR="00E01BE7" w:rsidRDefault="00E01BE7" w:rsidP="00D55F3F">
      <w:pPr>
        <w:rPr>
          <w:b/>
          <w:bCs/>
        </w:rPr>
      </w:pPr>
    </w:p>
    <w:p w14:paraId="73E86208" w14:textId="77777777" w:rsidR="00D06A2A" w:rsidRDefault="00D06A2A" w:rsidP="00D55F3F">
      <w:pPr>
        <w:rPr>
          <w:b/>
          <w:bCs/>
        </w:rPr>
      </w:pPr>
    </w:p>
    <w:p w14:paraId="3505B1D6" w14:textId="77777777" w:rsidR="00D06A2A" w:rsidRDefault="00D06A2A" w:rsidP="00D55F3F">
      <w:pPr>
        <w:rPr>
          <w:b/>
          <w:bCs/>
        </w:rPr>
      </w:pPr>
    </w:p>
    <w:p w14:paraId="36842BFF" w14:textId="77777777" w:rsidR="00D06A2A" w:rsidRDefault="00D06A2A" w:rsidP="00D55F3F">
      <w:pPr>
        <w:rPr>
          <w:b/>
          <w:bCs/>
        </w:rPr>
      </w:pPr>
    </w:p>
    <w:p w14:paraId="07989388" w14:textId="77777777" w:rsidR="00D06A2A" w:rsidRDefault="00D06A2A" w:rsidP="00D55F3F">
      <w:pPr>
        <w:rPr>
          <w:b/>
          <w:bCs/>
        </w:rPr>
      </w:pPr>
    </w:p>
    <w:p w14:paraId="03607D3C" w14:textId="77777777" w:rsidR="00D06A2A" w:rsidRDefault="00D06A2A" w:rsidP="00D55F3F">
      <w:pPr>
        <w:rPr>
          <w:b/>
          <w:bCs/>
        </w:rPr>
      </w:pPr>
    </w:p>
    <w:p w14:paraId="27B11C73" w14:textId="77777777" w:rsidR="00D06A2A" w:rsidRDefault="00D06A2A" w:rsidP="00D55F3F">
      <w:pPr>
        <w:rPr>
          <w:b/>
          <w:bCs/>
        </w:rPr>
      </w:pPr>
    </w:p>
    <w:p w14:paraId="509D1D5A" w14:textId="77777777" w:rsidR="008B41CF" w:rsidRPr="008B41CF" w:rsidRDefault="00D55F3F" w:rsidP="008F6905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163" w:name="_Toc1496738"/>
      <w:r w:rsidRPr="008B41CF">
        <w:rPr>
          <w:color w:val="auto"/>
        </w:rPr>
        <w:t>INTRODUCTION</w:t>
      </w:r>
      <w:bookmarkEnd w:id="163"/>
    </w:p>
    <w:p w14:paraId="367BDAAA" w14:textId="77777777" w:rsidR="00320CF0" w:rsidRPr="008B41CF" w:rsidRDefault="00320CF0" w:rsidP="008B41CF"/>
    <w:p w14:paraId="488084D9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164" w:name="_Toc1496739"/>
      <w:r w:rsidRPr="008B41CF">
        <w:rPr>
          <w:color w:val="auto"/>
        </w:rPr>
        <w:lastRenderedPageBreak/>
        <w:t>OBJECTIF</w:t>
      </w:r>
      <w:bookmarkEnd w:id="164"/>
    </w:p>
    <w:p w14:paraId="0575518D" w14:textId="77777777" w:rsidR="008B41CF" w:rsidRPr="008B41CF" w:rsidRDefault="008B41CF" w:rsidP="008B41CF"/>
    <w:p w14:paraId="00C6441A" w14:textId="2A6ACB47" w:rsidR="007922F5" w:rsidRDefault="008B41CF" w:rsidP="008B41CF">
      <w:pPr>
        <w:ind w:firstLine="360"/>
        <w:jc w:val="both"/>
      </w:pPr>
      <w:r>
        <w:t>Ce document a pour but de présenter l’ensemble des informations n</w:t>
      </w:r>
      <w:r w:rsidR="00D71414">
        <w:t xml:space="preserve">écessaires </w:t>
      </w:r>
      <w:r w:rsidR="00D06A2A">
        <w:t>à la diffusion</w:t>
      </w:r>
      <w:r w:rsidR="00D71414">
        <w:t xml:space="preserve"> du </w:t>
      </w:r>
      <w:del w:id="165" w:author="Pierre Demolliens" w:date="2019-02-19T19:21:00Z">
        <w:r w:rsidR="007922F5" w:rsidDel="00383467">
          <w:delText>sous-</w:delText>
        </w:r>
      </w:del>
      <w:r w:rsidR="00D71414">
        <w:t>système logiciel</w:t>
      </w:r>
      <w:r>
        <w:t xml:space="preserve"> </w:t>
      </w:r>
      <w:r w:rsidR="00205389">
        <w:rPr>
          <w:b/>
        </w:rPr>
        <w:t>GP 1.0</w:t>
      </w:r>
    </w:p>
    <w:p w14:paraId="512F3D8F" w14:textId="77777777" w:rsidR="008B41CF" w:rsidRPr="008B41CF" w:rsidRDefault="008B41CF" w:rsidP="00D06A2A">
      <w:pPr>
        <w:jc w:val="both"/>
      </w:pPr>
    </w:p>
    <w:p w14:paraId="1C5985EC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166" w:name="_Toc1496740"/>
      <w:r w:rsidRPr="008B41CF">
        <w:rPr>
          <w:color w:val="auto"/>
        </w:rPr>
        <w:t>PORTEE</w:t>
      </w:r>
      <w:bookmarkEnd w:id="166"/>
    </w:p>
    <w:p w14:paraId="31736E0D" w14:textId="77777777" w:rsidR="008B41CF" w:rsidRDefault="008B41CF" w:rsidP="008B41CF"/>
    <w:p w14:paraId="3451AEDB" w14:textId="77777777" w:rsidR="008B41CF" w:rsidRDefault="008B41CF" w:rsidP="008B41CF">
      <w:pPr>
        <w:ind w:firstLine="360"/>
        <w:jc w:val="both"/>
      </w:pPr>
      <w:r>
        <w:t>Ce document sera utilisé par l’équipe du projet et sera disponible pour le maître d’ouvrage si celui-ci désire l’étudier et faire des remarques.</w:t>
      </w:r>
    </w:p>
    <w:p w14:paraId="3CADE1FF" w14:textId="77777777" w:rsidR="008B41CF" w:rsidRPr="008B41CF" w:rsidRDefault="008B41CF" w:rsidP="008B41CF"/>
    <w:p w14:paraId="75C3D6B0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167" w:name="_Toc1496741"/>
      <w:r w:rsidRPr="008B41CF">
        <w:rPr>
          <w:color w:val="auto"/>
        </w:rPr>
        <w:t>REFERENCES</w:t>
      </w:r>
      <w:bookmarkEnd w:id="167"/>
    </w:p>
    <w:p w14:paraId="75102315" w14:textId="77777777" w:rsidR="00971ECE" w:rsidRPr="00971ECE" w:rsidRDefault="00971ECE" w:rsidP="00971ECE"/>
    <w:p w14:paraId="071ED44B" w14:textId="77777777" w:rsidR="00E737DF" w:rsidRDefault="00BC0FFB" w:rsidP="008F6905">
      <w:pPr>
        <w:pStyle w:val="Paragraphedeliste"/>
        <w:numPr>
          <w:ilvl w:val="2"/>
          <w:numId w:val="1"/>
        </w:numPr>
      </w:pPr>
      <w:r>
        <w:t>NORMES ET REGLEMENTATIONS</w:t>
      </w: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3539"/>
        <w:gridCol w:w="5528"/>
      </w:tblGrid>
      <w:tr w:rsidR="001828D8" w14:paraId="0C27A68A" w14:textId="77777777" w:rsidTr="00F86766">
        <w:trPr>
          <w:jc w:val="center"/>
        </w:trPr>
        <w:tc>
          <w:tcPr>
            <w:tcW w:w="3539" w:type="dxa"/>
            <w:shd w:val="clear" w:color="auto" w:fill="F2F2F2" w:themeFill="background1" w:themeFillShade="F2"/>
          </w:tcPr>
          <w:p w14:paraId="44C2F7DE" w14:textId="77777777" w:rsidR="001828D8" w:rsidRPr="001828D8" w:rsidRDefault="001B27FC" w:rsidP="001828D8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5528" w:type="dxa"/>
            <w:shd w:val="clear" w:color="auto" w:fill="F2F2F2" w:themeFill="background1" w:themeFillShade="F2"/>
          </w:tcPr>
          <w:p w14:paraId="06ABE973" w14:textId="77777777" w:rsidR="001828D8" w:rsidRPr="001828D8" w:rsidRDefault="001B27FC" w:rsidP="001828D8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1828D8" w14:paraId="61155A58" w14:textId="77777777" w:rsidTr="00F86766">
        <w:trPr>
          <w:jc w:val="center"/>
        </w:trPr>
        <w:tc>
          <w:tcPr>
            <w:tcW w:w="3539" w:type="dxa"/>
          </w:tcPr>
          <w:p w14:paraId="682CB3BA" w14:textId="3F8987A4" w:rsidR="001828D8" w:rsidRDefault="007D73AE" w:rsidP="008B41CF">
            <w:r>
              <w:t>IEC</w:t>
            </w:r>
            <w:r w:rsidR="00BB3CC5">
              <w:t xml:space="preserve"> </w:t>
            </w:r>
            <w:proofErr w:type="gramStart"/>
            <w:r>
              <w:t>62304:</w:t>
            </w:r>
            <w:proofErr w:type="gramEnd"/>
            <w:r>
              <w:t>2006</w:t>
            </w:r>
            <w:r w:rsidR="00BB3CC5">
              <w:t>/A</w:t>
            </w:r>
            <w:r w:rsidR="009E0265">
              <w:t>1:201</w:t>
            </w:r>
            <w:r w:rsidR="00745315">
              <w:t>8</w:t>
            </w:r>
          </w:p>
        </w:tc>
        <w:tc>
          <w:tcPr>
            <w:tcW w:w="5528" w:type="dxa"/>
          </w:tcPr>
          <w:p w14:paraId="15F7DE3C" w14:textId="77777777" w:rsidR="001828D8" w:rsidRDefault="000C4405" w:rsidP="008B41CF">
            <w:r w:rsidRPr="000C4405">
              <w:t>Processus du cycle de vie du logiciel</w:t>
            </w:r>
          </w:p>
        </w:tc>
      </w:tr>
      <w:tr w:rsidR="000233A9" w14:paraId="25B17848" w14:textId="77777777" w:rsidTr="00F86766">
        <w:trPr>
          <w:jc w:val="center"/>
        </w:trPr>
        <w:tc>
          <w:tcPr>
            <w:tcW w:w="3539" w:type="dxa"/>
          </w:tcPr>
          <w:p w14:paraId="0B37C4CD" w14:textId="77777777" w:rsidR="000233A9" w:rsidRDefault="000233A9" w:rsidP="008B41CF">
            <w:r>
              <w:t xml:space="preserve">ISO </w:t>
            </w:r>
            <w:proofErr w:type="gramStart"/>
            <w:r>
              <w:t>13485</w:t>
            </w:r>
            <w:r w:rsidR="00C97434">
              <w:t>:</w:t>
            </w:r>
            <w:proofErr w:type="gramEnd"/>
            <w:r w:rsidR="00C97434">
              <w:t>2016</w:t>
            </w:r>
          </w:p>
        </w:tc>
        <w:tc>
          <w:tcPr>
            <w:tcW w:w="5528" w:type="dxa"/>
          </w:tcPr>
          <w:p w14:paraId="7585B659" w14:textId="77777777" w:rsidR="000233A9" w:rsidRDefault="00317060" w:rsidP="008B41CF">
            <w:r w:rsidRPr="00317060">
              <w:t>Systèmes de management de la qualité -- Exigences à des fins réglementaires</w:t>
            </w:r>
          </w:p>
        </w:tc>
      </w:tr>
      <w:tr w:rsidR="00320CF0" w14:paraId="41C89E4E" w14:textId="77777777" w:rsidTr="00F86766">
        <w:trPr>
          <w:jc w:val="center"/>
        </w:trPr>
        <w:tc>
          <w:tcPr>
            <w:tcW w:w="3539" w:type="dxa"/>
          </w:tcPr>
          <w:p w14:paraId="2460370D" w14:textId="77777777" w:rsidR="00320CF0" w:rsidRDefault="00320CF0" w:rsidP="008B41CF">
            <w:r>
              <w:t xml:space="preserve">ISO </w:t>
            </w:r>
            <w:proofErr w:type="gramStart"/>
            <w:r>
              <w:t>149</w:t>
            </w:r>
            <w:r w:rsidR="001B771E">
              <w:t>7</w:t>
            </w:r>
            <w:r>
              <w:t>1</w:t>
            </w:r>
            <w:r w:rsidR="00CB0FA1">
              <w:t>:</w:t>
            </w:r>
            <w:proofErr w:type="gramEnd"/>
            <w:r w:rsidR="00CB0FA1">
              <w:t>200</w:t>
            </w:r>
            <w:r w:rsidR="003739E6">
              <w:t>7</w:t>
            </w:r>
          </w:p>
        </w:tc>
        <w:tc>
          <w:tcPr>
            <w:tcW w:w="5528" w:type="dxa"/>
          </w:tcPr>
          <w:p w14:paraId="1A2CBFD9" w14:textId="77777777" w:rsidR="00320CF0" w:rsidRDefault="00CB0FA1" w:rsidP="008B41CF">
            <w:r w:rsidRPr="00CB0FA1">
              <w:t>Application de la gestion des risques aux dispositifs médicaux</w:t>
            </w:r>
          </w:p>
        </w:tc>
      </w:tr>
      <w:tr w:rsidR="00320CF0" w14:paraId="12778442" w14:textId="77777777" w:rsidTr="00F86766">
        <w:trPr>
          <w:jc w:val="center"/>
        </w:trPr>
        <w:tc>
          <w:tcPr>
            <w:tcW w:w="3539" w:type="dxa"/>
          </w:tcPr>
          <w:p w14:paraId="486DF233" w14:textId="77777777" w:rsidR="00320CF0" w:rsidRDefault="00320CF0" w:rsidP="008B41CF">
            <w:r>
              <w:t>I</w:t>
            </w:r>
            <w:r w:rsidR="001B771E">
              <w:t>EC</w:t>
            </w:r>
            <w:r>
              <w:t xml:space="preserve"> 62366</w:t>
            </w:r>
            <w:r w:rsidR="001B771E">
              <w:t>-</w:t>
            </w:r>
            <w:proofErr w:type="gramStart"/>
            <w:r w:rsidR="001B771E">
              <w:t>1:</w:t>
            </w:r>
            <w:proofErr w:type="gramEnd"/>
            <w:r w:rsidR="001B771E">
              <w:t>2015</w:t>
            </w:r>
          </w:p>
        </w:tc>
        <w:tc>
          <w:tcPr>
            <w:tcW w:w="5528" w:type="dxa"/>
          </w:tcPr>
          <w:p w14:paraId="3CF15C87" w14:textId="77777777" w:rsidR="00320CF0" w:rsidRDefault="001B771E" w:rsidP="008B41CF">
            <w:r w:rsidRPr="001B771E">
              <w:t xml:space="preserve">Partie </w:t>
            </w:r>
            <w:r w:rsidR="0081220B">
              <w:t xml:space="preserve">1 </w:t>
            </w:r>
            <w:r w:rsidRPr="001B771E">
              <w:t>: Application de l'ingénierie de l'aptitude à l'utilisation aux dispositifs médicaux</w:t>
            </w:r>
          </w:p>
        </w:tc>
      </w:tr>
    </w:tbl>
    <w:p w14:paraId="0E1989F5" w14:textId="77777777" w:rsidR="001828D8" w:rsidRDefault="001828D8" w:rsidP="008B41CF">
      <w:pPr>
        <w:rPr>
          <w:color w:val="FF0000"/>
        </w:rPr>
      </w:pPr>
    </w:p>
    <w:p w14:paraId="04CE3567" w14:textId="77777777" w:rsidR="00CE75E3" w:rsidRDefault="00BC0FFB" w:rsidP="008F6905">
      <w:pPr>
        <w:pStyle w:val="Paragraphedeliste"/>
        <w:numPr>
          <w:ilvl w:val="2"/>
          <w:numId w:val="1"/>
        </w:numPr>
      </w:pPr>
      <w:r>
        <w:t>PROJET</w:t>
      </w: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4673"/>
        <w:gridCol w:w="4394"/>
      </w:tblGrid>
      <w:tr w:rsidR="00CE75E3" w14:paraId="6E3A0105" w14:textId="77777777" w:rsidTr="00D0405C">
        <w:trPr>
          <w:jc w:val="center"/>
        </w:trPr>
        <w:tc>
          <w:tcPr>
            <w:tcW w:w="4673" w:type="dxa"/>
            <w:shd w:val="clear" w:color="auto" w:fill="F2F2F2" w:themeFill="background1" w:themeFillShade="F2"/>
          </w:tcPr>
          <w:p w14:paraId="75E36923" w14:textId="77777777" w:rsidR="00CE75E3" w:rsidRPr="001828D8" w:rsidRDefault="001B27FC" w:rsidP="00CE75E3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304550D0" w14:textId="77777777" w:rsidR="00CE75E3" w:rsidRPr="001828D8" w:rsidRDefault="001B27FC" w:rsidP="00CE75E3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516271" w14:paraId="6177D483" w14:textId="77777777" w:rsidTr="00D0405C">
        <w:trPr>
          <w:jc w:val="center"/>
        </w:trPr>
        <w:tc>
          <w:tcPr>
            <w:tcW w:w="4673" w:type="dxa"/>
          </w:tcPr>
          <w:p w14:paraId="151A1103" w14:textId="1A256DA1" w:rsidR="00516271" w:rsidRPr="00516271" w:rsidRDefault="00516271" w:rsidP="00516271"/>
        </w:tc>
        <w:tc>
          <w:tcPr>
            <w:tcW w:w="4394" w:type="dxa"/>
          </w:tcPr>
          <w:p w14:paraId="240B52E5" w14:textId="17DE8EC3" w:rsidR="00516271" w:rsidRPr="00516271" w:rsidRDefault="00516271" w:rsidP="00516271">
            <w:pPr>
              <w:rPr>
                <w:rFonts w:cstheme="minorHAnsi"/>
              </w:rPr>
            </w:pPr>
            <w:r w:rsidRPr="00516271">
              <w:t>Plan de développement du logiciel</w:t>
            </w:r>
          </w:p>
        </w:tc>
      </w:tr>
      <w:tr w:rsidR="00516271" w14:paraId="332B4CC2" w14:textId="77777777" w:rsidTr="00D0405C">
        <w:trPr>
          <w:jc w:val="center"/>
        </w:trPr>
        <w:tc>
          <w:tcPr>
            <w:tcW w:w="4673" w:type="dxa"/>
          </w:tcPr>
          <w:p w14:paraId="4D207DB4" w14:textId="28EB852B" w:rsidR="00516271" w:rsidRPr="00516271" w:rsidRDefault="00516271" w:rsidP="00516271"/>
        </w:tc>
        <w:tc>
          <w:tcPr>
            <w:tcW w:w="4394" w:type="dxa"/>
          </w:tcPr>
          <w:p w14:paraId="7283539B" w14:textId="561FA476" w:rsidR="00516271" w:rsidRPr="00516271" w:rsidRDefault="005E385B" w:rsidP="00516271">
            <w:pPr>
              <w:rPr>
                <w:rFonts w:cstheme="minorHAnsi"/>
              </w:rPr>
            </w:pPr>
            <w:r>
              <w:rPr>
                <w:rFonts w:cstheme="minorHAnsi"/>
              </w:rPr>
              <w:t>Exigences logicielles</w:t>
            </w:r>
          </w:p>
        </w:tc>
      </w:tr>
      <w:tr w:rsidR="00E57DF7" w14:paraId="351F9845" w14:textId="77777777" w:rsidTr="00D0405C">
        <w:trPr>
          <w:jc w:val="center"/>
        </w:trPr>
        <w:tc>
          <w:tcPr>
            <w:tcW w:w="4673" w:type="dxa"/>
          </w:tcPr>
          <w:p w14:paraId="0FF3FD2B" w14:textId="6E6087A1" w:rsidR="00E57DF7" w:rsidRPr="00516271" w:rsidRDefault="00E57DF7" w:rsidP="00E57DF7"/>
        </w:tc>
        <w:tc>
          <w:tcPr>
            <w:tcW w:w="4394" w:type="dxa"/>
          </w:tcPr>
          <w:p w14:paraId="1E44167E" w14:textId="0AB70435" w:rsidR="00E57DF7" w:rsidRPr="00516271" w:rsidRDefault="00E57DF7" w:rsidP="00E57DF7">
            <w:pPr>
              <w:rPr>
                <w:rFonts w:cstheme="minorHAnsi"/>
              </w:rPr>
            </w:pPr>
            <w:r>
              <w:rPr>
                <w:rFonts w:cstheme="minorHAnsi"/>
              </w:rPr>
              <w:t>Plan de tests logiciels</w:t>
            </w:r>
          </w:p>
        </w:tc>
      </w:tr>
      <w:tr w:rsidR="00FF724B" w14:paraId="1F2B0EE4" w14:textId="77777777" w:rsidTr="00D0405C">
        <w:trPr>
          <w:jc w:val="center"/>
        </w:trPr>
        <w:tc>
          <w:tcPr>
            <w:tcW w:w="4673" w:type="dxa"/>
          </w:tcPr>
          <w:p w14:paraId="6C19BA06" w14:textId="0840107F" w:rsidR="00FF724B" w:rsidRPr="00130C98" w:rsidRDefault="00FF724B" w:rsidP="00516271"/>
        </w:tc>
        <w:tc>
          <w:tcPr>
            <w:tcW w:w="4394" w:type="dxa"/>
          </w:tcPr>
          <w:p w14:paraId="3202595D" w14:textId="2C38DAA5" w:rsidR="00FF724B" w:rsidRPr="00516271" w:rsidRDefault="00FF724B" w:rsidP="00516271">
            <w:pPr>
              <w:rPr>
                <w:rFonts w:cstheme="minorHAnsi"/>
              </w:rPr>
            </w:pPr>
            <w:r>
              <w:rPr>
                <w:rFonts w:cstheme="minorHAnsi"/>
              </w:rPr>
              <w:t>Rapport de tests logiciels</w:t>
            </w:r>
          </w:p>
        </w:tc>
      </w:tr>
      <w:tr w:rsidR="005E385B" w14:paraId="68F9C99F" w14:textId="77777777" w:rsidTr="00D0405C">
        <w:trPr>
          <w:jc w:val="center"/>
        </w:trPr>
        <w:tc>
          <w:tcPr>
            <w:tcW w:w="4673" w:type="dxa"/>
          </w:tcPr>
          <w:p w14:paraId="3A075B1F" w14:textId="1CC585EC" w:rsidR="005E385B" w:rsidRPr="00130C98" w:rsidRDefault="005E385B" w:rsidP="00516271"/>
        </w:tc>
        <w:tc>
          <w:tcPr>
            <w:tcW w:w="4394" w:type="dxa"/>
          </w:tcPr>
          <w:p w14:paraId="473F7860" w14:textId="0D8B774B" w:rsidR="005E385B" w:rsidRDefault="005E385B" w:rsidP="00516271">
            <w:pPr>
              <w:rPr>
                <w:rFonts w:cstheme="minorHAnsi"/>
              </w:rPr>
            </w:pPr>
            <w:r>
              <w:rPr>
                <w:rFonts w:cstheme="minorHAnsi"/>
              </w:rPr>
              <w:t>Matrice de traçabilité des exigences</w:t>
            </w:r>
          </w:p>
        </w:tc>
      </w:tr>
      <w:tr w:rsidR="00516271" w14:paraId="082786C7" w14:textId="77777777" w:rsidTr="00D0405C">
        <w:trPr>
          <w:jc w:val="center"/>
        </w:trPr>
        <w:tc>
          <w:tcPr>
            <w:tcW w:w="4673" w:type="dxa"/>
          </w:tcPr>
          <w:p w14:paraId="1F2C743D" w14:textId="60AF6189" w:rsidR="00516271" w:rsidRPr="00744423" w:rsidRDefault="00516271" w:rsidP="00516271"/>
        </w:tc>
        <w:tc>
          <w:tcPr>
            <w:tcW w:w="4394" w:type="dxa"/>
          </w:tcPr>
          <w:p w14:paraId="0773FFC3" w14:textId="0FE9CF7B" w:rsidR="00516271" w:rsidRPr="003B5821" w:rsidRDefault="00516271" w:rsidP="00516271">
            <w:pPr>
              <w:rPr>
                <w:rFonts w:cstheme="minorHAnsi"/>
              </w:rPr>
            </w:pPr>
            <w:r w:rsidRPr="00744423">
              <w:rPr>
                <w:rFonts w:cstheme="minorHAnsi"/>
              </w:rPr>
              <w:t>Guide d’utilisation</w:t>
            </w:r>
          </w:p>
        </w:tc>
      </w:tr>
    </w:tbl>
    <w:p w14:paraId="6F6A36D7" w14:textId="77777777" w:rsidR="00CE75E3" w:rsidRDefault="00CE75E3" w:rsidP="008B41CF">
      <w:pPr>
        <w:rPr>
          <w:color w:val="FF0000"/>
        </w:rPr>
      </w:pPr>
    </w:p>
    <w:p w14:paraId="2205BD8D" w14:textId="3A6C32EA" w:rsidR="00D06A2A" w:rsidRDefault="00D06A2A" w:rsidP="008B41CF">
      <w:pPr>
        <w:rPr>
          <w:color w:val="FF0000"/>
        </w:rPr>
      </w:pPr>
    </w:p>
    <w:p w14:paraId="63EA1D76" w14:textId="27792BA2" w:rsidR="00745315" w:rsidRDefault="00745315" w:rsidP="008B41CF">
      <w:pPr>
        <w:rPr>
          <w:color w:val="FF0000"/>
        </w:rPr>
      </w:pPr>
    </w:p>
    <w:p w14:paraId="6E8BB1AD" w14:textId="77777777" w:rsidR="00745315" w:rsidRDefault="00745315" w:rsidP="008B41CF">
      <w:pPr>
        <w:rPr>
          <w:color w:val="FF0000"/>
        </w:rPr>
      </w:pPr>
    </w:p>
    <w:p w14:paraId="514595C0" w14:textId="77777777" w:rsidR="00E737DF" w:rsidRDefault="004D53D7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168" w:name="_Toc1496742"/>
      <w:r w:rsidRPr="004D53D7">
        <w:rPr>
          <w:color w:val="auto"/>
        </w:rPr>
        <w:t>TERMES ET DEFINITIONS</w:t>
      </w:r>
      <w:bookmarkEnd w:id="168"/>
    </w:p>
    <w:p w14:paraId="758EC42F" w14:textId="77777777" w:rsidR="00E737DF" w:rsidRPr="00E737DF" w:rsidRDefault="00E737DF" w:rsidP="00E737DF"/>
    <w:p w14:paraId="01092C53" w14:textId="77777777" w:rsidR="004D53D7" w:rsidRDefault="004D53D7" w:rsidP="008F6905">
      <w:pPr>
        <w:pStyle w:val="Paragraphedeliste"/>
        <w:numPr>
          <w:ilvl w:val="2"/>
          <w:numId w:val="1"/>
        </w:numPr>
      </w:pPr>
      <w:r>
        <w:t>SYSTEME LOGICIEL</w:t>
      </w:r>
    </w:p>
    <w:p w14:paraId="57F61955" w14:textId="77777777" w:rsidR="00BD31B1" w:rsidRDefault="00BD31B1" w:rsidP="001F74A7">
      <w:pPr>
        <w:jc w:val="both"/>
      </w:pPr>
      <w:r>
        <w:lastRenderedPageBreak/>
        <w:t>E</w:t>
      </w:r>
      <w:r w:rsidR="004D53D7">
        <w:t>nsemble intégré d'ELEMENTS LOGICIELS organisé de manière à réaliser une fonction ou un</w:t>
      </w:r>
      <w:r>
        <w:t xml:space="preserve"> </w:t>
      </w:r>
      <w:r w:rsidR="004D53D7">
        <w:t>ensemble de fonctions spécifiques</w:t>
      </w:r>
      <w:r w:rsidR="001F74A7">
        <w:t>.</w:t>
      </w:r>
    </w:p>
    <w:p w14:paraId="1736C007" w14:textId="77777777" w:rsidR="004D53D7" w:rsidRDefault="004D53D7" w:rsidP="008F6905">
      <w:pPr>
        <w:pStyle w:val="Paragraphedeliste"/>
        <w:numPr>
          <w:ilvl w:val="2"/>
          <w:numId w:val="1"/>
        </w:numPr>
      </w:pPr>
      <w:r>
        <w:t>SOUP</w:t>
      </w:r>
      <w:r w:rsidR="00BD31B1">
        <w:t xml:space="preserve"> </w:t>
      </w:r>
      <w:r>
        <w:t>(sigle pour l’anglais «</w:t>
      </w:r>
      <w:r w:rsidR="001F74A7">
        <w:t xml:space="preserve"> </w:t>
      </w:r>
      <w:r>
        <w:t xml:space="preserve">Software Of </w:t>
      </w:r>
      <w:proofErr w:type="spellStart"/>
      <w:r>
        <w:t>Unknown</w:t>
      </w:r>
      <w:proofErr w:type="spellEnd"/>
      <w:r>
        <w:t xml:space="preserve"> Provenance</w:t>
      </w:r>
      <w:r w:rsidR="001F74A7">
        <w:t xml:space="preserve"> </w:t>
      </w:r>
      <w:r>
        <w:t>»)</w:t>
      </w:r>
    </w:p>
    <w:p w14:paraId="2A718BEF" w14:textId="77777777" w:rsidR="004D53D7" w:rsidRDefault="00BD31B1" w:rsidP="001F74A7">
      <w:pPr>
        <w:jc w:val="both"/>
      </w:pPr>
      <w:r>
        <w:t>L</w:t>
      </w:r>
      <w:r w:rsidR="004D53D7">
        <w:t>ogiciel de provenance inconnue</w:t>
      </w:r>
      <w:r>
        <w:t xml:space="preserve"> </w:t>
      </w:r>
      <w:r w:rsidR="004D53D7">
        <w:t>ELEMENT LOGICIEL qui est déjà développé, et généralement disponible, et qui n'a pas été</w:t>
      </w:r>
      <w:r>
        <w:t xml:space="preserve"> </w:t>
      </w:r>
      <w:r w:rsidR="004D53D7">
        <w:t>développé pour être incorporé dans le DISPOSITIF MEDICAL (également appelé «</w:t>
      </w:r>
      <w:r w:rsidR="001F74A7">
        <w:t xml:space="preserve"> </w:t>
      </w:r>
      <w:r w:rsidR="004D53D7">
        <w:t>logiciel de</w:t>
      </w:r>
      <w:r>
        <w:t xml:space="preserve"> </w:t>
      </w:r>
      <w:r w:rsidR="004D53D7">
        <w:t>série</w:t>
      </w:r>
      <w:r w:rsidR="001F74A7">
        <w:t xml:space="preserve"> </w:t>
      </w:r>
      <w:r w:rsidR="004D53D7">
        <w:t>») ou logiciel précédemment développé pour lequel les enregistrements suffisants des</w:t>
      </w:r>
      <w:r>
        <w:t xml:space="preserve"> p</w:t>
      </w:r>
      <w:r w:rsidR="004D53D7">
        <w:t>rocessus de développement ne sont pas disponibles</w:t>
      </w:r>
      <w:r w:rsidR="00063672">
        <w:t>.</w:t>
      </w:r>
    </w:p>
    <w:p w14:paraId="61121CEC" w14:textId="77777777" w:rsidR="004D53D7" w:rsidRDefault="004D53D7" w:rsidP="008F6905">
      <w:pPr>
        <w:pStyle w:val="Paragraphedeliste"/>
        <w:numPr>
          <w:ilvl w:val="2"/>
          <w:numId w:val="1"/>
        </w:numPr>
      </w:pPr>
      <w:r>
        <w:t>SYSTEME</w:t>
      </w:r>
    </w:p>
    <w:p w14:paraId="0EEC866B" w14:textId="77777777" w:rsidR="004D53D7" w:rsidRDefault="00BD31B1" w:rsidP="001F74A7">
      <w:pPr>
        <w:jc w:val="both"/>
      </w:pPr>
      <w:r>
        <w:t>E</w:t>
      </w:r>
      <w:r w:rsidR="004D53D7">
        <w:t>nsemble composite intégré constitué d'un ou de plusieurs PROCESSUS, matériels, logiciels,</w:t>
      </w:r>
      <w:r>
        <w:t xml:space="preserve"> </w:t>
      </w:r>
      <w:r w:rsidR="004D53D7">
        <w:t>fonctionnalités et individus qui fournissent une aptitude à satisfaire un besoin ou un objectif</w:t>
      </w:r>
      <w:r>
        <w:t xml:space="preserve"> </w:t>
      </w:r>
      <w:r w:rsidR="004D53D7">
        <w:t>déclaré</w:t>
      </w:r>
    </w:p>
    <w:p w14:paraId="22ED73F1" w14:textId="77777777" w:rsidR="001F74A7" w:rsidRDefault="004D53D7" w:rsidP="00063672">
      <w:pPr>
        <w:jc w:val="both"/>
      </w:pPr>
      <w:r>
        <w:t xml:space="preserve">[ISO/CEI </w:t>
      </w:r>
      <w:r w:rsidR="001F74A7">
        <w:t xml:space="preserve">12207 : </w:t>
      </w:r>
      <w:r>
        <w:t>1995, définition 3.31]</w:t>
      </w:r>
    </w:p>
    <w:p w14:paraId="0A859974" w14:textId="77777777" w:rsidR="004D53D7" w:rsidRDefault="004D53D7" w:rsidP="008F6905">
      <w:pPr>
        <w:pStyle w:val="Paragraphedeliste"/>
        <w:numPr>
          <w:ilvl w:val="2"/>
          <w:numId w:val="1"/>
        </w:numPr>
      </w:pPr>
      <w:r>
        <w:t>VERIFICATION</w:t>
      </w:r>
    </w:p>
    <w:p w14:paraId="425CB3C2" w14:textId="77777777" w:rsidR="004D53D7" w:rsidRDefault="001F74A7" w:rsidP="001F74A7">
      <w:pPr>
        <w:jc w:val="both"/>
      </w:pPr>
      <w:r>
        <w:t>C</w:t>
      </w:r>
      <w:r w:rsidR="004D53D7">
        <w:t>onfirmation par des preuves tangibles que les exigences spécifiées ont été satisfaites</w:t>
      </w:r>
    </w:p>
    <w:p w14:paraId="7968F14A" w14:textId="77777777" w:rsidR="004D53D7" w:rsidRDefault="004D53D7" w:rsidP="001F74A7">
      <w:pPr>
        <w:jc w:val="both"/>
      </w:pPr>
      <w:r>
        <w:t>NOTE 1 Le terme «</w:t>
      </w:r>
      <w:r w:rsidR="001F74A7">
        <w:t xml:space="preserve"> </w:t>
      </w:r>
      <w:r>
        <w:t>vérifié</w:t>
      </w:r>
      <w:r w:rsidR="001F74A7">
        <w:t xml:space="preserve"> </w:t>
      </w:r>
      <w:r>
        <w:t>» désigne l'état correspondant.</w:t>
      </w:r>
    </w:p>
    <w:p w14:paraId="49FD9F97" w14:textId="77777777" w:rsidR="004D53D7" w:rsidRDefault="004D53D7" w:rsidP="001F74A7">
      <w:pPr>
        <w:jc w:val="both"/>
      </w:pPr>
      <w:r>
        <w:t>[ISO 9000</w:t>
      </w:r>
      <w:r w:rsidR="001F74A7">
        <w:t xml:space="preserve"> </w:t>
      </w:r>
      <w:r>
        <w:t>:</w:t>
      </w:r>
      <w:r w:rsidR="001F74A7">
        <w:t xml:space="preserve"> </w:t>
      </w:r>
      <w:r>
        <w:t>2000, définition 3.8.4]</w:t>
      </w:r>
    </w:p>
    <w:p w14:paraId="21E03980" w14:textId="77777777" w:rsidR="004D53D7" w:rsidRDefault="004D53D7" w:rsidP="001F74A7">
      <w:pPr>
        <w:jc w:val="both"/>
      </w:pPr>
      <w:r>
        <w:t>NOTE 2 En conception et développement, la VERIFICATION est le PROCESSUS d'examen du résultat d'une ACTIVITE</w:t>
      </w:r>
      <w:r w:rsidR="001F74A7">
        <w:t xml:space="preserve"> </w:t>
      </w:r>
      <w:r>
        <w:t xml:space="preserve">donnée afin de déterminer la conformité à la prescription définie pour ladite </w:t>
      </w:r>
      <w:r w:rsidR="001F74A7">
        <w:t>A</w:t>
      </w:r>
      <w:r>
        <w:t>CTIVITE.</w:t>
      </w:r>
    </w:p>
    <w:p w14:paraId="320AAE94" w14:textId="77777777" w:rsidR="004D53D7" w:rsidRDefault="004D53D7" w:rsidP="008F6905">
      <w:pPr>
        <w:pStyle w:val="Paragraphedeliste"/>
        <w:numPr>
          <w:ilvl w:val="2"/>
          <w:numId w:val="1"/>
        </w:numPr>
      </w:pPr>
      <w:r>
        <w:t>VERSION</w:t>
      </w:r>
    </w:p>
    <w:p w14:paraId="5ED83DC1" w14:textId="77777777" w:rsidR="004D53D7" w:rsidRDefault="001F74A7" w:rsidP="001F74A7">
      <w:pPr>
        <w:jc w:val="both"/>
      </w:pPr>
      <w:r>
        <w:t>I</w:t>
      </w:r>
      <w:r w:rsidR="004D53D7">
        <w:t>nstance identifiée d'un ELEMENT DE CONFIGURATION</w:t>
      </w:r>
    </w:p>
    <w:p w14:paraId="28C5F4B9" w14:textId="77777777" w:rsidR="004D53D7" w:rsidRDefault="004D53D7" w:rsidP="001F74A7">
      <w:pPr>
        <w:jc w:val="both"/>
      </w:pPr>
      <w:r>
        <w:t xml:space="preserve">NOTE 1 La modification d'une VERSION d'un PRODUIT LOGICIEL, donnant lieu à </w:t>
      </w:r>
      <w:r w:rsidR="001F74A7">
        <w:t xml:space="preserve">une nouvelle VERSION exige une </w:t>
      </w:r>
      <w:r>
        <w:t>action de gestion de la configuration du logiciel.</w:t>
      </w:r>
    </w:p>
    <w:p w14:paraId="4D4A2E5B" w14:textId="77777777" w:rsidR="001E2DDE" w:rsidRDefault="004D53D7" w:rsidP="001F74A7">
      <w:pPr>
        <w:jc w:val="both"/>
      </w:pPr>
      <w:r>
        <w:t>NOTE 2 Basé sur [ISO/CEI 12207</w:t>
      </w:r>
      <w:r w:rsidR="001F74A7">
        <w:t xml:space="preserve"> </w:t>
      </w:r>
      <w:r>
        <w:t>:</w:t>
      </w:r>
      <w:r w:rsidR="001F74A7">
        <w:t xml:space="preserve"> </w:t>
      </w:r>
      <w:r>
        <w:t>1995, définition 3.37]</w:t>
      </w:r>
    </w:p>
    <w:p w14:paraId="31E12809" w14:textId="77777777" w:rsidR="001E2DDE" w:rsidRDefault="001E2DDE" w:rsidP="001F74A7">
      <w:pPr>
        <w:jc w:val="both"/>
      </w:pPr>
    </w:p>
    <w:p w14:paraId="25C9A5FB" w14:textId="77777777" w:rsidR="00F81F06" w:rsidRDefault="00F81F06" w:rsidP="001F74A7">
      <w:pPr>
        <w:jc w:val="both"/>
      </w:pPr>
    </w:p>
    <w:p w14:paraId="43F15750" w14:textId="77777777" w:rsidR="00F81F06" w:rsidRDefault="00F81F06" w:rsidP="001F74A7">
      <w:pPr>
        <w:jc w:val="both"/>
      </w:pPr>
    </w:p>
    <w:p w14:paraId="1CAF7CB2" w14:textId="77777777" w:rsidR="00D06A2A" w:rsidRDefault="00D06A2A" w:rsidP="001F74A7">
      <w:pPr>
        <w:jc w:val="both"/>
      </w:pPr>
    </w:p>
    <w:p w14:paraId="134F69F8" w14:textId="77777777" w:rsidR="00D06A2A" w:rsidRDefault="00D06A2A" w:rsidP="001F74A7">
      <w:pPr>
        <w:jc w:val="both"/>
      </w:pPr>
    </w:p>
    <w:p w14:paraId="68A11680" w14:textId="77777777" w:rsidR="00CC3877" w:rsidRDefault="00CC3877" w:rsidP="007444A1"/>
    <w:p w14:paraId="06E90A50" w14:textId="77777777" w:rsidR="00D06A2A" w:rsidRDefault="00D06A2A" w:rsidP="007444A1"/>
    <w:p w14:paraId="353D626D" w14:textId="77777777" w:rsidR="007444A1" w:rsidRPr="00DA3893" w:rsidRDefault="00CC3877" w:rsidP="00E46184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169" w:name="_Toc1496743"/>
      <w:r>
        <w:rPr>
          <w:color w:val="auto"/>
        </w:rPr>
        <w:t>DIFFUSION DU LOGICIEL</w:t>
      </w:r>
      <w:bookmarkEnd w:id="169"/>
    </w:p>
    <w:p w14:paraId="0EF5AE64" w14:textId="77777777" w:rsidR="00481C79" w:rsidRDefault="00481C79" w:rsidP="004D53D7"/>
    <w:p w14:paraId="022FEE0D" w14:textId="77777777" w:rsidR="007D4AF7" w:rsidRDefault="00666359" w:rsidP="00E46184">
      <w:pPr>
        <w:pStyle w:val="Titre2"/>
        <w:numPr>
          <w:ilvl w:val="1"/>
          <w:numId w:val="1"/>
        </w:numPr>
        <w:rPr>
          <w:color w:val="auto"/>
        </w:rPr>
      </w:pPr>
      <w:bookmarkStart w:id="170" w:name="_Toc1496744"/>
      <w:r>
        <w:rPr>
          <w:color w:val="auto"/>
        </w:rPr>
        <w:lastRenderedPageBreak/>
        <w:t>DOCUMENTS</w:t>
      </w:r>
      <w:bookmarkEnd w:id="170"/>
    </w:p>
    <w:p w14:paraId="03CC1349" w14:textId="77777777" w:rsidR="00CC3877" w:rsidRDefault="00CC3877" w:rsidP="00CC3877"/>
    <w:p w14:paraId="470C9197" w14:textId="5348B3E7" w:rsidR="00CC3877" w:rsidRPr="00DD55CA" w:rsidRDefault="001239C4" w:rsidP="00DD55CA">
      <w:pPr>
        <w:ind w:left="360"/>
        <w:rPr>
          <w:b/>
        </w:rPr>
      </w:pPr>
      <w:r>
        <w:t xml:space="preserve">L’identification ainsi que la description des contenus du sous-système logiciel </w:t>
      </w:r>
      <w:r w:rsidR="00DD55CA">
        <w:rPr>
          <w:b/>
        </w:rPr>
        <w:t>GP 1.0</w:t>
      </w:r>
      <w:r>
        <w:t xml:space="preserve"> se base sur les documents suivants :</w:t>
      </w:r>
    </w:p>
    <w:p w14:paraId="7208B536" w14:textId="3B289BC5" w:rsidR="0020791E" w:rsidRDefault="0020791E" w:rsidP="0020791E">
      <w:pPr>
        <w:pStyle w:val="Paragraphedeliste"/>
        <w:numPr>
          <w:ilvl w:val="0"/>
          <w:numId w:val="26"/>
        </w:numPr>
      </w:pPr>
      <w:r>
        <w:t>Plan de développement du logiciel version 1.</w:t>
      </w:r>
      <w:r w:rsidR="00745315">
        <w:t>0</w:t>
      </w:r>
    </w:p>
    <w:p w14:paraId="6AE1C328" w14:textId="534AFBB7" w:rsidR="0020791E" w:rsidRDefault="0020791E" w:rsidP="0020791E">
      <w:pPr>
        <w:pStyle w:val="Paragraphedeliste"/>
        <w:numPr>
          <w:ilvl w:val="0"/>
          <w:numId w:val="26"/>
        </w:numPr>
      </w:pPr>
      <w:r>
        <w:t>Exigences logicielles 1.</w:t>
      </w:r>
      <w:r w:rsidR="00745315">
        <w:t>0</w:t>
      </w:r>
    </w:p>
    <w:p w14:paraId="5D12D7AB" w14:textId="7A04942E" w:rsidR="00DD0399" w:rsidRPr="0021562C" w:rsidRDefault="001239C4" w:rsidP="00DD0399">
      <w:pPr>
        <w:pStyle w:val="Paragraphedeliste"/>
        <w:numPr>
          <w:ilvl w:val="0"/>
          <w:numId w:val="26"/>
        </w:numPr>
      </w:pPr>
      <w:r>
        <w:t>Plan de</w:t>
      </w:r>
      <w:r w:rsidR="00DD0399">
        <w:t>s</w:t>
      </w:r>
      <w:r>
        <w:t xml:space="preserve"> tests logiciels </w:t>
      </w:r>
      <w:r w:rsidRPr="0021562C">
        <w:t>version 1.</w:t>
      </w:r>
      <w:r w:rsidR="00745315">
        <w:t>0</w:t>
      </w:r>
    </w:p>
    <w:p w14:paraId="36E8A6F2" w14:textId="00CA6300" w:rsidR="001239C4" w:rsidRDefault="001239C4" w:rsidP="001239C4">
      <w:pPr>
        <w:pStyle w:val="Paragraphedeliste"/>
        <w:numPr>
          <w:ilvl w:val="0"/>
          <w:numId w:val="26"/>
        </w:numPr>
      </w:pPr>
      <w:r w:rsidRPr="0021562C">
        <w:t>Rapport de</w:t>
      </w:r>
      <w:r w:rsidR="00DD0399">
        <w:t>s</w:t>
      </w:r>
      <w:r w:rsidRPr="0021562C">
        <w:t xml:space="preserve"> tests logiciels version 1.</w:t>
      </w:r>
      <w:r w:rsidR="00745315">
        <w:t>0</w:t>
      </w:r>
    </w:p>
    <w:p w14:paraId="7960644B" w14:textId="12F73F5A" w:rsidR="005E385B" w:rsidRPr="0021562C" w:rsidRDefault="005E385B" w:rsidP="001239C4">
      <w:pPr>
        <w:pStyle w:val="Paragraphedeliste"/>
        <w:numPr>
          <w:ilvl w:val="0"/>
          <w:numId w:val="26"/>
        </w:numPr>
      </w:pPr>
      <w:r>
        <w:t>Matrice de traçabilité des exigences 1.</w:t>
      </w:r>
      <w:r w:rsidR="00745315">
        <w:t>0</w:t>
      </w:r>
    </w:p>
    <w:p w14:paraId="7BF865C7" w14:textId="32461053" w:rsidR="001239C4" w:rsidRPr="00744423" w:rsidRDefault="00744423" w:rsidP="001239C4">
      <w:pPr>
        <w:pStyle w:val="Paragraphedeliste"/>
        <w:numPr>
          <w:ilvl w:val="0"/>
          <w:numId w:val="26"/>
        </w:numPr>
      </w:pPr>
      <w:r w:rsidRPr="00744423">
        <w:t>Guide d’utilisation</w:t>
      </w:r>
      <w:r w:rsidR="001239C4" w:rsidRPr="00744423">
        <w:t xml:space="preserve"> </w:t>
      </w:r>
    </w:p>
    <w:p w14:paraId="03658513" w14:textId="77777777" w:rsidR="0032710C" w:rsidRDefault="0032710C" w:rsidP="0032710C"/>
    <w:p w14:paraId="68AECE17" w14:textId="77777777" w:rsidR="0032710C" w:rsidRDefault="00F3132A" w:rsidP="00E46184">
      <w:pPr>
        <w:pStyle w:val="Titre2"/>
        <w:numPr>
          <w:ilvl w:val="1"/>
          <w:numId w:val="1"/>
        </w:numPr>
        <w:rPr>
          <w:color w:val="auto"/>
        </w:rPr>
      </w:pPr>
      <w:bookmarkStart w:id="171" w:name="_Toc1496745"/>
      <w:r>
        <w:rPr>
          <w:color w:val="auto"/>
        </w:rPr>
        <w:t>DESCRIPTION DE LA VERSION</w:t>
      </w:r>
      <w:bookmarkEnd w:id="171"/>
    </w:p>
    <w:p w14:paraId="15253E4C" w14:textId="77777777" w:rsidR="00CC3877" w:rsidRPr="00CC3877" w:rsidRDefault="00CC3877" w:rsidP="00CC3877"/>
    <w:p w14:paraId="50D39957" w14:textId="1EC6A879" w:rsidR="00F3132A" w:rsidRDefault="00F3132A" w:rsidP="00F3132A">
      <w:pPr>
        <w:ind w:left="360"/>
      </w:pPr>
      <w:r>
        <w:t xml:space="preserve">Le </w:t>
      </w:r>
      <w:del w:id="172" w:author="Pierre Demolliens" w:date="2019-02-19T19:21:00Z">
        <w:r w:rsidDel="00F4766D">
          <w:delText>sous-</w:delText>
        </w:r>
      </w:del>
      <w:r>
        <w:t xml:space="preserve">système logiciel </w:t>
      </w:r>
      <w:ins w:id="173" w:author="Pierre Demolliens" w:date="2019-02-04T15:55:00Z">
        <w:r w:rsidR="00DD55CA">
          <w:rPr>
            <w:b/>
          </w:rPr>
          <w:t>GP 1.0</w:t>
        </w:r>
      </w:ins>
      <w:del w:id="174" w:author="Pierre Demolliens" w:date="2019-02-04T15:55:00Z">
        <w:r w:rsidR="00745315" w:rsidRPr="00745315" w:rsidDel="00DD55CA">
          <w:rPr>
            <w:b/>
            <w:highlight w:val="yellow"/>
          </w:rPr>
          <w:delText>x.y.z 1.0</w:delText>
        </w:r>
      </w:del>
      <w:r w:rsidR="00745315">
        <w:t xml:space="preserve"> </w:t>
      </w:r>
      <w:r>
        <w:t xml:space="preserve">est la version créée </w:t>
      </w:r>
      <w:r w:rsidR="00964CE7">
        <w:t>à la suite de</w:t>
      </w:r>
      <w:r>
        <w:t xml:space="preserve"> la phase 2 </w:t>
      </w:r>
      <w:r w:rsidR="00666359">
        <w:t xml:space="preserve">du plan de </w:t>
      </w:r>
      <w:r>
        <w:t>test.</w:t>
      </w:r>
    </w:p>
    <w:p w14:paraId="60AE6D21" w14:textId="5447C61A" w:rsidR="00F3132A" w:rsidRPr="005E385B" w:rsidRDefault="00F3132A" w:rsidP="00F3132A">
      <w:pPr>
        <w:ind w:left="360"/>
        <w:rPr>
          <w:b/>
          <w:highlight w:val="yellow"/>
        </w:rPr>
      </w:pPr>
      <w:r>
        <w:t xml:space="preserve">Elle a été créée le </w:t>
      </w:r>
      <w:ins w:id="175" w:author="Pierre Demolliens" w:date="2019-02-19T19:21:00Z">
        <w:r w:rsidR="006A088C">
          <w:t>19</w:t>
        </w:r>
      </w:ins>
      <w:del w:id="176" w:author="Pierre Demolliens" w:date="2019-02-04T15:55:00Z">
        <w:r w:rsidR="00745315" w:rsidDel="00DD55CA">
          <w:delText>jj</w:delText>
        </w:r>
      </w:del>
      <w:r w:rsidR="00745315">
        <w:t>/</w:t>
      </w:r>
      <w:ins w:id="177" w:author="Pierre Demolliens" w:date="2019-02-04T15:55:00Z">
        <w:r w:rsidR="00DD55CA">
          <w:t>02</w:t>
        </w:r>
      </w:ins>
      <w:del w:id="178" w:author="Pierre Demolliens" w:date="2019-02-04T15:55:00Z">
        <w:r w:rsidR="00745315" w:rsidDel="00DD55CA">
          <w:delText>mm</w:delText>
        </w:r>
      </w:del>
      <w:r w:rsidR="00745315">
        <w:t>/</w:t>
      </w:r>
      <w:ins w:id="179" w:author="Pierre Demolliens" w:date="2019-02-04T15:55:00Z">
        <w:r w:rsidR="00DD55CA">
          <w:t>2019</w:t>
        </w:r>
      </w:ins>
      <w:del w:id="180" w:author="Pierre Demolliens" w:date="2019-02-04T15:55:00Z">
        <w:r w:rsidR="00745315" w:rsidDel="00DD55CA">
          <w:delText>aaaa</w:delText>
        </w:r>
      </w:del>
      <w:r>
        <w:t xml:space="preserve"> </w:t>
      </w:r>
      <w:r w:rsidR="008E5C13">
        <w:t>et est archivée dans</w:t>
      </w:r>
      <w:r>
        <w:t xml:space="preserve"> le gestionnaire de version</w:t>
      </w:r>
      <w:r w:rsidR="00E57DF7">
        <w:t>.</w:t>
      </w:r>
    </w:p>
    <w:p w14:paraId="1E9D729E" w14:textId="77777777" w:rsidR="00F3132A" w:rsidRDefault="00F3132A" w:rsidP="00F3132A">
      <w:pPr>
        <w:ind w:left="360"/>
      </w:pPr>
    </w:p>
    <w:p w14:paraId="1942D2E5" w14:textId="28E6736D" w:rsidR="00C8499B" w:rsidRDefault="00C8499B" w:rsidP="00C8499B">
      <w:pPr>
        <w:pStyle w:val="Titre2"/>
        <w:numPr>
          <w:ilvl w:val="2"/>
          <w:numId w:val="1"/>
        </w:numPr>
        <w:rPr>
          <w:ins w:id="181" w:author="Pierre Demolliens" w:date="2019-02-19T19:21:00Z"/>
          <w:color w:val="auto"/>
          <w:sz w:val="24"/>
        </w:rPr>
      </w:pPr>
      <w:bookmarkStart w:id="182" w:name="_Toc1496746"/>
      <w:r>
        <w:rPr>
          <w:color w:val="auto"/>
          <w:sz w:val="24"/>
        </w:rPr>
        <w:t>CONFIGURATION MATERIELLE</w:t>
      </w:r>
      <w:bookmarkEnd w:id="182"/>
    </w:p>
    <w:p w14:paraId="2BE6D578" w14:textId="2EBA7AF7" w:rsidR="00383467" w:rsidRPr="00383467" w:rsidDel="00383467" w:rsidRDefault="00383467" w:rsidP="00383467">
      <w:pPr>
        <w:ind w:left="360"/>
        <w:rPr>
          <w:del w:id="183" w:author="Pierre Demolliens" w:date="2019-02-19T19:21:00Z"/>
          <w:rPrChange w:id="184" w:author="Pierre Demolliens" w:date="2019-02-19T19:21:00Z">
            <w:rPr>
              <w:del w:id="185" w:author="Pierre Demolliens" w:date="2019-02-19T19:21:00Z"/>
              <w:color w:val="auto"/>
              <w:sz w:val="24"/>
            </w:rPr>
          </w:rPrChange>
        </w:rPr>
        <w:pPrChange w:id="186" w:author="Pierre Demolliens" w:date="2019-02-19T19:21:00Z">
          <w:pPr>
            <w:pStyle w:val="Titre2"/>
            <w:numPr>
              <w:ilvl w:val="2"/>
              <w:numId w:val="1"/>
            </w:numPr>
            <w:ind w:left="1080" w:hanging="720"/>
          </w:pPr>
        </w:pPrChange>
      </w:pPr>
      <w:ins w:id="187" w:author="Pierre Demolliens" w:date="2019-02-19T19:21:00Z">
        <w:r>
          <w:t>Avoir un ordinateur avec Windows 8 minium installé.</w:t>
        </w:r>
      </w:ins>
    </w:p>
    <w:p w14:paraId="4F9B790D" w14:textId="430C25FB" w:rsidR="00C8499B" w:rsidDel="00383467" w:rsidRDefault="00C8499B" w:rsidP="00C8499B">
      <w:pPr>
        <w:ind w:left="360"/>
        <w:rPr>
          <w:del w:id="188" w:author="Pierre Demolliens" w:date="2019-02-19T19:21:00Z"/>
        </w:rPr>
      </w:pPr>
    </w:p>
    <w:p w14:paraId="1A7FB7AC" w14:textId="77777777" w:rsidR="00C8499B" w:rsidRDefault="00C8499B" w:rsidP="00C8499B">
      <w:pPr>
        <w:ind w:left="360"/>
      </w:pPr>
    </w:p>
    <w:p w14:paraId="30B6140E" w14:textId="77777777" w:rsidR="00C8499B" w:rsidRDefault="00C8499B" w:rsidP="00C8499B">
      <w:pPr>
        <w:pStyle w:val="Titre2"/>
        <w:numPr>
          <w:ilvl w:val="2"/>
          <w:numId w:val="1"/>
        </w:numPr>
        <w:rPr>
          <w:color w:val="auto"/>
          <w:sz w:val="24"/>
        </w:rPr>
      </w:pPr>
      <w:bookmarkStart w:id="189" w:name="_Toc1496747"/>
      <w:r>
        <w:rPr>
          <w:color w:val="auto"/>
          <w:sz w:val="24"/>
        </w:rPr>
        <w:t>COMPOSITION DE LA VERSION</w:t>
      </w:r>
      <w:bookmarkEnd w:id="189"/>
    </w:p>
    <w:p w14:paraId="542C3D5E" w14:textId="77777777" w:rsidR="00C8499B" w:rsidRDefault="00C8499B" w:rsidP="00C8499B"/>
    <w:p w14:paraId="3893388E" w14:textId="77AA1B2D" w:rsidR="00C8499B" w:rsidRDefault="009C61F8" w:rsidP="00C8499B">
      <w:pPr>
        <w:ind w:left="360"/>
      </w:pPr>
      <w:r>
        <w:t xml:space="preserve">Les composants logiciels gérés par le gestionnaire de configuration sont listés dans </w:t>
      </w:r>
      <w:r w:rsidR="005E385B">
        <w:t xml:space="preserve">la fiche d’indentification des élément logiciels </w:t>
      </w:r>
      <w:r>
        <w:t xml:space="preserve">« Fiche </w:t>
      </w:r>
      <w:r w:rsidR="005E385B">
        <w:t>d’identification des éléments logiciels</w:t>
      </w:r>
      <w:r>
        <w:t xml:space="preserve"> »</w:t>
      </w:r>
    </w:p>
    <w:p w14:paraId="02ED67AC" w14:textId="77777777" w:rsidR="00B13FB6" w:rsidRDefault="00B13FB6" w:rsidP="00C8499B">
      <w:pPr>
        <w:ind w:left="360"/>
      </w:pPr>
    </w:p>
    <w:p w14:paraId="68AEDAEB" w14:textId="53E17BF1" w:rsidR="00D06A2A" w:rsidRDefault="00D06A2A" w:rsidP="00C8499B">
      <w:pPr>
        <w:ind w:left="360"/>
      </w:pPr>
    </w:p>
    <w:p w14:paraId="0C5CAA4A" w14:textId="59FD9546" w:rsidR="00745315" w:rsidRDefault="00745315" w:rsidP="00C8499B">
      <w:pPr>
        <w:ind w:left="360"/>
      </w:pPr>
    </w:p>
    <w:p w14:paraId="705487B4" w14:textId="77777777" w:rsidR="00745315" w:rsidRDefault="00745315" w:rsidP="00C8499B">
      <w:pPr>
        <w:ind w:left="360"/>
      </w:pPr>
    </w:p>
    <w:p w14:paraId="17115460" w14:textId="77777777" w:rsidR="00D06A2A" w:rsidRDefault="00D06A2A" w:rsidP="00C8499B">
      <w:pPr>
        <w:ind w:left="360"/>
      </w:pPr>
    </w:p>
    <w:p w14:paraId="0EDE99AE" w14:textId="3A93CB73" w:rsidR="00D06A2A" w:rsidRDefault="00D06A2A" w:rsidP="00C8499B">
      <w:pPr>
        <w:ind w:left="360"/>
      </w:pPr>
    </w:p>
    <w:p w14:paraId="52F0C33B" w14:textId="77777777" w:rsidR="00C57FEA" w:rsidRDefault="00C57FEA" w:rsidP="00C8499B">
      <w:pPr>
        <w:ind w:left="360"/>
      </w:pPr>
    </w:p>
    <w:p w14:paraId="653C7685" w14:textId="77777777" w:rsidR="00D06A2A" w:rsidRDefault="00D06A2A" w:rsidP="00C8499B">
      <w:pPr>
        <w:ind w:left="360"/>
      </w:pPr>
    </w:p>
    <w:p w14:paraId="5B9BBD88" w14:textId="77777777" w:rsidR="00C8499B" w:rsidRPr="00C8499B" w:rsidRDefault="00C8499B" w:rsidP="00C8499B">
      <w:pPr>
        <w:pStyle w:val="Titre2"/>
        <w:numPr>
          <w:ilvl w:val="3"/>
          <w:numId w:val="1"/>
        </w:numPr>
        <w:rPr>
          <w:color w:val="auto"/>
          <w:sz w:val="22"/>
        </w:rPr>
      </w:pPr>
      <w:bookmarkStart w:id="190" w:name="_Toc1496748"/>
      <w:r w:rsidRPr="00C8499B">
        <w:rPr>
          <w:color w:val="auto"/>
          <w:sz w:val="22"/>
        </w:rPr>
        <w:t>DEPENDANCES</w:t>
      </w:r>
      <w:bookmarkEnd w:id="190"/>
    </w:p>
    <w:p w14:paraId="00C2F5DC" w14:textId="77777777" w:rsidR="00C8499B" w:rsidRDefault="00C8499B" w:rsidP="00C8499B">
      <w:pPr>
        <w:ind w:left="360"/>
      </w:pPr>
    </w:p>
    <w:p w14:paraId="525E982B" w14:textId="51D5D079" w:rsidR="00C8499B" w:rsidRDefault="00C8499B" w:rsidP="00C8499B">
      <w:pPr>
        <w:ind w:left="360"/>
      </w:pPr>
      <w:r>
        <w:t xml:space="preserve">Le sous-système logiciel </w:t>
      </w:r>
      <w:ins w:id="191" w:author="Pierre Demolliens" w:date="2019-02-04T15:55:00Z">
        <w:r w:rsidR="00377600">
          <w:rPr>
            <w:b/>
          </w:rPr>
          <w:t>GP 1.0</w:t>
        </w:r>
      </w:ins>
      <w:del w:id="192" w:author="Pierre Demolliens" w:date="2019-02-04T15:55:00Z">
        <w:r w:rsidR="00745315" w:rsidRPr="00745315" w:rsidDel="00377600">
          <w:rPr>
            <w:b/>
            <w:highlight w:val="yellow"/>
          </w:rPr>
          <w:delText>x.y.z 1.0</w:delText>
        </w:r>
      </w:del>
      <w:r w:rsidR="00745315">
        <w:t xml:space="preserve"> </w:t>
      </w:r>
      <w:r>
        <w:t>dépend des composants suivants qui ne sont pas gérés dans le gestionnaire de</w:t>
      </w:r>
      <w:r w:rsidR="00CD051A">
        <w:t xml:space="preserve"> version :</w:t>
      </w:r>
    </w:p>
    <w:p w14:paraId="1330C9D4" w14:textId="77777777" w:rsidR="00745315" w:rsidDel="007C22CE" w:rsidRDefault="00745315" w:rsidP="00745315">
      <w:pPr>
        <w:pStyle w:val="Paragraphedeliste"/>
        <w:numPr>
          <w:ilvl w:val="0"/>
          <w:numId w:val="32"/>
        </w:numPr>
        <w:rPr>
          <w:del w:id="193" w:author="Pierre Demolliens" w:date="2019-02-19T19:22:00Z"/>
        </w:rPr>
      </w:pPr>
      <w:bookmarkStart w:id="194" w:name="_Toc1496749"/>
      <w:bookmarkEnd w:id="194"/>
    </w:p>
    <w:p w14:paraId="1223C382" w14:textId="6FE5C599" w:rsidR="00B46117" w:rsidDel="007C22CE" w:rsidRDefault="00B46117" w:rsidP="007C22CE">
      <w:pPr>
        <w:pStyle w:val="Paragraphedeliste"/>
        <w:numPr>
          <w:ilvl w:val="0"/>
          <w:numId w:val="32"/>
        </w:numPr>
        <w:rPr>
          <w:del w:id="195" w:author="Pierre Demolliens" w:date="2019-02-19T19:22:00Z"/>
        </w:rPr>
        <w:pPrChange w:id="196" w:author="Pierre Demolliens" w:date="2019-02-19T19:22:00Z">
          <w:pPr/>
        </w:pPrChange>
      </w:pPr>
      <w:bookmarkStart w:id="197" w:name="_Toc1496750"/>
      <w:bookmarkEnd w:id="197"/>
    </w:p>
    <w:p w14:paraId="4FBECB30" w14:textId="35BF36C9" w:rsidR="00334718" w:rsidDel="007C22CE" w:rsidRDefault="003773F9" w:rsidP="007C22CE">
      <w:pPr>
        <w:pStyle w:val="Paragraphedeliste"/>
        <w:rPr>
          <w:del w:id="198" w:author="Pierre Demolliens" w:date="2019-02-19T19:22:00Z"/>
          <w:sz w:val="24"/>
        </w:rPr>
        <w:pPrChange w:id="199" w:author="Pierre Demolliens" w:date="2019-02-19T19:22:00Z">
          <w:pPr>
            <w:pStyle w:val="Titre2"/>
            <w:numPr>
              <w:ilvl w:val="2"/>
              <w:numId w:val="1"/>
            </w:numPr>
            <w:ind w:left="1080" w:hanging="720"/>
          </w:pPr>
        </w:pPrChange>
      </w:pPr>
      <w:del w:id="200" w:author="Pierre Demolliens" w:date="2019-02-19T19:22:00Z">
        <w:r w:rsidDel="007C22CE">
          <w:rPr>
            <w:sz w:val="24"/>
          </w:rPr>
          <w:delText>PROCEDURE DE GENERATION</w:delText>
        </w:r>
        <w:bookmarkStart w:id="201" w:name="_Toc1496751"/>
        <w:bookmarkEnd w:id="201"/>
      </w:del>
    </w:p>
    <w:p w14:paraId="6174CE26" w14:textId="2032A293" w:rsidR="00745315" w:rsidRPr="00745315" w:rsidDel="007C22CE" w:rsidRDefault="00745315" w:rsidP="007C22CE">
      <w:pPr>
        <w:pStyle w:val="Paragraphedeliste"/>
        <w:numPr>
          <w:ilvl w:val="0"/>
          <w:numId w:val="32"/>
        </w:numPr>
        <w:rPr>
          <w:del w:id="202" w:author="Pierre Demolliens" w:date="2019-02-19T19:22:00Z"/>
        </w:rPr>
        <w:pPrChange w:id="203" w:author="Pierre Demolliens" w:date="2019-02-19T19:22:00Z">
          <w:pPr/>
        </w:pPrChange>
      </w:pPr>
      <w:bookmarkStart w:id="204" w:name="_Toc1496752"/>
      <w:bookmarkEnd w:id="204"/>
    </w:p>
    <w:p w14:paraId="06AF5D4B" w14:textId="77777777" w:rsidR="00DF169C" w:rsidRDefault="00DF169C" w:rsidP="00DF169C">
      <w:pPr>
        <w:pStyle w:val="Titre2"/>
        <w:numPr>
          <w:ilvl w:val="1"/>
          <w:numId w:val="1"/>
        </w:numPr>
        <w:rPr>
          <w:color w:val="auto"/>
        </w:rPr>
      </w:pPr>
      <w:bookmarkStart w:id="205" w:name="_Toc1496753"/>
      <w:r>
        <w:rPr>
          <w:color w:val="auto"/>
        </w:rPr>
        <w:t>UTILISATION</w:t>
      </w:r>
      <w:bookmarkEnd w:id="205"/>
    </w:p>
    <w:p w14:paraId="109AB9CD" w14:textId="77777777" w:rsidR="00DF169C" w:rsidRPr="00DF169C" w:rsidRDefault="00DF169C" w:rsidP="00DF169C"/>
    <w:p w14:paraId="1AD69FC1" w14:textId="77777777" w:rsidR="00DF169C" w:rsidRDefault="00DF169C" w:rsidP="00DF169C">
      <w:pPr>
        <w:pStyle w:val="Titre2"/>
        <w:numPr>
          <w:ilvl w:val="2"/>
          <w:numId w:val="1"/>
        </w:numPr>
        <w:rPr>
          <w:color w:val="auto"/>
          <w:sz w:val="24"/>
        </w:rPr>
      </w:pPr>
      <w:bookmarkStart w:id="206" w:name="_Toc1496754"/>
      <w:r>
        <w:rPr>
          <w:color w:val="auto"/>
          <w:sz w:val="24"/>
        </w:rPr>
        <w:t>CONTENU DE LA VERSION</w:t>
      </w:r>
      <w:bookmarkEnd w:id="206"/>
    </w:p>
    <w:p w14:paraId="36BB5E05" w14:textId="77777777" w:rsidR="00B46117" w:rsidRDefault="00B46117" w:rsidP="00B46117"/>
    <w:p w14:paraId="4D12B46A" w14:textId="59D70603" w:rsidR="00DF169C" w:rsidRDefault="001B3E1F" w:rsidP="00DF169C">
      <w:pPr>
        <w:ind w:left="360"/>
      </w:pPr>
      <w:r>
        <w:t xml:space="preserve">Le </w:t>
      </w:r>
      <w:del w:id="207" w:author="Pierre Demolliens" w:date="2019-02-19T19:22:00Z">
        <w:r w:rsidDel="007C22CE">
          <w:delText>sous-</w:delText>
        </w:r>
      </w:del>
      <w:r>
        <w:t xml:space="preserve">système logiciel </w:t>
      </w:r>
      <w:ins w:id="208" w:author="Pierre Demolliens" w:date="2019-02-04T15:55:00Z">
        <w:r w:rsidR="00377600">
          <w:rPr>
            <w:b/>
          </w:rPr>
          <w:t>GP 1.0</w:t>
        </w:r>
      </w:ins>
      <w:del w:id="209" w:author="Pierre Demolliens" w:date="2019-02-04T15:55:00Z">
        <w:r w:rsidR="00745315" w:rsidRPr="00745315" w:rsidDel="00377600">
          <w:rPr>
            <w:b/>
            <w:highlight w:val="yellow"/>
          </w:rPr>
          <w:delText>x.y.z 1.0</w:delText>
        </w:r>
      </w:del>
      <w:r w:rsidR="00745315">
        <w:t xml:space="preserve"> </w:t>
      </w:r>
      <w:r>
        <w:t xml:space="preserve">implémente les toutes les </w:t>
      </w:r>
      <w:r w:rsidR="002C4EDE">
        <w:t>spécifications logicielles définies dans l</w:t>
      </w:r>
      <w:r w:rsidR="002C4EDE" w:rsidRPr="0039059E">
        <w:t xml:space="preserve">e </w:t>
      </w:r>
      <w:r w:rsidR="005E385B">
        <w:t xml:space="preserve">document </w:t>
      </w:r>
      <w:r w:rsidR="005E385B" w:rsidRPr="005E385B">
        <w:rPr>
          <w:i/>
        </w:rPr>
        <w:t>Exigences logicielles</w:t>
      </w:r>
    </w:p>
    <w:p w14:paraId="61A0351A" w14:textId="77777777" w:rsidR="002C4EDE" w:rsidRDefault="002C4EDE" w:rsidP="00DF169C">
      <w:pPr>
        <w:ind w:left="360"/>
      </w:pPr>
      <w:r>
        <w:t>Il s’agit de la version finale prévu</w:t>
      </w:r>
      <w:r w:rsidR="00DD64A5">
        <w:t>e pour une utilisation opérationnelle.</w:t>
      </w:r>
    </w:p>
    <w:p w14:paraId="5A22042E" w14:textId="77777777" w:rsidR="00DD64A5" w:rsidRPr="00DF169C" w:rsidRDefault="00DD64A5" w:rsidP="00DD64A5"/>
    <w:p w14:paraId="66073B77" w14:textId="77777777" w:rsidR="00DD64A5" w:rsidRDefault="00DD64A5" w:rsidP="00DD64A5">
      <w:pPr>
        <w:pStyle w:val="Titre2"/>
        <w:numPr>
          <w:ilvl w:val="2"/>
          <w:numId w:val="1"/>
        </w:numPr>
        <w:rPr>
          <w:color w:val="auto"/>
          <w:sz w:val="24"/>
        </w:rPr>
      </w:pPr>
      <w:bookmarkStart w:id="210" w:name="_Toc1496755"/>
      <w:r>
        <w:rPr>
          <w:color w:val="auto"/>
          <w:sz w:val="24"/>
        </w:rPr>
        <w:t>RESTRICTION D’UTILISATION</w:t>
      </w:r>
      <w:bookmarkEnd w:id="210"/>
    </w:p>
    <w:p w14:paraId="3E812D81" w14:textId="77777777" w:rsidR="00DD64A5" w:rsidRDefault="00DD64A5" w:rsidP="00DF169C">
      <w:pPr>
        <w:ind w:left="360"/>
      </w:pPr>
    </w:p>
    <w:p w14:paraId="7CBB8F91" w14:textId="2F6E8184" w:rsidR="00DD64A5" w:rsidRDefault="00AC0CAB" w:rsidP="00DF169C">
      <w:pPr>
        <w:ind w:left="360"/>
      </w:pPr>
      <w:r>
        <w:t xml:space="preserve">Le </w:t>
      </w:r>
      <w:del w:id="211" w:author="Pierre Demolliens" w:date="2019-02-19T19:22:00Z">
        <w:r w:rsidDel="00E00B74">
          <w:delText>sous-</w:delText>
        </w:r>
      </w:del>
      <w:r>
        <w:t xml:space="preserve">système logiciel </w:t>
      </w:r>
      <w:ins w:id="212" w:author="Pierre Demolliens" w:date="2019-02-04T15:55:00Z">
        <w:r w:rsidR="00377600">
          <w:rPr>
            <w:b/>
          </w:rPr>
          <w:t>GP 1.0</w:t>
        </w:r>
      </w:ins>
      <w:del w:id="213" w:author="Pierre Demolliens" w:date="2019-02-04T15:55:00Z">
        <w:r w:rsidR="00745315" w:rsidRPr="00745315" w:rsidDel="00377600">
          <w:rPr>
            <w:b/>
            <w:highlight w:val="yellow"/>
          </w:rPr>
          <w:delText>x.y.z 1.0</w:delText>
        </w:r>
      </w:del>
      <w:r w:rsidR="00745315">
        <w:t xml:space="preserve"> </w:t>
      </w:r>
      <w:r>
        <w:t xml:space="preserve">ne doit pas être utilisé dans un but clinique tant </w:t>
      </w:r>
      <w:r w:rsidR="00B40DAC">
        <w:t>qu’il n’a pas obtenu la certification médicale.</w:t>
      </w:r>
    </w:p>
    <w:p w14:paraId="427FA87C" w14:textId="77777777" w:rsidR="001147CB" w:rsidRDefault="001147CB" w:rsidP="00DF169C">
      <w:pPr>
        <w:ind w:left="360"/>
      </w:pPr>
    </w:p>
    <w:p w14:paraId="366F6BCC" w14:textId="73416E1B" w:rsidR="001147CB" w:rsidRDefault="00C872A0" w:rsidP="001147CB">
      <w:pPr>
        <w:pStyle w:val="Titre2"/>
        <w:numPr>
          <w:ilvl w:val="2"/>
          <w:numId w:val="1"/>
        </w:numPr>
        <w:rPr>
          <w:color w:val="auto"/>
          <w:sz w:val="24"/>
        </w:rPr>
      </w:pPr>
      <w:bookmarkStart w:id="214" w:name="_Toc1496756"/>
      <w:r>
        <w:rPr>
          <w:color w:val="auto"/>
          <w:sz w:val="24"/>
        </w:rPr>
        <w:t>DONNEES DE CONFIGURATION</w:t>
      </w:r>
      <w:bookmarkEnd w:id="214"/>
    </w:p>
    <w:p w14:paraId="3029F546" w14:textId="54B354D2" w:rsidR="00F879CD" w:rsidRDefault="00F879CD" w:rsidP="00F879CD"/>
    <w:p w14:paraId="7EC9E6AF" w14:textId="16E4CD03" w:rsidR="00F879CD" w:rsidRPr="00F879CD" w:rsidRDefault="00F879CD" w:rsidP="00171111">
      <w:pPr>
        <w:pStyle w:val="Paragraphedeliste"/>
        <w:numPr>
          <w:ilvl w:val="0"/>
          <w:numId w:val="26"/>
        </w:numPr>
      </w:pPr>
      <w:r w:rsidRPr="00744423">
        <w:t>Les données de configuration se trouvent dans l</w:t>
      </w:r>
      <w:r w:rsidR="008575A7" w:rsidRPr="00744423">
        <w:t xml:space="preserve">e </w:t>
      </w:r>
      <w:r w:rsidR="00744423" w:rsidRPr="00744423">
        <w:t xml:space="preserve">guide d’utilisation </w:t>
      </w:r>
    </w:p>
    <w:p w14:paraId="6B874746" w14:textId="77777777" w:rsidR="001147CB" w:rsidRDefault="001147CB" w:rsidP="00DF169C">
      <w:pPr>
        <w:ind w:left="360"/>
      </w:pPr>
    </w:p>
    <w:p w14:paraId="3FC64449" w14:textId="77777777" w:rsidR="0076789C" w:rsidRDefault="004C5FBC" w:rsidP="0076789C">
      <w:pPr>
        <w:pStyle w:val="Titre2"/>
        <w:numPr>
          <w:ilvl w:val="2"/>
          <w:numId w:val="1"/>
        </w:numPr>
        <w:rPr>
          <w:color w:val="auto"/>
          <w:sz w:val="24"/>
        </w:rPr>
      </w:pPr>
      <w:bookmarkStart w:id="215" w:name="_Toc1496757"/>
      <w:r>
        <w:rPr>
          <w:color w:val="auto"/>
          <w:sz w:val="24"/>
        </w:rPr>
        <w:t>PROCEDURE D’INSTALLATION</w:t>
      </w:r>
      <w:bookmarkEnd w:id="215"/>
    </w:p>
    <w:p w14:paraId="72F98810" w14:textId="77777777" w:rsidR="00ED051C" w:rsidRDefault="00ED051C" w:rsidP="00ED051C">
      <w:pPr>
        <w:pStyle w:val="Paragraphedeliste"/>
        <w:ind w:left="1080"/>
        <w:rPr>
          <w:ins w:id="216" w:author="Pierre Demolliens" w:date="2019-02-19T19:22:00Z"/>
        </w:rPr>
        <w:pPrChange w:id="217" w:author="Pierre Demolliens" w:date="2019-02-19T19:22:00Z">
          <w:pPr>
            <w:pStyle w:val="Paragraphedeliste"/>
            <w:numPr>
              <w:numId w:val="26"/>
            </w:numPr>
            <w:ind w:left="1080" w:hanging="360"/>
          </w:pPr>
        </w:pPrChange>
      </w:pPr>
    </w:p>
    <w:p w14:paraId="0FF33677" w14:textId="045805A2" w:rsidR="00ED051C" w:rsidRPr="00F879CD" w:rsidRDefault="00ED051C" w:rsidP="00ED051C">
      <w:pPr>
        <w:pStyle w:val="Paragraphedeliste"/>
        <w:numPr>
          <w:ilvl w:val="0"/>
          <w:numId w:val="26"/>
        </w:numPr>
        <w:rPr>
          <w:ins w:id="218" w:author="Pierre Demolliens" w:date="2019-02-19T19:22:00Z"/>
        </w:rPr>
      </w:pPr>
      <w:ins w:id="219" w:author="Pierre Demolliens" w:date="2019-02-19T19:22:00Z">
        <w:r w:rsidRPr="00744423">
          <w:t>Les données d</w:t>
        </w:r>
        <w:r>
          <w:t>’installation</w:t>
        </w:r>
        <w:r w:rsidRPr="00744423">
          <w:t xml:space="preserve"> se trouvent dans le guide d’utilisation</w:t>
        </w:r>
        <w:r>
          <w:t xml:space="preserve"> (</w:t>
        </w:r>
        <w:proofErr w:type="spellStart"/>
        <w:r>
          <w:t>ReadMe</w:t>
        </w:r>
        <w:proofErr w:type="spellEnd"/>
        <w:r>
          <w:t>)</w:t>
        </w:r>
        <w:r w:rsidRPr="00744423">
          <w:t xml:space="preserve"> </w:t>
        </w:r>
      </w:ins>
    </w:p>
    <w:p w14:paraId="0D339BF8" w14:textId="007D1DA5" w:rsidR="00ED051C" w:rsidDel="00ED051C" w:rsidRDefault="00ED051C" w:rsidP="00ED051C">
      <w:pPr>
        <w:rPr>
          <w:del w:id="220" w:author="Pierre Demolliens" w:date="2019-02-19T19:22:00Z"/>
        </w:rPr>
        <w:pPrChange w:id="221" w:author="Pierre Demolliens" w:date="2019-02-19T19:22:00Z">
          <w:pPr>
            <w:ind w:left="360"/>
          </w:pPr>
        </w:pPrChange>
      </w:pPr>
      <w:bookmarkStart w:id="222" w:name="_Toc1496758"/>
      <w:bookmarkEnd w:id="222"/>
    </w:p>
    <w:p w14:paraId="224D74E6" w14:textId="5AE6EF13" w:rsidR="00872E89" w:rsidDel="00ED051C" w:rsidRDefault="00872E89" w:rsidP="00872E89">
      <w:pPr>
        <w:ind w:left="360"/>
        <w:rPr>
          <w:del w:id="223" w:author="Pierre Demolliens" w:date="2019-02-19T19:22:00Z"/>
        </w:rPr>
      </w:pPr>
      <w:bookmarkStart w:id="224" w:name="_Toc1496759"/>
      <w:bookmarkEnd w:id="224"/>
    </w:p>
    <w:p w14:paraId="108A4DC3" w14:textId="7A8F25CD" w:rsidR="004C5FBC" w:rsidDel="00165552" w:rsidRDefault="004C5FBC" w:rsidP="004C5FBC">
      <w:pPr>
        <w:pStyle w:val="Titre2"/>
        <w:numPr>
          <w:ilvl w:val="2"/>
          <w:numId w:val="1"/>
        </w:numPr>
        <w:rPr>
          <w:del w:id="225" w:author="Pierre Demolliens" w:date="2019-02-19T19:23:00Z"/>
          <w:color w:val="auto"/>
          <w:sz w:val="24"/>
        </w:rPr>
      </w:pPr>
      <w:del w:id="226" w:author="Pierre Demolliens" w:date="2019-02-19T19:23:00Z">
        <w:r w:rsidDel="00165552">
          <w:rPr>
            <w:color w:val="auto"/>
            <w:sz w:val="24"/>
          </w:rPr>
          <w:delText>PROCEDURE D’UTILISATION</w:delText>
        </w:r>
        <w:bookmarkStart w:id="227" w:name="_Toc1496760"/>
        <w:bookmarkEnd w:id="227"/>
      </w:del>
    </w:p>
    <w:p w14:paraId="3B107A04" w14:textId="60AA11FF" w:rsidR="003C22CE" w:rsidDel="00165552" w:rsidRDefault="003C22CE" w:rsidP="003C22CE">
      <w:pPr>
        <w:ind w:left="360"/>
        <w:rPr>
          <w:del w:id="228" w:author="Pierre Demolliens" w:date="2019-02-19T19:23:00Z"/>
        </w:rPr>
      </w:pPr>
      <w:bookmarkStart w:id="229" w:name="_Toc1496761"/>
      <w:bookmarkEnd w:id="229"/>
    </w:p>
    <w:p w14:paraId="0225B350" w14:textId="77814C75" w:rsidR="003C22CE" w:rsidDel="00165552" w:rsidRDefault="003C22CE" w:rsidP="003C22CE">
      <w:pPr>
        <w:ind w:left="360"/>
        <w:rPr>
          <w:del w:id="230" w:author="Pierre Demolliens" w:date="2019-02-19T19:23:00Z"/>
        </w:rPr>
      </w:pPr>
      <w:bookmarkStart w:id="231" w:name="_Toc1496762"/>
      <w:bookmarkEnd w:id="231"/>
    </w:p>
    <w:p w14:paraId="3389D7BD" w14:textId="365F2921" w:rsidR="006B66CC" w:rsidDel="00165552" w:rsidRDefault="006B66CC" w:rsidP="003C22CE">
      <w:pPr>
        <w:ind w:left="360"/>
        <w:rPr>
          <w:del w:id="232" w:author="Pierre Demolliens" w:date="2019-02-19T19:23:00Z"/>
        </w:rPr>
      </w:pPr>
      <w:bookmarkStart w:id="233" w:name="_Toc1496763"/>
      <w:bookmarkEnd w:id="233"/>
    </w:p>
    <w:p w14:paraId="741B4A36" w14:textId="7BB99DF1" w:rsidR="006B66CC" w:rsidDel="00165552" w:rsidRDefault="006B66CC" w:rsidP="003C22CE">
      <w:pPr>
        <w:ind w:left="360"/>
        <w:rPr>
          <w:del w:id="234" w:author="Pierre Demolliens" w:date="2019-02-19T19:23:00Z"/>
        </w:rPr>
      </w:pPr>
      <w:bookmarkStart w:id="235" w:name="_Toc1496764"/>
      <w:bookmarkEnd w:id="235"/>
    </w:p>
    <w:p w14:paraId="7EBD9C3E" w14:textId="1AED2748" w:rsidR="006B66CC" w:rsidRPr="004C5FBC" w:rsidDel="00165552" w:rsidRDefault="006B66CC" w:rsidP="003C22CE">
      <w:pPr>
        <w:ind w:left="360"/>
        <w:rPr>
          <w:del w:id="236" w:author="Pierre Demolliens" w:date="2019-02-19T19:23:00Z"/>
        </w:rPr>
      </w:pPr>
      <w:bookmarkStart w:id="237" w:name="_Toc1496765"/>
      <w:bookmarkEnd w:id="237"/>
    </w:p>
    <w:p w14:paraId="7B5CBEF4" w14:textId="5C12A441" w:rsidR="004C5FBC" w:rsidRDefault="004C5FBC" w:rsidP="004C5FBC">
      <w:pPr>
        <w:pStyle w:val="Titre2"/>
        <w:numPr>
          <w:ilvl w:val="1"/>
          <w:numId w:val="1"/>
        </w:numPr>
        <w:rPr>
          <w:color w:val="auto"/>
        </w:rPr>
      </w:pPr>
      <w:bookmarkStart w:id="238" w:name="_Toc1496766"/>
      <w:r>
        <w:rPr>
          <w:color w:val="auto"/>
        </w:rPr>
        <w:t>NOTES DE VERSION</w:t>
      </w:r>
      <w:bookmarkEnd w:id="238"/>
    </w:p>
    <w:p w14:paraId="5234441A" w14:textId="3A258844" w:rsidR="005E385B" w:rsidRDefault="005E385B" w:rsidP="005E385B"/>
    <w:p w14:paraId="4CE964FB" w14:textId="702BE514" w:rsidR="005E385B" w:rsidRPr="005E385B" w:rsidRDefault="005E385B" w:rsidP="005E385B">
      <w:pPr>
        <w:ind w:left="360"/>
      </w:pPr>
      <w:r>
        <w:t>Il s’agit de la</w:t>
      </w:r>
      <w:r w:rsidR="00BF5DF1">
        <w:t xml:space="preserve"> </w:t>
      </w:r>
      <w:r>
        <w:t>version</w:t>
      </w:r>
      <w:r w:rsidR="00BF5DF1">
        <w:t xml:space="preserve"> </w:t>
      </w:r>
      <w:ins w:id="239" w:author="Pierre Demolliens" w:date="2019-02-19T19:23:00Z">
        <w:r w:rsidR="00165552">
          <w:t>2</w:t>
        </w:r>
      </w:ins>
      <w:del w:id="240" w:author="Pierre Demolliens" w:date="2019-02-19T19:23:00Z">
        <w:r w:rsidR="00BF5DF1" w:rsidDel="00165552">
          <w:delText>1</w:delText>
        </w:r>
      </w:del>
      <w:r w:rsidR="00BF5DF1">
        <w:t>.</w:t>
      </w:r>
      <w:r w:rsidR="00745315">
        <w:t>0</w:t>
      </w:r>
    </w:p>
    <w:p w14:paraId="30168E01" w14:textId="77777777" w:rsidR="00C872A0" w:rsidRDefault="00C872A0" w:rsidP="00DF169C">
      <w:pPr>
        <w:ind w:left="360"/>
      </w:pPr>
    </w:p>
    <w:p w14:paraId="6C529467" w14:textId="0FC858CF" w:rsidR="008979BB" w:rsidDel="002035C2" w:rsidRDefault="008979BB" w:rsidP="002035C2">
      <w:pPr>
        <w:pStyle w:val="Titre2"/>
        <w:numPr>
          <w:ilvl w:val="2"/>
          <w:numId w:val="1"/>
        </w:numPr>
        <w:rPr>
          <w:del w:id="241" w:author="Pierre Demolliens" w:date="2019-02-19T19:23:00Z"/>
          <w:color w:val="auto"/>
          <w:sz w:val="24"/>
        </w:rPr>
        <w:pPrChange w:id="242" w:author="Pierre Demolliens" w:date="2019-02-19T19:23:00Z">
          <w:pPr>
            <w:pStyle w:val="Titre2"/>
            <w:numPr>
              <w:ilvl w:val="2"/>
              <w:numId w:val="1"/>
            </w:numPr>
            <w:ind w:left="1080" w:hanging="720"/>
          </w:pPr>
        </w:pPrChange>
      </w:pPr>
      <w:del w:id="243" w:author="Pierre Demolliens" w:date="2019-02-19T19:23:00Z">
        <w:r w:rsidDel="002035C2">
          <w:rPr>
            <w:color w:val="auto"/>
            <w:sz w:val="24"/>
          </w:rPr>
          <w:delText>PROBLEMES POSSIBLES</w:delText>
        </w:r>
        <w:bookmarkStart w:id="244" w:name="_Toc1496767"/>
        <w:bookmarkEnd w:id="244"/>
      </w:del>
    </w:p>
    <w:p w14:paraId="37141DAB" w14:textId="6D417946" w:rsidR="008979BB" w:rsidDel="002035C2" w:rsidRDefault="008979BB" w:rsidP="002035C2">
      <w:pPr>
        <w:pStyle w:val="Titre2"/>
        <w:numPr>
          <w:ilvl w:val="2"/>
          <w:numId w:val="1"/>
        </w:numPr>
        <w:rPr>
          <w:del w:id="245" w:author="Pierre Demolliens" w:date="2019-02-19T19:23:00Z"/>
        </w:rPr>
        <w:pPrChange w:id="246" w:author="Pierre Demolliens" w:date="2019-02-19T19:23:00Z">
          <w:pPr/>
        </w:pPrChange>
      </w:pPr>
      <w:bookmarkStart w:id="247" w:name="_Toc1496768"/>
      <w:bookmarkEnd w:id="247"/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887"/>
        <w:gridCol w:w="6445"/>
        <w:gridCol w:w="1764"/>
      </w:tblGrid>
      <w:tr w:rsidR="00097A99" w:rsidDel="002035C2" w14:paraId="72EFDBC8" w14:textId="52367F8E" w:rsidTr="00097A99">
        <w:trPr>
          <w:del w:id="248" w:author="Pierre Demolliens" w:date="2019-02-19T19:23:00Z"/>
        </w:trPr>
        <w:tc>
          <w:tcPr>
            <w:tcW w:w="1478" w:type="dxa"/>
          </w:tcPr>
          <w:p w14:paraId="51A7B76B" w14:textId="5038993A" w:rsidR="00097A99" w:rsidDel="002035C2" w:rsidRDefault="00097A99" w:rsidP="002035C2">
            <w:pPr>
              <w:pStyle w:val="Titre2"/>
              <w:numPr>
                <w:ilvl w:val="2"/>
                <w:numId w:val="1"/>
              </w:numPr>
              <w:rPr>
                <w:del w:id="249" w:author="Pierre Demolliens" w:date="2019-02-19T19:23:00Z"/>
              </w:rPr>
              <w:pPrChange w:id="250" w:author="Pierre Demolliens" w:date="2019-02-19T19:23:00Z">
                <w:pPr/>
              </w:pPrChange>
            </w:pPr>
            <w:del w:id="251" w:author="Pierre Demolliens" w:date="2019-02-19T19:23:00Z">
              <w:r w:rsidDel="002035C2">
                <w:delText>R-MTN-001</w:delText>
              </w:r>
              <w:bookmarkStart w:id="252" w:name="_Toc1496769"/>
              <w:bookmarkEnd w:id="252"/>
            </w:del>
          </w:p>
        </w:tc>
        <w:tc>
          <w:tcPr>
            <w:tcW w:w="7088" w:type="dxa"/>
            <w:vAlign w:val="center"/>
          </w:tcPr>
          <w:p w14:paraId="2A3475B0" w14:textId="265B3052" w:rsidR="00097A99" w:rsidDel="002035C2" w:rsidRDefault="00097A99" w:rsidP="002035C2">
            <w:pPr>
              <w:pStyle w:val="Titre2"/>
              <w:numPr>
                <w:ilvl w:val="2"/>
                <w:numId w:val="1"/>
              </w:numPr>
              <w:rPr>
                <w:del w:id="253" w:author="Pierre Demolliens" w:date="2019-02-19T19:23:00Z"/>
              </w:rPr>
              <w:pPrChange w:id="254" w:author="Pierre Demolliens" w:date="2019-02-19T19:23:00Z">
                <w:pPr/>
              </w:pPrChange>
            </w:pPr>
            <w:bookmarkStart w:id="255" w:name="_Toc1496770"/>
            <w:bookmarkEnd w:id="255"/>
          </w:p>
        </w:tc>
        <w:tc>
          <w:tcPr>
            <w:tcW w:w="1530" w:type="dxa"/>
            <w:shd w:val="clear" w:color="auto" w:fill="FF0000"/>
            <w:vAlign w:val="center"/>
          </w:tcPr>
          <w:p w14:paraId="3993B768" w14:textId="6C0335DE" w:rsidR="00097A99" w:rsidRPr="00097A99" w:rsidDel="002035C2" w:rsidRDefault="00097A99" w:rsidP="002035C2">
            <w:pPr>
              <w:pStyle w:val="Titre2"/>
              <w:numPr>
                <w:ilvl w:val="2"/>
                <w:numId w:val="1"/>
              </w:numPr>
              <w:rPr>
                <w:del w:id="256" w:author="Pierre Demolliens" w:date="2019-02-19T19:23:00Z"/>
                <w:color w:val="FFFFFF" w:themeColor="background1"/>
              </w:rPr>
              <w:pPrChange w:id="257" w:author="Pierre Demolliens" w:date="2019-02-19T19:23:00Z">
                <w:pPr>
                  <w:jc w:val="center"/>
                </w:pPr>
              </w:pPrChange>
            </w:pPr>
            <w:del w:id="258" w:author="Pierre Demolliens" w:date="2019-02-19T19:23:00Z">
              <w:r w:rsidRPr="00097A99" w:rsidDel="002035C2">
                <w:rPr>
                  <w:color w:val="FFFFFF" w:themeColor="background1"/>
                </w:rPr>
                <w:delText>NOK</w:delText>
              </w:r>
              <w:bookmarkStart w:id="259" w:name="_Toc1496771"/>
              <w:bookmarkEnd w:id="259"/>
            </w:del>
          </w:p>
        </w:tc>
        <w:bookmarkStart w:id="260" w:name="_Toc1496772"/>
        <w:bookmarkEnd w:id="260"/>
      </w:tr>
    </w:tbl>
    <w:p w14:paraId="66DD057D" w14:textId="1403B819" w:rsidR="003C22CE" w:rsidDel="002035C2" w:rsidRDefault="003C22CE" w:rsidP="002035C2">
      <w:pPr>
        <w:pStyle w:val="Titre2"/>
        <w:rPr>
          <w:del w:id="261" w:author="Pierre Demolliens" w:date="2019-02-19T19:23:00Z"/>
        </w:rPr>
        <w:pPrChange w:id="262" w:author="Pierre Demolliens" w:date="2019-02-19T19:23:00Z">
          <w:pPr>
            <w:ind w:left="360"/>
          </w:pPr>
        </w:pPrChange>
      </w:pPr>
      <w:bookmarkStart w:id="263" w:name="_Toc1496773"/>
      <w:bookmarkEnd w:id="263"/>
    </w:p>
    <w:p w14:paraId="56419E5B" w14:textId="77777777" w:rsidR="008979BB" w:rsidRDefault="008979BB" w:rsidP="008979BB">
      <w:pPr>
        <w:pStyle w:val="Titre2"/>
        <w:numPr>
          <w:ilvl w:val="2"/>
          <w:numId w:val="1"/>
        </w:numPr>
        <w:rPr>
          <w:color w:val="auto"/>
          <w:sz w:val="24"/>
        </w:rPr>
      </w:pPr>
      <w:bookmarkStart w:id="264" w:name="_Toc1496774"/>
      <w:r>
        <w:rPr>
          <w:color w:val="auto"/>
          <w:sz w:val="24"/>
        </w:rPr>
        <w:t>BUGS CONNUS</w:t>
      </w:r>
      <w:bookmarkEnd w:id="264"/>
    </w:p>
    <w:p w14:paraId="2E64DB55" w14:textId="77777777" w:rsidR="003C22CE" w:rsidRDefault="003C22CE" w:rsidP="003C22CE">
      <w:pPr>
        <w:ind w:left="360"/>
      </w:pPr>
    </w:p>
    <w:p w14:paraId="6E3F1049" w14:textId="07A898E8" w:rsidR="00381D39" w:rsidRDefault="00097A99" w:rsidP="003C22CE">
      <w:pPr>
        <w:ind w:left="360"/>
      </w:pPr>
      <w:r>
        <w:t xml:space="preserve">Les problèmes rencontrés seront résolus dans la version </w:t>
      </w:r>
      <w:ins w:id="265" w:author="Pierre Demolliens" w:date="2019-02-19T19:23:00Z">
        <w:r w:rsidR="002035C2">
          <w:t>2</w:t>
        </w:r>
      </w:ins>
      <w:del w:id="266" w:author="Pierre Demolliens" w:date="2019-02-19T19:23:00Z">
        <w:r w:rsidDel="002035C2">
          <w:delText>1</w:delText>
        </w:r>
      </w:del>
      <w:r>
        <w:t>.</w:t>
      </w:r>
      <w:r w:rsidR="00745315">
        <w:t>1</w:t>
      </w:r>
    </w:p>
    <w:p w14:paraId="0460BA82" w14:textId="77777777" w:rsidR="00F9511E" w:rsidRDefault="00F9511E" w:rsidP="003C22CE">
      <w:pPr>
        <w:ind w:left="360"/>
      </w:pPr>
    </w:p>
    <w:p w14:paraId="0DDFB59E" w14:textId="77777777" w:rsidR="008979BB" w:rsidRDefault="008979BB" w:rsidP="008979BB">
      <w:pPr>
        <w:pStyle w:val="Titre2"/>
        <w:numPr>
          <w:ilvl w:val="2"/>
          <w:numId w:val="1"/>
        </w:numPr>
        <w:rPr>
          <w:color w:val="auto"/>
          <w:sz w:val="24"/>
        </w:rPr>
      </w:pPr>
      <w:bookmarkStart w:id="267" w:name="_Toc1496775"/>
      <w:r>
        <w:rPr>
          <w:color w:val="auto"/>
          <w:sz w:val="24"/>
        </w:rPr>
        <w:t>BUGS CORRIGES</w:t>
      </w:r>
      <w:bookmarkEnd w:id="267"/>
    </w:p>
    <w:p w14:paraId="5A471E34" w14:textId="77777777" w:rsidR="008979BB" w:rsidRPr="008979BB" w:rsidRDefault="008979BB" w:rsidP="008979BB"/>
    <w:p w14:paraId="48F56B1D" w14:textId="6DBA41B7" w:rsidR="00AC1C10" w:rsidRPr="00AC0CAB" w:rsidDel="002035C2" w:rsidRDefault="00AC1C10" w:rsidP="00AC1C10">
      <w:pPr>
        <w:ind w:left="360"/>
        <w:rPr>
          <w:del w:id="268" w:author="Pierre Demolliens" w:date="2019-02-19T19:23:00Z"/>
        </w:rPr>
      </w:pPr>
      <w:r>
        <w:t>Aucun bug corrigé</w:t>
      </w:r>
    </w:p>
    <w:p w14:paraId="7B42E3A6" w14:textId="77777777" w:rsidR="00AC1C10" w:rsidRPr="00AC0CAB" w:rsidRDefault="00AC1C10" w:rsidP="002035C2">
      <w:pPr>
        <w:ind w:left="360"/>
        <w:pPrChange w:id="269" w:author="Pierre Demolliens" w:date="2019-02-19T19:23:00Z">
          <w:pPr>
            <w:ind w:left="360"/>
          </w:pPr>
        </w:pPrChange>
      </w:pPr>
    </w:p>
    <w:sectPr w:rsidR="00AC1C10" w:rsidRPr="00AC0CAB" w:rsidSect="00AA4F2D">
      <w:headerReference w:type="default" r:id="rId9"/>
      <w:footerReference w:type="default" r:id="rId10"/>
      <w:footerReference w:type="first" r:id="rId11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C230F" w14:textId="77777777" w:rsidR="00C21F08" w:rsidRDefault="00C21F08" w:rsidP="00511273">
      <w:pPr>
        <w:spacing w:after="0" w:line="240" w:lineRule="auto"/>
      </w:pPr>
      <w:r>
        <w:separator/>
      </w:r>
    </w:p>
  </w:endnote>
  <w:endnote w:type="continuationSeparator" w:id="0">
    <w:p w14:paraId="7E8F5C8F" w14:textId="77777777" w:rsidR="00C21F08" w:rsidRDefault="00C21F08" w:rsidP="0051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11E43" w14:textId="77777777" w:rsidR="00F81F06" w:rsidRDefault="00F81F06" w:rsidP="007F44DB">
    <w:pPr>
      <w:pStyle w:val="Pieddepage"/>
      <w:pBdr>
        <w:bottom w:val="single" w:sz="6" w:space="1" w:color="auto"/>
      </w:pBdr>
    </w:pPr>
  </w:p>
  <w:p w14:paraId="7742D830" w14:textId="77777777" w:rsidR="00F81F06" w:rsidRDefault="00F81F06" w:rsidP="007F44DB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15</w:t>
    </w:r>
    <w:r>
      <w:fldChar w:fldCharType="end"/>
    </w:r>
  </w:p>
  <w:p w14:paraId="5A6CA033" w14:textId="77777777" w:rsidR="00F81F06" w:rsidRDefault="00F81F0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A944A" w14:textId="77777777" w:rsidR="00F81F06" w:rsidRDefault="00F81F06">
    <w:pPr>
      <w:pStyle w:val="Pieddepage"/>
      <w:pBdr>
        <w:bottom w:val="single" w:sz="6" w:space="1" w:color="auto"/>
      </w:pBd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6227"/>
    </w:tblGrid>
    <w:tr w:rsidR="00F81F06" w14:paraId="364D5AFE" w14:textId="77777777" w:rsidTr="007F44DB">
      <w:tc>
        <w:tcPr>
          <w:tcW w:w="2835" w:type="dxa"/>
        </w:tcPr>
        <w:p w14:paraId="4FB79C25" w14:textId="77777777" w:rsidR="00F81F06" w:rsidRDefault="00F81F06" w:rsidP="007F44DB">
          <w:pPr>
            <w:pStyle w:val="Pieddepage"/>
          </w:pPr>
          <w:r w:rsidRPr="00511273">
            <w:rPr>
              <w:b/>
            </w:rPr>
            <w:t xml:space="preserve">Responsable </w:t>
          </w:r>
          <w:r>
            <w:rPr>
              <w:b/>
            </w:rPr>
            <w:t xml:space="preserve">du </w:t>
          </w:r>
          <w:r w:rsidRPr="00511273">
            <w:rPr>
              <w:b/>
            </w:rPr>
            <w:t xml:space="preserve">projet : </w:t>
          </w:r>
          <w:r>
            <w:rPr>
              <w:b/>
            </w:rPr>
            <w:t xml:space="preserve">             </w:t>
          </w:r>
        </w:p>
      </w:tc>
      <w:tc>
        <w:tcPr>
          <w:tcW w:w="6227" w:type="dxa"/>
        </w:tcPr>
        <w:p w14:paraId="51EE194C" w14:textId="620FF4F3" w:rsidR="00F81F06" w:rsidRDefault="00093F13" w:rsidP="007F44DB">
          <w:pPr>
            <w:pStyle w:val="Pieddepage"/>
          </w:pPr>
          <w:r>
            <w:t>Jordan Long</w:t>
          </w:r>
        </w:p>
      </w:tc>
    </w:tr>
    <w:tr w:rsidR="00F81F06" w14:paraId="1EDE66F7" w14:textId="77777777" w:rsidTr="007F44DB">
      <w:tc>
        <w:tcPr>
          <w:tcW w:w="2835" w:type="dxa"/>
        </w:tcPr>
        <w:p w14:paraId="50A888B5" w14:textId="77777777" w:rsidR="00F81F06" w:rsidRDefault="00F81F06" w:rsidP="007F44DB">
          <w:pPr>
            <w:pStyle w:val="Pieddepage"/>
          </w:pPr>
          <w:r w:rsidRPr="00511273">
            <w:rPr>
              <w:b/>
            </w:rPr>
            <w:t>Responsable du document :</w:t>
          </w:r>
        </w:p>
      </w:tc>
      <w:tc>
        <w:tcPr>
          <w:tcW w:w="6227" w:type="dxa"/>
        </w:tcPr>
        <w:p w14:paraId="6C9157B3" w14:textId="10837F80" w:rsidR="00F81F06" w:rsidRDefault="00093F13" w:rsidP="007F44DB">
          <w:pPr>
            <w:pStyle w:val="Pieddepage"/>
          </w:pPr>
          <w:r>
            <w:t>Pierre Demolliens</w:t>
          </w:r>
        </w:p>
      </w:tc>
    </w:tr>
  </w:tbl>
  <w:p w14:paraId="5520CBCD" w14:textId="77777777" w:rsidR="00F81F06" w:rsidRPr="007F44DB" w:rsidRDefault="00F81F06" w:rsidP="007F44D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2C108" w14:textId="77777777" w:rsidR="00C21F08" w:rsidRDefault="00C21F08" w:rsidP="00511273">
      <w:pPr>
        <w:spacing w:after="0" w:line="240" w:lineRule="auto"/>
      </w:pPr>
      <w:r>
        <w:separator/>
      </w:r>
    </w:p>
  </w:footnote>
  <w:footnote w:type="continuationSeparator" w:id="0">
    <w:p w14:paraId="3DF7D57C" w14:textId="77777777" w:rsidR="00C21F08" w:rsidRDefault="00C21F08" w:rsidP="00511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jc w:val="center"/>
      <w:tblLook w:val="04A0" w:firstRow="1" w:lastRow="0" w:firstColumn="1" w:lastColumn="0" w:noHBand="0" w:noVBand="1"/>
    </w:tblPr>
    <w:tblGrid>
      <w:gridCol w:w="1722"/>
      <w:gridCol w:w="1656"/>
      <w:gridCol w:w="3676"/>
      <w:gridCol w:w="2404"/>
    </w:tblGrid>
    <w:tr w:rsidR="00F81F06" w14:paraId="750AD3AF" w14:textId="77777777" w:rsidTr="00221A68">
      <w:trPr>
        <w:trHeight w:val="246"/>
        <w:jc w:val="center"/>
      </w:trPr>
      <w:tc>
        <w:tcPr>
          <w:tcW w:w="1326" w:type="dxa"/>
          <w:vMerge w:val="restart"/>
          <w:vAlign w:val="center"/>
        </w:tcPr>
        <w:p w14:paraId="7BA9210C" w14:textId="0FB93691" w:rsidR="00F81F06" w:rsidRDefault="00745315" w:rsidP="00221A68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4F6F20C2" wp14:editId="5BA5505C">
                <wp:extent cx="956321" cy="337820"/>
                <wp:effectExtent l="0" t="0" r="0" b="5080"/>
                <wp:docPr id="5" name="Image 5" descr="logo-Polytech Lyo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 descr="logo-Polytech Lyon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0632" cy="3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6" w:type="dxa"/>
          <w:vMerge w:val="restart"/>
          <w:vAlign w:val="center"/>
        </w:tcPr>
        <w:p w14:paraId="2265BD6D" w14:textId="746967BC" w:rsidR="00F81F06" w:rsidRDefault="00F81F06" w:rsidP="007F44DB">
          <w:pPr>
            <w:pStyle w:val="En-tte"/>
            <w:jc w:val="center"/>
          </w:pPr>
        </w:p>
      </w:tc>
      <w:tc>
        <w:tcPr>
          <w:tcW w:w="3676" w:type="dxa"/>
          <w:vMerge w:val="restart"/>
          <w:vAlign w:val="center"/>
        </w:tcPr>
        <w:p w14:paraId="3420C003" w14:textId="77777777" w:rsidR="00F81F06" w:rsidRDefault="00F81F06" w:rsidP="007F44DB">
          <w:pPr>
            <w:pStyle w:val="En-tte"/>
            <w:jc w:val="center"/>
          </w:pPr>
          <w:r>
            <w:t>Réponse à la norme 62304</w:t>
          </w:r>
        </w:p>
        <w:p w14:paraId="6772FC84" w14:textId="26E9AC38" w:rsidR="00F81F06" w:rsidRDefault="00583A23" w:rsidP="007F44DB">
          <w:pPr>
            <w:pStyle w:val="En-tte"/>
            <w:jc w:val="center"/>
          </w:pPr>
          <w:r w:rsidRPr="00583A23">
            <w:t>Rapport de description de la version diffusé</w:t>
          </w:r>
          <w:r w:rsidR="00745315">
            <w:t>e</w:t>
          </w:r>
        </w:p>
      </w:tc>
      <w:tc>
        <w:tcPr>
          <w:tcW w:w="2404" w:type="dxa"/>
        </w:tcPr>
        <w:p w14:paraId="414E5475" w14:textId="227BD858" w:rsidR="00F81F06" w:rsidRDefault="00F81F06" w:rsidP="007F44DB">
          <w:pPr>
            <w:pStyle w:val="En-tte"/>
            <w:jc w:val="center"/>
          </w:pPr>
          <w:r>
            <w:t xml:space="preserve">Version : </w:t>
          </w:r>
          <w:del w:id="270" w:author="Pierre Demolliens" w:date="2019-02-19T19:19:00Z">
            <w:r w:rsidDel="00383467">
              <w:delText>1</w:delText>
            </w:r>
          </w:del>
          <w:ins w:id="271" w:author="Pierre Demolliens" w:date="2019-02-19T19:19:00Z">
            <w:r w:rsidR="00383467">
              <w:t>2</w:t>
            </w:r>
          </w:ins>
          <w:r>
            <w:t>.</w:t>
          </w:r>
          <w:r w:rsidR="00745315">
            <w:t>0</w:t>
          </w:r>
        </w:p>
      </w:tc>
    </w:tr>
    <w:tr w:rsidR="00F81F06" w14:paraId="394110F9" w14:textId="77777777" w:rsidTr="00221A68">
      <w:trPr>
        <w:trHeight w:val="246"/>
        <w:jc w:val="center"/>
      </w:trPr>
      <w:tc>
        <w:tcPr>
          <w:tcW w:w="1326" w:type="dxa"/>
          <w:vMerge/>
        </w:tcPr>
        <w:p w14:paraId="3B67CFD8" w14:textId="77777777" w:rsidR="00F81F06" w:rsidRDefault="00F81F06">
          <w:pPr>
            <w:pStyle w:val="En-tte"/>
            <w:rPr>
              <w:noProof/>
            </w:rPr>
          </w:pPr>
        </w:p>
      </w:tc>
      <w:tc>
        <w:tcPr>
          <w:tcW w:w="1656" w:type="dxa"/>
          <w:vMerge/>
        </w:tcPr>
        <w:p w14:paraId="189D6145" w14:textId="77777777" w:rsidR="00F81F06" w:rsidRDefault="00F81F06">
          <w:pPr>
            <w:pStyle w:val="En-tte"/>
          </w:pPr>
        </w:p>
      </w:tc>
      <w:tc>
        <w:tcPr>
          <w:tcW w:w="3676" w:type="dxa"/>
          <w:vMerge/>
        </w:tcPr>
        <w:p w14:paraId="68A958B3" w14:textId="77777777" w:rsidR="00F81F06" w:rsidRDefault="00F81F06">
          <w:pPr>
            <w:pStyle w:val="En-tte"/>
          </w:pPr>
        </w:p>
      </w:tc>
      <w:tc>
        <w:tcPr>
          <w:tcW w:w="2404" w:type="dxa"/>
          <w:vAlign w:val="center"/>
        </w:tcPr>
        <w:p w14:paraId="43BCB38D" w14:textId="5BC380FC" w:rsidR="00F81F06" w:rsidRDefault="00F81F06" w:rsidP="00221A68">
          <w:pPr>
            <w:pStyle w:val="En-tte"/>
            <w:jc w:val="center"/>
          </w:pPr>
          <w:r>
            <w:t xml:space="preserve">Création : </w:t>
          </w:r>
          <w:del w:id="272" w:author="Pierre Demolliens" w:date="2019-02-19T19:19:00Z">
            <w:r w:rsidR="00093F13" w:rsidDel="00383467">
              <w:delText>04</w:delText>
            </w:r>
          </w:del>
          <w:ins w:id="273" w:author="Pierre Demolliens" w:date="2019-02-19T19:19:00Z">
            <w:r w:rsidR="00383467">
              <w:t>19</w:t>
            </w:r>
          </w:ins>
          <w:r>
            <w:t>/</w:t>
          </w:r>
          <w:r w:rsidR="00093F13">
            <w:t>02</w:t>
          </w:r>
          <w:r>
            <w:t>/</w:t>
          </w:r>
          <w:r w:rsidR="00093F13">
            <w:t>2019</w:t>
          </w:r>
        </w:p>
      </w:tc>
    </w:tr>
  </w:tbl>
  <w:p w14:paraId="1034F7C0" w14:textId="77777777" w:rsidR="00F81F06" w:rsidRDefault="00F81F0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52A96"/>
    <w:multiLevelType w:val="hybridMultilevel"/>
    <w:tmpl w:val="FE56C2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1874C2"/>
    <w:multiLevelType w:val="hybridMultilevel"/>
    <w:tmpl w:val="15164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27861"/>
    <w:multiLevelType w:val="hybridMultilevel"/>
    <w:tmpl w:val="6246799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EA145A"/>
    <w:multiLevelType w:val="hybridMultilevel"/>
    <w:tmpl w:val="0EA63A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52F40"/>
    <w:multiLevelType w:val="hybridMultilevel"/>
    <w:tmpl w:val="E126ECD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BBF303A"/>
    <w:multiLevelType w:val="hybridMultilevel"/>
    <w:tmpl w:val="CDDE44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3100AA"/>
    <w:multiLevelType w:val="hybridMultilevel"/>
    <w:tmpl w:val="68CE0AC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B63244"/>
    <w:multiLevelType w:val="hybridMultilevel"/>
    <w:tmpl w:val="1C8CA16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3A64C3B"/>
    <w:multiLevelType w:val="hybridMultilevel"/>
    <w:tmpl w:val="7B70F08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96ADE"/>
    <w:multiLevelType w:val="hybridMultilevel"/>
    <w:tmpl w:val="ABA8D8F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7824F7"/>
    <w:multiLevelType w:val="hybridMultilevel"/>
    <w:tmpl w:val="827A254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38234E"/>
    <w:multiLevelType w:val="hybridMultilevel"/>
    <w:tmpl w:val="2DBE50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BC4C5E"/>
    <w:multiLevelType w:val="hybridMultilevel"/>
    <w:tmpl w:val="FBAC7EE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F149D0"/>
    <w:multiLevelType w:val="hybridMultilevel"/>
    <w:tmpl w:val="014614F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6F2FCB"/>
    <w:multiLevelType w:val="hybridMultilevel"/>
    <w:tmpl w:val="5374006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D07DF0"/>
    <w:multiLevelType w:val="hybridMultilevel"/>
    <w:tmpl w:val="5F7C8A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882F76"/>
    <w:multiLevelType w:val="hybridMultilevel"/>
    <w:tmpl w:val="0FA4767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BA22C3"/>
    <w:multiLevelType w:val="hybridMultilevel"/>
    <w:tmpl w:val="AA34086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A00A13"/>
    <w:multiLevelType w:val="hybridMultilevel"/>
    <w:tmpl w:val="3600FAD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1258BC"/>
    <w:multiLevelType w:val="hybridMultilevel"/>
    <w:tmpl w:val="F53CB81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95127C"/>
    <w:multiLevelType w:val="hybridMultilevel"/>
    <w:tmpl w:val="7F9CF2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5B207C"/>
    <w:multiLevelType w:val="hybridMultilevel"/>
    <w:tmpl w:val="FCD4D97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162EE6"/>
    <w:multiLevelType w:val="hybridMultilevel"/>
    <w:tmpl w:val="5A469458"/>
    <w:lvl w:ilvl="0" w:tplc="04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3" w15:restartNumberingAfterBreak="0">
    <w:nsid w:val="6E2544DF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72E162F5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72EE71F0"/>
    <w:multiLevelType w:val="hybridMultilevel"/>
    <w:tmpl w:val="1C3207B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575648D"/>
    <w:multiLevelType w:val="hybridMultilevel"/>
    <w:tmpl w:val="79E01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265E8C"/>
    <w:multiLevelType w:val="hybridMultilevel"/>
    <w:tmpl w:val="083AE4B4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77A50A3"/>
    <w:multiLevelType w:val="hybridMultilevel"/>
    <w:tmpl w:val="9A04F21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B56C09"/>
    <w:multiLevelType w:val="hybridMultilevel"/>
    <w:tmpl w:val="B4F49B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5C04C0"/>
    <w:multiLevelType w:val="hybridMultilevel"/>
    <w:tmpl w:val="EE0ABC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EAA08A3"/>
    <w:multiLevelType w:val="hybridMultilevel"/>
    <w:tmpl w:val="05F87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3"/>
  </w:num>
  <w:num w:numId="4">
    <w:abstractNumId w:val="20"/>
  </w:num>
  <w:num w:numId="5">
    <w:abstractNumId w:val="26"/>
  </w:num>
  <w:num w:numId="6">
    <w:abstractNumId w:val="22"/>
  </w:num>
  <w:num w:numId="7">
    <w:abstractNumId w:val="7"/>
  </w:num>
  <w:num w:numId="8">
    <w:abstractNumId w:val="4"/>
  </w:num>
  <w:num w:numId="9">
    <w:abstractNumId w:val="31"/>
  </w:num>
  <w:num w:numId="10">
    <w:abstractNumId w:val="16"/>
  </w:num>
  <w:num w:numId="11">
    <w:abstractNumId w:val="15"/>
  </w:num>
  <w:num w:numId="12">
    <w:abstractNumId w:val="13"/>
  </w:num>
  <w:num w:numId="13">
    <w:abstractNumId w:val="27"/>
  </w:num>
  <w:num w:numId="14">
    <w:abstractNumId w:val="12"/>
  </w:num>
  <w:num w:numId="15">
    <w:abstractNumId w:val="5"/>
  </w:num>
  <w:num w:numId="16">
    <w:abstractNumId w:val="25"/>
  </w:num>
  <w:num w:numId="17">
    <w:abstractNumId w:val="28"/>
  </w:num>
  <w:num w:numId="18">
    <w:abstractNumId w:val="0"/>
  </w:num>
  <w:num w:numId="19">
    <w:abstractNumId w:val="8"/>
  </w:num>
  <w:num w:numId="20">
    <w:abstractNumId w:val="6"/>
  </w:num>
  <w:num w:numId="21">
    <w:abstractNumId w:val="29"/>
  </w:num>
  <w:num w:numId="22">
    <w:abstractNumId w:val="18"/>
  </w:num>
  <w:num w:numId="23">
    <w:abstractNumId w:val="19"/>
  </w:num>
  <w:num w:numId="24">
    <w:abstractNumId w:val="1"/>
  </w:num>
  <w:num w:numId="25">
    <w:abstractNumId w:val="24"/>
  </w:num>
  <w:num w:numId="26">
    <w:abstractNumId w:val="30"/>
  </w:num>
  <w:num w:numId="27">
    <w:abstractNumId w:val="21"/>
  </w:num>
  <w:num w:numId="28">
    <w:abstractNumId w:val="11"/>
  </w:num>
  <w:num w:numId="29">
    <w:abstractNumId w:val="10"/>
  </w:num>
  <w:num w:numId="30">
    <w:abstractNumId w:val="9"/>
  </w:num>
  <w:num w:numId="31">
    <w:abstractNumId w:val="14"/>
  </w:num>
  <w:num w:numId="32">
    <w:abstractNumId w:val="17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ierre Demolliens">
    <w15:presenceInfo w15:providerId="Windows Live" w15:userId="a8daeb89b95868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273"/>
    <w:rsid w:val="00007ADB"/>
    <w:rsid w:val="00011197"/>
    <w:rsid w:val="000148FE"/>
    <w:rsid w:val="0002113E"/>
    <w:rsid w:val="000233A9"/>
    <w:rsid w:val="00043FD2"/>
    <w:rsid w:val="00044147"/>
    <w:rsid w:val="0005007C"/>
    <w:rsid w:val="00051231"/>
    <w:rsid w:val="00051874"/>
    <w:rsid w:val="0005312D"/>
    <w:rsid w:val="0005585A"/>
    <w:rsid w:val="00060720"/>
    <w:rsid w:val="00063672"/>
    <w:rsid w:val="00074F4F"/>
    <w:rsid w:val="00093F13"/>
    <w:rsid w:val="00094244"/>
    <w:rsid w:val="00095408"/>
    <w:rsid w:val="00096281"/>
    <w:rsid w:val="000963BB"/>
    <w:rsid w:val="00097167"/>
    <w:rsid w:val="00097A99"/>
    <w:rsid w:val="000A09BF"/>
    <w:rsid w:val="000A0F75"/>
    <w:rsid w:val="000A4A64"/>
    <w:rsid w:val="000A6BA5"/>
    <w:rsid w:val="000B3083"/>
    <w:rsid w:val="000C0C52"/>
    <w:rsid w:val="000C245F"/>
    <w:rsid w:val="000C4405"/>
    <w:rsid w:val="000D6FF2"/>
    <w:rsid w:val="000F6C08"/>
    <w:rsid w:val="00102C58"/>
    <w:rsid w:val="00107608"/>
    <w:rsid w:val="0010765B"/>
    <w:rsid w:val="001147CB"/>
    <w:rsid w:val="00117BE5"/>
    <w:rsid w:val="001239C4"/>
    <w:rsid w:val="00130C98"/>
    <w:rsid w:val="00130EE6"/>
    <w:rsid w:val="00131351"/>
    <w:rsid w:val="0013155A"/>
    <w:rsid w:val="00131A41"/>
    <w:rsid w:val="00136659"/>
    <w:rsid w:val="001368F0"/>
    <w:rsid w:val="001373FF"/>
    <w:rsid w:val="00140BA0"/>
    <w:rsid w:val="0014166E"/>
    <w:rsid w:val="00146ED8"/>
    <w:rsid w:val="00147EC5"/>
    <w:rsid w:val="0015193A"/>
    <w:rsid w:val="00157595"/>
    <w:rsid w:val="00162E23"/>
    <w:rsid w:val="00165552"/>
    <w:rsid w:val="00171111"/>
    <w:rsid w:val="00176ACD"/>
    <w:rsid w:val="00180DAC"/>
    <w:rsid w:val="001828D8"/>
    <w:rsid w:val="001838B7"/>
    <w:rsid w:val="00186E74"/>
    <w:rsid w:val="00197B73"/>
    <w:rsid w:val="001A7469"/>
    <w:rsid w:val="001B1EF5"/>
    <w:rsid w:val="001B27FC"/>
    <w:rsid w:val="001B3E1F"/>
    <w:rsid w:val="001B771E"/>
    <w:rsid w:val="001B7CAE"/>
    <w:rsid w:val="001B7DD9"/>
    <w:rsid w:val="001C2218"/>
    <w:rsid w:val="001C307B"/>
    <w:rsid w:val="001C3893"/>
    <w:rsid w:val="001C3A0C"/>
    <w:rsid w:val="001D08D7"/>
    <w:rsid w:val="001E11CC"/>
    <w:rsid w:val="001E178E"/>
    <w:rsid w:val="001E2185"/>
    <w:rsid w:val="001E2DDE"/>
    <w:rsid w:val="001E69C9"/>
    <w:rsid w:val="001F0FB6"/>
    <w:rsid w:val="001F26C4"/>
    <w:rsid w:val="001F2FE4"/>
    <w:rsid w:val="001F74A7"/>
    <w:rsid w:val="0020036B"/>
    <w:rsid w:val="002035C2"/>
    <w:rsid w:val="002041A1"/>
    <w:rsid w:val="00205389"/>
    <w:rsid w:val="00205A1E"/>
    <w:rsid w:val="002071CE"/>
    <w:rsid w:val="0020791E"/>
    <w:rsid w:val="00212D49"/>
    <w:rsid w:val="0021562C"/>
    <w:rsid w:val="00221A68"/>
    <w:rsid w:val="00222450"/>
    <w:rsid w:val="00222FBC"/>
    <w:rsid w:val="00234716"/>
    <w:rsid w:val="0024121E"/>
    <w:rsid w:val="002474ED"/>
    <w:rsid w:val="002613B2"/>
    <w:rsid w:val="00266A15"/>
    <w:rsid w:val="00285246"/>
    <w:rsid w:val="00287582"/>
    <w:rsid w:val="00293F40"/>
    <w:rsid w:val="002956FD"/>
    <w:rsid w:val="002A5AA9"/>
    <w:rsid w:val="002A7735"/>
    <w:rsid w:val="002B14FD"/>
    <w:rsid w:val="002B1DFD"/>
    <w:rsid w:val="002B2D81"/>
    <w:rsid w:val="002B5FCF"/>
    <w:rsid w:val="002B765A"/>
    <w:rsid w:val="002C0549"/>
    <w:rsid w:val="002C090A"/>
    <w:rsid w:val="002C1A07"/>
    <w:rsid w:val="002C4EDE"/>
    <w:rsid w:val="002D2C63"/>
    <w:rsid w:val="002E310D"/>
    <w:rsid w:val="002E4706"/>
    <w:rsid w:val="002E4CDF"/>
    <w:rsid w:val="002E588A"/>
    <w:rsid w:val="002F62B3"/>
    <w:rsid w:val="002F7FBC"/>
    <w:rsid w:val="0030154E"/>
    <w:rsid w:val="00303A82"/>
    <w:rsid w:val="0031598E"/>
    <w:rsid w:val="00317060"/>
    <w:rsid w:val="00320CF0"/>
    <w:rsid w:val="0032710C"/>
    <w:rsid w:val="00331005"/>
    <w:rsid w:val="00333EBD"/>
    <w:rsid w:val="00334718"/>
    <w:rsid w:val="00334E9A"/>
    <w:rsid w:val="00341997"/>
    <w:rsid w:val="0034462E"/>
    <w:rsid w:val="003501EC"/>
    <w:rsid w:val="00363D70"/>
    <w:rsid w:val="0036644C"/>
    <w:rsid w:val="003714A1"/>
    <w:rsid w:val="00373158"/>
    <w:rsid w:val="0037398F"/>
    <w:rsid w:val="003739E6"/>
    <w:rsid w:val="003773F9"/>
    <w:rsid w:val="00377600"/>
    <w:rsid w:val="00377AA1"/>
    <w:rsid w:val="003806CA"/>
    <w:rsid w:val="00381D39"/>
    <w:rsid w:val="00382D77"/>
    <w:rsid w:val="00383467"/>
    <w:rsid w:val="0039059E"/>
    <w:rsid w:val="003A18C8"/>
    <w:rsid w:val="003A7F51"/>
    <w:rsid w:val="003B047D"/>
    <w:rsid w:val="003B1874"/>
    <w:rsid w:val="003B41C5"/>
    <w:rsid w:val="003B470A"/>
    <w:rsid w:val="003B4CB9"/>
    <w:rsid w:val="003B5821"/>
    <w:rsid w:val="003C000C"/>
    <w:rsid w:val="003C22CE"/>
    <w:rsid w:val="003C5884"/>
    <w:rsid w:val="003D0303"/>
    <w:rsid w:val="003D32ED"/>
    <w:rsid w:val="003E0986"/>
    <w:rsid w:val="003E2AD5"/>
    <w:rsid w:val="003E5AF7"/>
    <w:rsid w:val="003E6C3F"/>
    <w:rsid w:val="003F0ADE"/>
    <w:rsid w:val="003F2E1C"/>
    <w:rsid w:val="003F306C"/>
    <w:rsid w:val="00400DCE"/>
    <w:rsid w:val="00412DDC"/>
    <w:rsid w:val="004172DB"/>
    <w:rsid w:val="0042226B"/>
    <w:rsid w:val="00423898"/>
    <w:rsid w:val="00430303"/>
    <w:rsid w:val="004306EB"/>
    <w:rsid w:val="00430C14"/>
    <w:rsid w:val="0043328C"/>
    <w:rsid w:val="00443CC6"/>
    <w:rsid w:val="00451405"/>
    <w:rsid w:val="00451ACD"/>
    <w:rsid w:val="004531DE"/>
    <w:rsid w:val="00454FA9"/>
    <w:rsid w:val="00455B93"/>
    <w:rsid w:val="00455BAA"/>
    <w:rsid w:val="00456100"/>
    <w:rsid w:val="00457DB3"/>
    <w:rsid w:val="00457E3A"/>
    <w:rsid w:val="00461E23"/>
    <w:rsid w:val="00463E5C"/>
    <w:rsid w:val="004642B2"/>
    <w:rsid w:val="004670D9"/>
    <w:rsid w:val="0046778A"/>
    <w:rsid w:val="00473DD9"/>
    <w:rsid w:val="004765AB"/>
    <w:rsid w:val="00481C79"/>
    <w:rsid w:val="00481CD7"/>
    <w:rsid w:val="00483B7E"/>
    <w:rsid w:val="00486E23"/>
    <w:rsid w:val="00492DC7"/>
    <w:rsid w:val="00493492"/>
    <w:rsid w:val="004950F8"/>
    <w:rsid w:val="0049646D"/>
    <w:rsid w:val="004A22A5"/>
    <w:rsid w:val="004A3944"/>
    <w:rsid w:val="004A5151"/>
    <w:rsid w:val="004B7500"/>
    <w:rsid w:val="004C5FBC"/>
    <w:rsid w:val="004C6D37"/>
    <w:rsid w:val="004C7159"/>
    <w:rsid w:val="004C7FD5"/>
    <w:rsid w:val="004D25C1"/>
    <w:rsid w:val="004D53D7"/>
    <w:rsid w:val="004D668A"/>
    <w:rsid w:val="004D6E75"/>
    <w:rsid w:val="004E74AA"/>
    <w:rsid w:val="004F2FFD"/>
    <w:rsid w:val="004F5EA3"/>
    <w:rsid w:val="0050157A"/>
    <w:rsid w:val="00501B0F"/>
    <w:rsid w:val="00506522"/>
    <w:rsid w:val="005065C0"/>
    <w:rsid w:val="00506EDB"/>
    <w:rsid w:val="00507518"/>
    <w:rsid w:val="00511273"/>
    <w:rsid w:val="00513EF3"/>
    <w:rsid w:val="005149DB"/>
    <w:rsid w:val="00516271"/>
    <w:rsid w:val="00516548"/>
    <w:rsid w:val="0051682F"/>
    <w:rsid w:val="00517FAF"/>
    <w:rsid w:val="00522E72"/>
    <w:rsid w:val="0052359C"/>
    <w:rsid w:val="00524A25"/>
    <w:rsid w:val="00527717"/>
    <w:rsid w:val="005300BA"/>
    <w:rsid w:val="00530425"/>
    <w:rsid w:val="0053108D"/>
    <w:rsid w:val="00537DB0"/>
    <w:rsid w:val="00553198"/>
    <w:rsid w:val="00557ED5"/>
    <w:rsid w:val="00564945"/>
    <w:rsid w:val="0058257A"/>
    <w:rsid w:val="00582E66"/>
    <w:rsid w:val="00583A23"/>
    <w:rsid w:val="00585D7C"/>
    <w:rsid w:val="005918F2"/>
    <w:rsid w:val="00593455"/>
    <w:rsid w:val="00597E95"/>
    <w:rsid w:val="005A0090"/>
    <w:rsid w:val="005A1560"/>
    <w:rsid w:val="005A494C"/>
    <w:rsid w:val="005A5753"/>
    <w:rsid w:val="005A680E"/>
    <w:rsid w:val="005B2628"/>
    <w:rsid w:val="005B4000"/>
    <w:rsid w:val="005C2066"/>
    <w:rsid w:val="005C3E25"/>
    <w:rsid w:val="005C5B48"/>
    <w:rsid w:val="005D0ED1"/>
    <w:rsid w:val="005D31AB"/>
    <w:rsid w:val="005E385B"/>
    <w:rsid w:val="005E3B74"/>
    <w:rsid w:val="005E5B54"/>
    <w:rsid w:val="005F4281"/>
    <w:rsid w:val="005F5567"/>
    <w:rsid w:val="005F66B7"/>
    <w:rsid w:val="005F7A0E"/>
    <w:rsid w:val="006004B1"/>
    <w:rsid w:val="0060401E"/>
    <w:rsid w:val="00605917"/>
    <w:rsid w:val="0060651F"/>
    <w:rsid w:val="006150B1"/>
    <w:rsid w:val="006214EF"/>
    <w:rsid w:val="00621B2C"/>
    <w:rsid w:val="0062586C"/>
    <w:rsid w:val="006300E9"/>
    <w:rsid w:val="00630262"/>
    <w:rsid w:val="006324AA"/>
    <w:rsid w:val="0063464F"/>
    <w:rsid w:val="00634688"/>
    <w:rsid w:val="0063737B"/>
    <w:rsid w:val="00637C8D"/>
    <w:rsid w:val="006429A0"/>
    <w:rsid w:val="00645CA2"/>
    <w:rsid w:val="00651B73"/>
    <w:rsid w:val="006538A1"/>
    <w:rsid w:val="00653B28"/>
    <w:rsid w:val="00666359"/>
    <w:rsid w:val="00667192"/>
    <w:rsid w:val="00667F2B"/>
    <w:rsid w:val="00670166"/>
    <w:rsid w:val="00672CCC"/>
    <w:rsid w:val="006734D6"/>
    <w:rsid w:val="00674881"/>
    <w:rsid w:val="006A088C"/>
    <w:rsid w:val="006A2049"/>
    <w:rsid w:val="006A2151"/>
    <w:rsid w:val="006A7266"/>
    <w:rsid w:val="006B088A"/>
    <w:rsid w:val="006B0A86"/>
    <w:rsid w:val="006B262B"/>
    <w:rsid w:val="006B66CC"/>
    <w:rsid w:val="006C3F64"/>
    <w:rsid w:val="006C519B"/>
    <w:rsid w:val="006C6DE0"/>
    <w:rsid w:val="006C78F6"/>
    <w:rsid w:val="006D2DE5"/>
    <w:rsid w:val="006E34E0"/>
    <w:rsid w:val="006E51C0"/>
    <w:rsid w:val="006E6018"/>
    <w:rsid w:val="006E742B"/>
    <w:rsid w:val="006F5705"/>
    <w:rsid w:val="006F5EDD"/>
    <w:rsid w:val="007012DF"/>
    <w:rsid w:val="00704E2E"/>
    <w:rsid w:val="00705D67"/>
    <w:rsid w:val="00705E95"/>
    <w:rsid w:val="00706AE3"/>
    <w:rsid w:val="0071220B"/>
    <w:rsid w:val="007134C5"/>
    <w:rsid w:val="007145CE"/>
    <w:rsid w:val="00721091"/>
    <w:rsid w:val="00724355"/>
    <w:rsid w:val="007274FB"/>
    <w:rsid w:val="0072788D"/>
    <w:rsid w:val="00741715"/>
    <w:rsid w:val="00744423"/>
    <w:rsid w:val="007444A1"/>
    <w:rsid w:val="00745315"/>
    <w:rsid w:val="00751C22"/>
    <w:rsid w:val="00751FA3"/>
    <w:rsid w:val="007523D3"/>
    <w:rsid w:val="00755A2D"/>
    <w:rsid w:val="0076178A"/>
    <w:rsid w:val="007660D9"/>
    <w:rsid w:val="007669E6"/>
    <w:rsid w:val="007670FF"/>
    <w:rsid w:val="0076789C"/>
    <w:rsid w:val="00772238"/>
    <w:rsid w:val="00774C39"/>
    <w:rsid w:val="0078518D"/>
    <w:rsid w:val="0078775F"/>
    <w:rsid w:val="00792202"/>
    <w:rsid w:val="007922F5"/>
    <w:rsid w:val="00794861"/>
    <w:rsid w:val="007953F2"/>
    <w:rsid w:val="007A056A"/>
    <w:rsid w:val="007A068B"/>
    <w:rsid w:val="007A0785"/>
    <w:rsid w:val="007A0B9E"/>
    <w:rsid w:val="007A5373"/>
    <w:rsid w:val="007B2551"/>
    <w:rsid w:val="007C22CE"/>
    <w:rsid w:val="007C2897"/>
    <w:rsid w:val="007C297E"/>
    <w:rsid w:val="007D4AF7"/>
    <w:rsid w:val="007D6B66"/>
    <w:rsid w:val="007D73AE"/>
    <w:rsid w:val="007D7C75"/>
    <w:rsid w:val="007E4735"/>
    <w:rsid w:val="007E4B2E"/>
    <w:rsid w:val="007E6E37"/>
    <w:rsid w:val="007F41FA"/>
    <w:rsid w:val="007F44DB"/>
    <w:rsid w:val="007F55E0"/>
    <w:rsid w:val="00802288"/>
    <w:rsid w:val="008069BA"/>
    <w:rsid w:val="0081052F"/>
    <w:rsid w:val="00810962"/>
    <w:rsid w:val="0081220B"/>
    <w:rsid w:val="0081559C"/>
    <w:rsid w:val="00815A51"/>
    <w:rsid w:val="00815E62"/>
    <w:rsid w:val="00817564"/>
    <w:rsid w:val="008176CA"/>
    <w:rsid w:val="00821831"/>
    <w:rsid w:val="00824C3E"/>
    <w:rsid w:val="00824DC6"/>
    <w:rsid w:val="00826E95"/>
    <w:rsid w:val="0083037E"/>
    <w:rsid w:val="00833510"/>
    <w:rsid w:val="008343EA"/>
    <w:rsid w:val="00835BE1"/>
    <w:rsid w:val="00841E15"/>
    <w:rsid w:val="00844AAE"/>
    <w:rsid w:val="0084593C"/>
    <w:rsid w:val="00846E4C"/>
    <w:rsid w:val="00850FF1"/>
    <w:rsid w:val="0085606F"/>
    <w:rsid w:val="008575A7"/>
    <w:rsid w:val="00866CDB"/>
    <w:rsid w:val="008716B7"/>
    <w:rsid w:val="008723F6"/>
    <w:rsid w:val="00872E89"/>
    <w:rsid w:val="0087356E"/>
    <w:rsid w:val="008803BF"/>
    <w:rsid w:val="008805A5"/>
    <w:rsid w:val="00882A90"/>
    <w:rsid w:val="00885428"/>
    <w:rsid w:val="00893F8B"/>
    <w:rsid w:val="00897860"/>
    <w:rsid w:val="008979BB"/>
    <w:rsid w:val="00897EDA"/>
    <w:rsid w:val="008A0553"/>
    <w:rsid w:val="008A071B"/>
    <w:rsid w:val="008A463E"/>
    <w:rsid w:val="008A72F8"/>
    <w:rsid w:val="008B41CF"/>
    <w:rsid w:val="008B5DA6"/>
    <w:rsid w:val="008B7E3F"/>
    <w:rsid w:val="008C1CC7"/>
    <w:rsid w:val="008C4B4D"/>
    <w:rsid w:val="008C5F52"/>
    <w:rsid w:val="008C70F8"/>
    <w:rsid w:val="008D08DB"/>
    <w:rsid w:val="008D4B33"/>
    <w:rsid w:val="008D569D"/>
    <w:rsid w:val="008D63B1"/>
    <w:rsid w:val="008D678C"/>
    <w:rsid w:val="008E3097"/>
    <w:rsid w:val="008E3A41"/>
    <w:rsid w:val="008E5929"/>
    <w:rsid w:val="008E5C13"/>
    <w:rsid w:val="008E5EAA"/>
    <w:rsid w:val="008E7F45"/>
    <w:rsid w:val="008F1645"/>
    <w:rsid w:val="008F5E3D"/>
    <w:rsid w:val="008F6905"/>
    <w:rsid w:val="00901EDF"/>
    <w:rsid w:val="00903777"/>
    <w:rsid w:val="009039FF"/>
    <w:rsid w:val="009108AC"/>
    <w:rsid w:val="00912CC6"/>
    <w:rsid w:val="0092333B"/>
    <w:rsid w:val="00931E15"/>
    <w:rsid w:val="00933089"/>
    <w:rsid w:val="00936121"/>
    <w:rsid w:val="009405F2"/>
    <w:rsid w:val="00941C9B"/>
    <w:rsid w:val="00954FFA"/>
    <w:rsid w:val="00956328"/>
    <w:rsid w:val="00957885"/>
    <w:rsid w:val="009623E9"/>
    <w:rsid w:val="00964CE7"/>
    <w:rsid w:val="00971ECE"/>
    <w:rsid w:val="00972332"/>
    <w:rsid w:val="0097388C"/>
    <w:rsid w:val="00975F77"/>
    <w:rsid w:val="00976CDC"/>
    <w:rsid w:val="009809B2"/>
    <w:rsid w:val="009827ED"/>
    <w:rsid w:val="00983576"/>
    <w:rsid w:val="009971B8"/>
    <w:rsid w:val="009978D4"/>
    <w:rsid w:val="009A467F"/>
    <w:rsid w:val="009A5747"/>
    <w:rsid w:val="009A7918"/>
    <w:rsid w:val="009B0320"/>
    <w:rsid w:val="009B0373"/>
    <w:rsid w:val="009B0F64"/>
    <w:rsid w:val="009B3663"/>
    <w:rsid w:val="009C09A1"/>
    <w:rsid w:val="009C61F8"/>
    <w:rsid w:val="009C7DEA"/>
    <w:rsid w:val="009D3857"/>
    <w:rsid w:val="009D7B6E"/>
    <w:rsid w:val="009E0265"/>
    <w:rsid w:val="009E6B15"/>
    <w:rsid w:val="00A007E0"/>
    <w:rsid w:val="00A04B59"/>
    <w:rsid w:val="00A1271F"/>
    <w:rsid w:val="00A127E8"/>
    <w:rsid w:val="00A246F2"/>
    <w:rsid w:val="00A275DE"/>
    <w:rsid w:val="00A33D56"/>
    <w:rsid w:val="00A37E1E"/>
    <w:rsid w:val="00A45260"/>
    <w:rsid w:val="00A45393"/>
    <w:rsid w:val="00A51332"/>
    <w:rsid w:val="00A54CA9"/>
    <w:rsid w:val="00A55D5C"/>
    <w:rsid w:val="00A57B7D"/>
    <w:rsid w:val="00A64508"/>
    <w:rsid w:val="00A66AC6"/>
    <w:rsid w:val="00A7587F"/>
    <w:rsid w:val="00A77869"/>
    <w:rsid w:val="00A80369"/>
    <w:rsid w:val="00A81B8E"/>
    <w:rsid w:val="00A82363"/>
    <w:rsid w:val="00A83BE4"/>
    <w:rsid w:val="00AA0371"/>
    <w:rsid w:val="00AA08BF"/>
    <w:rsid w:val="00AA45FC"/>
    <w:rsid w:val="00AA4F2D"/>
    <w:rsid w:val="00AA5D0F"/>
    <w:rsid w:val="00AB09F3"/>
    <w:rsid w:val="00AB0EFD"/>
    <w:rsid w:val="00AB58EE"/>
    <w:rsid w:val="00AB5D9F"/>
    <w:rsid w:val="00AC0CAB"/>
    <w:rsid w:val="00AC1C10"/>
    <w:rsid w:val="00AC3642"/>
    <w:rsid w:val="00AD4C39"/>
    <w:rsid w:val="00AE424F"/>
    <w:rsid w:val="00AE5B04"/>
    <w:rsid w:val="00AF78FA"/>
    <w:rsid w:val="00B0404F"/>
    <w:rsid w:val="00B05D04"/>
    <w:rsid w:val="00B0780C"/>
    <w:rsid w:val="00B07E68"/>
    <w:rsid w:val="00B11B0A"/>
    <w:rsid w:val="00B13FB6"/>
    <w:rsid w:val="00B15EC5"/>
    <w:rsid w:val="00B20575"/>
    <w:rsid w:val="00B23FE5"/>
    <w:rsid w:val="00B32EDA"/>
    <w:rsid w:val="00B32F5B"/>
    <w:rsid w:val="00B3527B"/>
    <w:rsid w:val="00B36F9D"/>
    <w:rsid w:val="00B40CD3"/>
    <w:rsid w:val="00B40DAC"/>
    <w:rsid w:val="00B4413D"/>
    <w:rsid w:val="00B46117"/>
    <w:rsid w:val="00B50895"/>
    <w:rsid w:val="00B52B4D"/>
    <w:rsid w:val="00B56D76"/>
    <w:rsid w:val="00B66AAF"/>
    <w:rsid w:val="00B70ECF"/>
    <w:rsid w:val="00B72963"/>
    <w:rsid w:val="00B73F16"/>
    <w:rsid w:val="00B824A0"/>
    <w:rsid w:val="00B85CAD"/>
    <w:rsid w:val="00B85F9B"/>
    <w:rsid w:val="00B926D4"/>
    <w:rsid w:val="00B94D31"/>
    <w:rsid w:val="00BA61C9"/>
    <w:rsid w:val="00BA6D2E"/>
    <w:rsid w:val="00BB3CC5"/>
    <w:rsid w:val="00BC0FFB"/>
    <w:rsid w:val="00BC44FE"/>
    <w:rsid w:val="00BC45CA"/>
    <w:rsid w:val="00BD22B6"/>
    <w:rsid w:val="00BD31B1"/>
    <w:rsid w:val="00BD381B"/>
    <w:rsid w:val="00BD4C84"/>
    <w:rsid w:val="00BD560C"/>
    <w:rsid w:val="00BE07CC"/>
    <w:rsid w:val="00BE1139"/>
    <w:rsid w:val="00BE49CB"/>
    <w:rsid w:val="00BE5A6C"/>
    <w:rsid w:val="00BE7283"/>
    <w:rsid w:val="00BF5DF1"/>
    <w:rsid w:val="00BF6DC8"/>
    <w:rsid w:val="00C029DD"/>
    <w:rsid w:val="00C02EBC"/>
    <w:rsid w:val="00C12EDB"/>
    <w:rsid w:val="00C2052E"/>
    <w:rsid w:val="00C21F08"/>
    <w:rsid w:val="00C25678"/>
    <w:rsid w:val="00C27F8E"/>
    <w:rsid w:val="00C353F4"/>
    <w:rsid w:val="00C37C61"/>
    <w:rsid w:val="00C46D48"/>
    <w:rsid w:val="00C47AD0"/>
    <w:rsid w:val="00C54087"/>
    <w:rsid w:val="00C57BAF"/>
    <w:rsid w:val="00C57FEA"/>
    <w:rsid w:val="00C6387C"/>
    <w:rsid w:val="00C642CE"/>
    <w:rsid w:val="00C7060A"/>
    <w:rsid w:val="00C70736"/>
    <w:rsid w:val="00C72FA6"/>
    <w:rsid w:val="00C73F96"/>
    <w:rsid w:val="00C74101"/>
    <w:rsid w:val="00C823A0"/>
    <w:rsid w:val="00C8499B"/>
    <w:rsid w:val="00C872A0"/>
    <w:rsid w:val="00C97234"/>
    <w:rsid w:val="00C97434"/>
    <w:rsid w:val="00CA5D99"/>
    <w:rsid w:val="00CA7A82"/>
    <w:rsid w:val="00CB0FA1"/>
    <w:rsid w:val="00CB0FBC"/>
    <w:rsid w:val="00CB2689"/>
    <w:rsid w:val="00CC3877"/>
    <w:rsid w:val="00CD051A"/>
    <w:rsid w:val="00CD2A5E"/>
    <w:rsid w:val="00CE53DD"/>
    <w:rsid w:val="00CE75E3"/>
    <w:rsid w:val="00CE79D9"/>
    <w:rsid w:val="00CF0429"/>
    <w:rsid w:val="00CF6CFB"/>
    <w:rsid w:val="00D002D6"/>
    <w:rsid w:val="00D01003"/>
    <w:rsid w:val="00D029F0"/>
    <w:rsid w:val="00D02CAA"/>
    <w:rsid w:val="00D03215"/>
    <w:rsid w:val="00D0405C"/>
    <w:rsid w:val="00D06A2A"/>
    <w:rsid w:val="00D13B3B"/>
    <w:rsid w:val="00D14F16"/>
    <w:rsid w:val="00D16DC8"/>
    <w:rsid w:val="00D20B0A"/>
    <w:rsid w:val="00D243D9"/>
    <w:rsid w:val="00D26F76"/>
    <w:rsid w:val="00D27CE7"/>
    <w:rsid w:val="00D312E9"/>
    <w:rsid w:val="00D32C77"/>
    <w:rsid w:val="00D3478E"/>
    <w:rsid w:val="00D37252"/>
    <w:rsid w:val="00D45AC3"/>
    <w:rsid w:val="00D4624D"/>
    <w:rsid w:val="00D477B4"/>
    <w:rsid w:val="00D50B91"/>
    <w:rsid w:val="00D55F3F"/>
    <w:rsid w:val="00D56FAE"/>
    <w:rsid w:val="00D63E1E"/>
    <w:rsid w:val="00D64512"/>
    <w:rsid w:val="00D71414"/>
    <w:rsid w:val="00D718A6"/>
    <w:rsid w:val="00D71E76"/>
    <w:rsid w:val="00D73F21"/>
    <w:rsid w:val="00D76150"/>
    <w:rsid w:val="00D80245"/>
    <w:rsid w:val="00D805ED"/>
    <w:rsid w:val="00D807BC"/>
    <w:rsid w:val="00D82834"/>
    <w:rsid w:val="00D82D9E"/>
    <w:rsid w:val="00D82DE4"/>
    <w:rsid w:val="00D83F84"/>
    <w:rsid w:val="00D91C48"/>
    <w:rsid w:val="00D93073"/>
    <w:rsid w:val="00D952D2"/>
    <w:rsid w:val="00DA0EDF"/>
    <w:rsid w:val="00DA1539"/>
    <w:rsid w:val="00DA32F3"/>
    <w:rsid w:val="00DA3893"/>
    <w:rsid w:val="00DA448D"/>
    <w:rsid w:val="00DA5465"/>
    <w:rsid w:val="00DA568D"/>
    <w:rsid w:val="00DB111B"/>
    <w:rsid w:val="00DB6D8C"/>
    <w:rsid w:val="00DB72FB"/>
    <w:rsid w:val="00DC150B"/>
    <w:rsid w:val="00DC5D11"/>
    <w:rsid w:val="00DD0399"/>
    <w:rsid w:val="00DD2E08"/>
    <w:rsid w:val="00DD36E9"/>
    <w:rsid w:val="00DD55CA"/>
    <w:rsid w:val="00DD64A5"/>
    <w:rsid w:val="00DE241A"/>
    <w:rsid w:val="00DE53BB"/>
    <w:rsid w:val="00DE7C22"/>
    <w:rsid w:val="00DF169C"/>
    <w:rsid w:val="00DF7260"/>
    <w:rsid w:val="00E00B74"/>
    <w:rsid w:val="00E01BE7"/>
    <w:rsid w:val="00E01D55"/>
    <w:rsid w:val="00E020C4"/>
    <w:rsid w:val="00E04775"/>
    <w:rsid w:val="00E133A9"/>
    <w:rsid w:val="00E166E7"/>
    <w:rsid w:val="00E21103"/>
    <w:rsid w:val="00E21ADD"/>
    <w:rsid w:val="00E22C5F"/>
    <w:rsid w:val="00E25233"/>
    <w:rsid w:val="00E356C3"/>
    <w:rsid w:val="00E42797"/>
    <w:rsid w:val="00E44BC7"/>
    <w:rsid w:val="00E46184"/>
    <w:rsid w:val="00E47319"/>
    <w:rsid w:val="00E556B0"/>
    <w:rsid w:val="00E57DF7"/>
    <w:rsid w:val="00E61DF8"/>
    <w:rsid w:val="00E62EEF"/>
    <w:rsid w:val="00E71734"/>
    <w:rsid w:val="00E71EC8"/>
    <w:rsid w:val="00E737DF"/>
    <w:rsid w:val="00E819F5"/>
    <w:rsid w:val="00E8544A"/>
    <w:rsid w:val="00E924EB"/>
    <w:rsid w:val="00E944BF"/>
    <w:rsid w:val="00E97E3E"/>
    <w:rsid w:val="00EA26B2"/>
    <w:rsid w:val="00EA345C"/>
    <w:rsid w:val="00EA3BB9"/>
    <w:rsid w:val="00EA4890"/>
    <w:rsid w:val="00EB4670"/>
    <w:rsid w:val="00EB7087"/>
    <w:rsid w:val="00EB773D"/>
    <w:rsid w:val="00EC2F0A"/>
    <w:rsid w:val="00EC3037"/>
    <w:rsid w:val="00EC4F66"/>
    <w:rsid w:val="00EC588C"/>
    <w:rsid w:val="00EC5D65"/>
    <w:rsid w:val="00EC61AD"/>
    <w:rsid w:val="00ED051C"/>
    <w:rsid w:val="00ED5C5E"/>
    <w:rsid w:val="00EE2888"/>
    <w:rsid w:val="00EE5349"/>
    <w:rsid w:val="00EF4A91"/>
    <w:rsid w:val="00F00D44"/>
    <w:rsid w:val="00F23321"/>
    <w:rsid w:val="00F3132A"/>
    <w:rsid w:val="00F31A96"/>
    <w:rsid w:val="00F3668A"/>
    <w:rsid w:val="00F4148F"/>
    <w:rsid w:val="00F435B5"/>
    <w:rsid w:val="00F4766D"/>
    <w:rsid w:val="00F542AA"/>
    <w:rsid w:val="00F54FC2"/>
    <w:rsid w:val="00F5520F"/>
    <w:rsid w:val="00F554A0"/>
    <w:rsid w:val="00F57694"/>
    <w:rsid w:val="00F60C95"/>
    <w:rsid w:val="00F628AE"/>
    <w:rsid w:val="00F62C56"/>
    <w:rsid w:val="00F65B51"/>
    <w:rsid w:val="00F7446A"/>
    <w:rsid w:val="00F76CC6"/>
    <w:rsid w:val="00F76ECC"/>
    <w:rsid w:val="00F81695"/>
    <w:rsid w:val="00F81F06"/>
    <w:rsid w:val="00F84E08"/>
    <w:rsid w:val="00F86766"/>
    <w:rsid w:val="00F879CD"/>
    <w:rsid w:val="00F911D2"/>
    <w:rsid w:val="00F92600"/>
    <w:rsid w:val="00F9297A"/>
    <w:rsid w:val="00F9383A"/>
    <w:rsid w:val="00F9388F"/>
    <w:rsid w:val="00F9511E"/>
    <w:rsid w:val="00F965BB"/>
    <w:rsid w:val="00F96B0F"/>
    <w:rsid w:val="00FA2B2D"/>
    <w:rsid w:val="00FA40BF"/>
    <w:rsid w:val="00FA484B"/>
    <w:rsid w:val="00FB1E4E"/>
    <w:rsid w:val="00FB300A"/>
    <w:rsid w:val="00FB4603"/>
    <w:rsid w:val="00FB72F9"/>
    <w:rsid w:val="00FC228B"/>
    <w:rsid w:val="00FD33B4"/>
    <w:rsid w:val="00FD56EA"/>
    <w:rsid w:val="00FD5C7D"/>
    <w:rsid w:val="00FE027F"/>
    <w:rsid w:val="00FE0D9E"/>
    <w:rsid w:val="00FE5473"/>
    <w:rsid w:val="00FE7030"/>
    <w:rsid w:val="00FE758B"/>
    <w:rsid w:val="00FE7B5C"/>
    <w:rsid w:val="00FF1D8F"/>
    <w:rsid w:val="00FF2E70"/>
    <w:rsid w:val="00FF6D60"/>
    <w:rsid w:val="00FF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6780F6"/>
  <w15:chartTrackingRefBased/>
  <w15:docId w15:val="{C7AC6FEC-8FD8-475D-9A04-E46D46A2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5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5F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1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1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12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1273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1273"/>
  </w:style>
  <w:style w:type="paragraph" w:styleId="Pieddepage">
    <w:name w:val="footer"/>
    <w:basedOn w:val="Normal"/>
    <w:link w:val="Pieddepag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1273"/>
  </w:style>
  <w:style w:type="character" w:customStyle="1" w:styleId="Titre1Car">
    <w:name w:val="Titre 1 Car"/>
    <w:basedOn w:val="Policepardfaut"/>
    <w:link w:val="Titre1"/>
    <w:uiPriority w:val="9"/>
    <w:rsid w:val="00511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11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55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55F3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55F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5F3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55F3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55F3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55F3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55F3F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5F5567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C2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245F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C9723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9723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9723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9723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97234"/>
    <w:rPr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8B5D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38167-A8AA-461F-8C25-F5B7A66CD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1058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Febvay</dc:creator>
  <cp:keywords/>
  <dc:description/>
  <cp:lastModifiedBy>Pierre Demolliens</cp:lastModifiedBy>
  <cp:revision>12</cp:revision>
  <cp:lastPrinted>2018-03-30T11:56:00Z</cp:lastPrinted>
  <dcterms:created xsi:type="dcterms:W3CDTF">2019-02-19T18:19:00Z</dcterms:created>
  <dcterms:modified xsi:type="dcterms:W3CDTF">2019-02-19T18:39:00Z</dcterms:modified>
</cp:coreProperties>
</file>